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5B1C6" w14:textId="77777777" w:rsidR="001775D3" w:rsidRPr="00776039" w:rsidRDefault="001775D3" w:rsidP="001775D3">
      <w:pPr>
        <w:rPr>
          <w:ins w:id="0" w:author="Ujszászi Mi" w:date="2022-04-28T22:56:00Z"/>
          <w:rFonts w:cs="Times New Roman"/>
        </w:rPr>
      </w:pPr>
    </w:p>
    <w:p w14:paraId="42C1B3F9" w14:textId="77777777" w:rsidR="001775D3" w:rsidRPr="00776039" w:rsidRDefault="001775D3" w:rsidP="008B7A08">
      <w:pPr>
        <w:rPr>
          <w:ins w:id="1" w:author="Ujszászi Mi" w:date="2022-04-28T22:56:00Z"/>
          <w:rFonts w:cs="Times New Roman"/>
        </w:rPr>
      </w:pPr>
    </w:p>
    <w:p w14:paraId="1C223665" w14:textId="77777777" w:rsidR="001775D3" w:rsidRPr="003500B6" w:rsidRDefault="001775D3" w:rsidP="001775D3">
      <w:pPr>
        <w:pStyle w:val="dek1"/>
        <w:rPr>
          <w:ins w:id="2" w:author="Ujszászi Mi" w:date="2022-04-28T22:56:00Z"/>
        </w:rPr>
      </w:pPr>
      <w:ins w:id="3" w:author="Ujszászi Mi" w:date="2022-04-28T22:56:00Z">
        <w:r w:rsidRPr="003500B6">
          <w:t>Szegedi Tudományegyetem</w:t>
        </w:r>
      </w:ins>
    </w:p>
    <w:p w14:paraId="678D797C" w14:textId="77777777" w:rsidR="001775D3" w:rsidRPr="00776039" w:rsidRDefault="001775D3" w:rsidP="001775D3">
      <w:pPr>
        <w:pStyle w:val="dek1"/>
        <w:rPr>
          <w:ins w:id="4" w:author="Ujszászi Mi" w:date="2022-04-28T22:56:00Z"/>
        </w:rPr>
      </w:pPr>
      <w:ins w:id="5" w:author="Ujszászi Mi" w:date="2022-04-28T22:56:00Z">
        <w:r w:rsidRPr="00776039">
          <w:t>Informatikai Intézet</w:t>
        </w:r>
      </w:ins>
    </w:p>
    <w:p w14:paraId="7153BB8D" w14:textId="2ED4AE11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jc w:val="both"/>
        <w:rPr>
          <w:del w:id="6" w:author="Ujszászi Mi" w:date="2022-04-28T22:56:00Z"/>
          <w:rFonts w:cs="Times New Roman"/>
          <w:szCs w:val="24"/>
          <w:rPrChange w:id="7" w:author="Ujszászi Mi" w:date="2022-04-29T22:56:00Z">
            <w:rPr>
              <w:del w:id="8" w:author="Ujszászi Mi" w:date="2022-04-28T22:56:00Z"/>
              <w:rFonts w:cs="Times New Roman"/>
              <w:sz w:val="36"/>
              <w:szCs w:val="36"/>
            </w:rPr>
          </w:rPrChange>
        </w:rPr>
        <w:pPrChange w:id="9" w:author="Ujszászi Mi" w:date="2022-04-28T22:54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344EFAFF" w14:textId="30269AF8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jc w:val="both"/>
        <w:rPr>
          <w:del w:id="10" w:author="Ujszászi Mi" w:date="2022-04-28T22:56:00Z"/>
          <w:rFonts w:cs="Times New Roman"/>
          <w:szCs w:val="24"/>
          <w:rPrChange w:id="11" w:author="Ujszászi Mi" w:date="2022-04-29T22:56:00Z">
            <w:rPr>
              <w:del w:id="12" w:author="Ujszászi Mi" w:date="2022-04-28T22:56:00Z"/>
              <w:rFonts w:cs="Times New Roman"/>
              <w:sz w:val="36"/>
              <w:szCs w:val="36"/>
            </w:rPr>
          </w:rPrChange>
        </w:rPr>
        <w:pPrChange w:id="13" w:author="Ujszászi Mi" w:date="2022-04-28T22:54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54FFDC55" w14:textId="5413D8EF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jc w:val="both"/>
        <w:rPr>
          <w:del w:id="14" w:author="Ujszászi Mi" w:date="2022-04-28T22:56:00Z"/>
          <w:rFonts w:cs="Times New Roman"/>
          <w:szCs w:val="24"/>
          <w:rPrChange w:id="15" w:author="Ujszászi Mi" w:date="2022-04-29T22:56:00Z">
            <w:rPr>
              <w:del w:id="16" w:author="Ujszászi Mi" w:date="2022-04-28T22:56:00Z"/>
              <w:rFonts w:cs="Times New Roman"/>
              <w:sz w:val="36"/>
              <w:szCs w:val="36"/>
            </w:rPr>
          </w:rPrChange>
        </w:rPr>
        <w:pPrChange w:id="17" w:author="Ujszászi Mi" w:date="2022-04-28T22:54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76B47E98" w14:textId="09F104D8" w:rsidR="004302FA" w:rsidRPr="00776039" w:rsidDel="001775D3" w:rsidRDefault="004302FA">
      <w:pPr>
        <w:autoSpaceDE w:val="0"/>
        <w:autoSpaceDN w:val="0"/>
        <w:adjustRightInd w:val="0"/>
        <w:spacing w:after="0" w:line="360" w:lineRule="auto"/>
        <w:jc w:val="center"/>
        <w:rPr>
          <w:del w:id="18" w:author="Ujszászi Mi" w:date="2022-04-28T22:56:00Z"/>
          <w:rFonts w:cs="Times New Roman"/>
          <w:sz w:val="36"/>
          <w:szCs w:val="36"/>
        </w:rPr>
        <w:pPrChange w:id="19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commentRangeStart w:id="20"/>
      <w:commentRangeStart w:id="21"/>
      <w:del w:id="22" w:author="Ujszászi Mi" w:date="2022-04-28T22:56:00Z">
        <w:r w:rsidRPr="00776039" w:rsidDel="001775D3">
          <w:rPr>
            <w:rFonts w:cs="Times New Roman"/>
            <w:sz w:val="36"/>
            <w:szCs w:val="36"/>
          </w:rPr>
          <w:delText>Szegedi Tudományegyetem</w:delText>
        </w:r>
      </w:del>
    </w:p>
    <w:p w14:paraId="056985A2" w14:textId="414D0279" w:rsidR="004302FA" w:rsidRPr="00776039" w:rsidDel="001775D3" w:rsidRDefault="004302FA">
      <w:pPr>
        <w:autoSpaceDE w:val="0"/>
        <w:autoSpaceDN w:val="0"/>
        <w:adjustRightInd w:val="0"/>
        <w:spacing w:after="0" w:line="360" w:lineRule="auto"/>
        <w:jc w:val="center"/>
        <w:rPr>
          <w:del w:id="23" w:author="Ujszászi Mi" w:date="2022-04-28T22:56:00Z"/>
          <w:rFonts w:cs="Times New Roman"/>
          <w:sz w:val="36"/>
          <w:szCs w:val="36"/>
        </w:rPr>
        <w:pPrChange w:id="24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del w:id="25" w:author="Ujszászi Mi" w:date="2022-04-28T22:56:00Z">
        <w:r w:rsidRPr="00776039" w:rsidDel="001775D3">
          <w:rPr>
            <w:rFonts w:cs="Times New Roman"/>
            <w:sz w:val="36"/>
            <w:szCs w:val="36"/>
          </w:rPr>
          <w:delText>Informatikai intézet</w:delText>
        </w:r>
        <w:commentRangeEnd w:id="20"/>
        <w:r w:rsidR="00DA5B18" w:rsidRPr="00776039" w:rsidDel="001775D3">
          <w:rPr>
            <w:rStyle w:val="Jegyzethivatkozs"/>
            <w:rFonts w:cs="Times New Roman"/>
          </w:rPr>
          <w:commentReference w:id="20"/>
        </w:r>
      </w:del>
      <w:commentRangeEnd w:id="21"/>
      <w:r w:rsidR="008B7A08" w:rsidRPr="00776039">
        <w:rPr>
          <w:rStyle w:val="Jegyzethivatkozs"/>
          <w:rFonts w:cs="Times New Roman"/>
        </w:rPr>
        <w:commentReference w:id="21"/>
      </w:r>
    </w:p>
    <w:p w14:paraId="7AF52887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26" w:author="Ujszászi Mi" w:date="2022-04-28T22:55:00Z"/>
          <w:rFonts w:cs="Times New Roman"/>
          <w:b/>
          <w:bCs/>
          <w:szCs w:val="24"/>
        </w:rPr>
      </w:pPr>
    </w:p>
    <w:p w14:paraId="2A20BB14" w14:textId="77777777" w:rsidR="001775D3" w:rsidRPr="003500B6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27" w:author="Ujszászi Mi" w:date="2022-04-28T22:55:00Z"/>
          <w:rFonts w:cs="Times New Roman"/>
          <w:b/>
          <w:bCs/>
          <w:szCs w:val="24"/>
        </w:rPr>
      </w:pPr>
    </w:p>
    <w:p w14:paraId="44B5C7CE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28" w:author="Ujszászi Mi" w:date="2022-04-28T22:55:00Z"/>
          <w:rFonts w:cs="Times New Roman"/>
          <w:b/>
          <w:bCs/>
          <w:szCs w:val="24"/>
        </w:rPr>
      </w:pPr>
    </w:p>
    <w:p w14:paraId="0CBF0600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29" w:author="Ujszászi Mi" w:date="2022-04-28T22:55:00Z"/>
          <w:rFonts w:cs="Times New Roman"/>
          <w:b/>
          <w:bCs/>
          <w:szCs w:val="24"/>
        </w:rPr>
      </w:pPr>
    </w:p>
    <w:p w14:paraId="1755F183" w14:textId="6F771A73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30" w:author="Ujszászi Mi" w:date="2022-04-28T22:58:00Z"/>
          <w:rFonts w:cs="Times New Roman"/>
          <w:b/>
          <w:bCs/>
          <w:szCs w:val="24"/>
        </w:rPr>
      </w:pPr>
    </w:p>
    <w:p w14:paraId="473E9E8B" w14:textId="48552292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31" w:author="Ujszászi Mi" w:date="2022-04-28T22:58:00Z"/>
          <w:rFonts w:cs="Times New Roman"/>
          <w:b/>
          <w:bCs/>
          <w:szCs w:val="24"/>
        </w:rPr>
      </w:pPr>
    </w:p>
    <w:p w14:paraId="051C2059" w14:textId="231199A0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32" w:author="Ujszászi Mi" w:date="2022-04-28T22:58:00Z"/>
          <w:rFonts w:cs="Times New Roman"/>
          <w:b/>
          <w:bCs/>
          <w:szCs w:val="24"/>
        </w:rPr>
      </w:pPr>
    </w:p>
    <w:p w14:paraId="753F57CD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33" w:author="Ujszászi Mi" w:date="2022-04-28T22:55:00Z"/>
          <w:rFonts w:cs="Times New Roman"/>
          <w:b/>
          <w:bCs/>
          <w:szCs w:val="24"/>
        </w:rPr>
      </w:pPr>
    </w:p>
    <w:p w14:paraId="571EFB51" w14:textId="77777777" w:rsidR="001775D3" w:rsidRPr="00776039" w:rsidRDefault="001775D3" w:rsidP="001775D3">
      <w:pPr>
        <w:autoSpaceDE w:val="0"/>
        <w:autoSpaceDN w:val="0"/>
        <w:adjustRightInd w:val="0"/>
        <w:spacing w:after="0" w:line="360" w:lineRule="auto"/>
        <w:jc w:val="both"/>
        <w:rPr>
          <w:ins w:id="34" w:author="Ujszászi Mi" w:date="2022-04-28T22:55:00Z"/>
          <w:rFonts w:cs="Times New Roman"/>
          <w:b/>
          <w:bCs/>
          <w:szCs w:val="24"/>
        </w:rPr>
      </w:pPr>
    </w:p>
    <w:p w14:paraId="3C38476E" w14:textId="1855CD16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jc w:val="center"/>
        <w:rPr>
          <w:del w:id="35" w:author="Ujszászi Mi" w:date="2022-04-28T22:54:00Z"/>
          <w:rFonts w:cs="Times New Roman"/>
          <w:b/>
          <w:sz w:val="48"/>
          <w:szCs w:val="48"/>
          <w:rPrChange w:id="36" w:author="Ujszászi Mi" w:date="2022-04-29T22:56:00Z">
            <w:rPr>
              <w:del w:id="37" w:author="Ujszászi Mi" w:date="2022-04-28T22:54:00Z"/>
              <w:rFonts w:cs="Times New Roman"/>
              <w:sz w:val="36"/>
              <w:szCs w:val="36"/>
            </w:rPr>
          </w:rPrChange>
        </w:rPr>
        <w:pPrChange w:id="38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56192DE9" w14:textId="2EA97972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jc w:val="center"/>
        <w:rPr>
          <w:del w:id="39" w:author="Ujszászi Mi" w:date="2022-04-28T22:54:00Z"/>
          <w:rFonts w:cs="Times New Roman"/>
          <w:b/>
          <w:sz w:val="48"/>
          <w:szCs w:val="48"/>
          <w:rPrChange w:id="40" w:author="Ujszászi Mi" w:date="2022-04-29T22:56:00Z">
            <w:rPr>
              <w:del w:id="41" w:author="Ujszászi Mi" w:date="2022-04-28T22:54:00Z"/>
              <w:rFonts w:cs="Times New Roman"/>
              <w:sz w:val="40"/>
              <w:szCs w:val="40"/>
            </w:rPr>
          </w:rPrChange>
        </w:rPr>
        <w:pPrChange w:id="42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1F033384" w14:textId="36A4C396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jc w:val="center"/>
        <w:rPr>
          <w:del w:id="43" w:author="Ujszászi Mi" w:date="2022-04-28T22:54:00Z"/>
          <w:rFonts w:cs="Times New Roman"/>
          <w:b/>
          <w:sz w:val="48"/>
          <w:szCs w:val="48"/>
          <w:rPrChange w:id="44" w:author="Ujszászi Mi" w:date="2022-04-29T22:56:00Z">
            <w:rPr>
              <w:del w:id="45" w:author="Ujszászi Mi" w:date="2022-04-28T22:54:00Z"/>
              <w:rFonts w:cs="Times New Roman"/>
              <w:sz w:val="40"/>
              <w:szCs w:val="40"/>
            </w:rPr>
          </w:rPrChange>
        </w:rPr>
        <w:pPrChange w:id="46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58DC09B2" w14:textId="69F01BAB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jc w:val="center"/>
        <w:rPr>
          <w:del w:id="47" w:author="Ujszászi Mi" w:date="2022-04-28T22:54:00Z"/>
          <w:rFonts w:cs="Times New Roman"/>
          <w:b/>
          <w:sz w:val="48"/>
          <w:szCs w:val="48"/>
          <w:rPrChange w:id="48" w:author="Ujszászi Mi" w:date="2022-04-29T22:56:00Z">
            <w:rPr>
              <w:del w:id="49" w:author="Ujszászi Mi" w:date="2022-04-28T22:54:00Z"/>
              <w:rFonts w:cs="Times New Roman"/>
              <w:sz w:val="40"/>
              <w:szCs w:val="40"/>
            </w:rPr>
          </w:rPrChange>
        </w:rPr>
        <w:pPrChange w:id="50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0C6CDB17" w14:textId="3B626895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rPr>
          <w:del w:id="51" w:author="Ujszászi Mi" w:date="2022-04-28T22:54:00Z"/>
          <w:rFonts w:cs="Times New Roman"/>
          <w:b/>
          <w:sz w:val="48"/>
          <w:szCs w:val="48"/>
          <w:rPrChange w:id="52" w:author="Ujszászi Mi" w:date="2022-04-29T22:56:00Z">
            <w:rPr>
              <w:del w:id="53" w:author="Ujszászi Mi" w:date="2022-04-28T22:54:00Z"/>
              <w:rFonts w:cs="Times New Roman"/>
              <w:sz w:val="40"/>
              <w:szCs w:val="40"/>
            </w:rPr>
          </w:rPrChange>
        </w:rPr>
        <w:pPrChange w:id="54" w:author="Ujszászi Mi" w:date="2022-04-29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471DCAA3" w14:textId="4952E077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rPr>
          <w:del w:id="55" w:author="Ujszászi Mi" w:date="2022-04-28T22:54:00Z"/>
          <w:rFonts w:cs="Times New Roman"/>
          <w:b/>
          <w:sz w:val="48"/>
          <w:szCs w:val="48"/>
          <w:rPrChange w:id="56" w:author="Ujszászi Mi" w:date="2022-04-29T22:56:00Z">
            <w:rPr>
              <w:del w:id="57" w:author="Ujszászi Mi" w:date="2022-04-28T22:54:00Z"/>
              <w:rFonts w:cs="Times New Roman"/>
              <w:sz w:val="40"/>
              <w:szCs w:val="40"/>
            </w:rPr>
          </w:rPrChange>
        </w:rPr>
        <w:pPrChange w:id="58" w:author="Ujszászi Mi" w:date="2022-04-29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5CF39B6A" w14:textId="0B7A01E3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rPr>
          <w:del w:id="59" w:author="Ujszászi Mi" w:date="2022-04-28T22:54:00Z"/>
          <w:rFonts w:cs="Times New Roman"/>
          <w:b/>
          <w:sz w:val="48"/>
          <w:szCs w:val="48"/>
          <w:rPrChange w:id="60" w:author="Ujszászi Mi" w:date="2022-04-29T22:56:00Z">
            <w:rPr>
              <w:del w:id="61" w:author="Ujszászi Mi" w:date="2022-04-28T22:54:00Z"/>
              <w:rFonts w:cs="Times New Roman"/>
              <w:sz w:val="40"/>
              <w:szCs w:val="40"/>
            </w:rPr>
          </w:rPrChange>
        </w:rPr>
        <w:pPrChange w:id="62" w:author="Ujszászi Mi" w:date="2022-04-29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089E274C" w14:textId="62A70DF8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rPr>
          <w:del w:id="63" w:author="Ujszászi Mi" w:date="2022-04-28T22:54:00Z"/>
          <w:rFonts w:cs="Times New Roman"/>
          <w:b/>
          <w:sz w:val="48"/>
          <w:szCs w:val="48"/>
          <w:rPrChange w:id="64" w:author="Ujszászi Mi" w:date="2022-04-29T22:56:00Z">
            <w:rPr>
              <w:del w:id="65" w:author="Ujszászi Mi" w:date="2022-04-28T22:54:00Z"/>
              <w:rFonts w:cs="Times New Roman"/>
              <w:sz w:val="40"/>
              <w:szCs w:val="40"/>
            </w:rPr>
          </w:rPrChange>
        </w:rPr>
        <w:pPrChange w:id="66" w:author="Ujszászi Mi" w:date="2022-04-29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365656C4" w14:textId="3DCFDF40" w:rsidR="004302FA" w:rsidRPr="00776039" w:rsidDel="001775D3" w:rsidRDefault="004302FA">
      <w:pPr>
        <w:autoSpaceDE w:val="0"/>
        <w:autoSpaceDN w:val="0"/>
        <w:adjustRightInd w:val="0"/>
        <w:spacing w:after="0" w:line="240" w:lineRule="auto"/>
        <w:rPr>
          <w:del w:id="67" w:author="Ujszászi Mi" w:date="2022-04-28T22:54:00Z"/>
          <w:rFonts w:cs="Times New Roman"/>
          <w:b/>
          <w:sz w:val="48"/>
          <w:szCs w:val="48"/>
          <w:rPrChange w:id="68" w:author="Ujszászi Mi" w:date="2022-04-29T22:56:00Z">
            <w:rPr>
              <w:del w:id="69" w:author="Ujszászi Mi" w:date="2022-04-28T22:54:00Z"/>
              <w:rFonts w:cs="Times New Roman"/>
              <w:sz w:val="56"/>
              <w:szCs w:val="40"/>
            </w:rPr>
          </w:rPrChange>
        </w:rPr>
        <w:pPrChange w:id="70" w:author="Ujszászi Mi" w:date="2022-04-29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294B73F9" w14:textId="2BFC54CF" w:rsidR="004302FA" w:rsidRPr="00776039" w:rsidRDefault="004302F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8"/>
          <w:szCs w:val="48"/>
          <w:rPrChange w:id="71" w:author="Ujszászi Mi" w:date="2022-04-29T22:56:00Z">
            <w:rPr>
              <w:rFonts w:cs="Times New Roman"/>
              <w:b/>
              <w:bCs/>
              <w:sz w:val="56"/>
              <w:szCs w:val="40"/>
            </w:rPr>
          </w:rPrChange>
        </w:rPr>
        <w:pPrChange w:id="72" w:author="Ujszászi Mi" w:date="2022-04-28T22:55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del w:id="73" w:author="Ujszászi Mi" w:date="2022-04-28T22:56:00Z">
        <w:r w:rsidRPr="00776039" w:rsidDel="001775D3">
          <w:rPr>
            <w:rFonts w:cs="Times New Roman"/>
            <w:b/>
            <w:bCs/>
            <w:sz w:val="48"/>
            <w:szCs w:val="48"/>
            <w:rPrChange w:id="74" w:author="Ujszászi Mi" w:date="2022-04-29T22:56:00Z">
              <w:rPr>
                <w:rFonts w:cs="Times New Roman"/>
                <w:b/>
                <w:bCs/>
                <w:sz w:val="56"/>
                <w:szCs w:val="40"/>
              </w:rPr>
            </w:rPrChange>
          </w:rPr>
          <w:delText>Szakdolgozat</w:delText>
        </w:r>
      </w:del>
      <w:ins w:id="75" w:author="Ujszászi Mi" w:date="2022-04-28T22:56:00Z">
        <w:r w:rsidR="001775D3" w:rsidRPr="00776039">
          <w:rPr>
            <w:rFonts w:cs="Times New Roman"/>
            <w:b/>
            <w:sz w:val="48"/>
            <w:szCs w:val="48"/>
            <w:rPrChange w:id="76" w:author="Ujszászi Mi" w:date="2022-04-29T22:56:00Z">
              <w:rPr>
                <w:rFonts w:cs="Times New Roman"/>
                <w:sz w:val="48"/>
                <w:szCs w:val="48"/>
              </w:rPr>
            </w:rPrChange>
          </w:rPr>
          <w:t>SZAKDOLGOZAT</w:t>
        </w:r>
      </w:ins>
    </w:p>
    <w:p w14:paraId="4EACD7F8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77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57E62DFE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78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347F4E81" w14:textId="77777777" w:rsidR="004302FA" w:rsidRPr="00776039" w:rsidDel="001775D3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79" w:author="Ujszászi Mi" w:date="2022-04-28T22:58:00Z"/>
          <w:rFonts w:cs="Times New Roman"/>
          <w:b/>
          <w:bCs/>
          <w:szCs w:val="24"/>
          <w:rPrChange w:id="80" w:author="Ujszászi Mi" w:date="2022-04-29T22:56:00Z">
            <w:rPr>
              <w:del w:id="81" w:author="Ujszászi Mi" w:date="2022-04-28T22:58:00Z"/>
              <w:rFonts w:cs="Times New Roman"/>
              <w:b/>
              <w:bCs/>
              <w:sz w:val="40"/>
              <w:szCs w:val="40"/>
            </w:rPr>
          </w:rPrChange>
        </w:rPr>
      </w:pPr>
    </w:p>
    <w:p w14:paraId="61620CA6" w14:textId="098C2C67" w:rsidR="001775D3" w:rsidRPr="00776039" w:rsidRDefault="001775D3" w:rsidP="00C84064">
      <w:pPr>
        <w:autoSpaceDE w:val="0"/>
        <w:autoSpaceDN w:val="0"/>
        <w:adjustRightInd w:val="0"/>
        <w:spacing w:after="0" w:line="360" w:lineRule="auto"/>
        <w:jc w:val="both"/>
        <w:rPr>
          <w:ins w:id="82" w:author="Ujszászi Mi" w:date="2022-04-28T22:57:00Z"/>
          <w:rFonts w:cs="Times New Roman"/>
          <w:b/>
          <w:bCs/>
          <w:szCs w:val="24"/>
        </w:rPr>
      </w:pPr>
    </w:p>
    <w:p w14:paraId="619014B4" w14:textId="77777777" w:rsidR="001775D3" w:rsidRPr="00776039" w:rsidRDefault="001775D3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83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1FBE8707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84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6B4ED1FC" w14:textId="77777777" w:rsidR="004302FA" w:rsidRPr="00776039" w:rsidDel="001775D3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85" w:author="Ujszászi Mi" w:date="2022-04-28T22:58:00Z"/>
          <w:rFonts w:cs="Times New Roman"/>
          <w:b/>
          <w:bCs/>
          <w:szCs w:val="24"/>
          <w:rPrChange w:id="86" w:author="Ujszászi Mi" w:date="2022-04-29T22:56:00Z">
            <w:rPr>
              <w:del w:id="87" w:author="Ujszászi Mi" w:date="2022-04-28T22:58:00Z"/>
              <w:rFonts w:cs="Times New Roman"/>
              <w:b/>
              <w:bCs/>
              <w:sz w:val="40"/>
              <w:szCs w:val="40"/>
            </w:rPr>
          </w:rPrChange>
        </w:rPr>
      </w:pPr>
    </w:p>
    <w:p w14:paraId="49DAA476" w14:textId="77777777" w:rsidR="004302FA" w:rsidRPr="00776039" w:rsidDel="001775D3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88" w:author="Ujszászi Mi" w:date="2022-04-28T22:55:00Z"/>
          <w:rFonts w:cs="Times New Roman"/>
          <w:b/>
          <w:bCs/>
          <w:szCs w:val="24"/>
          <w:rPrChange w:id="89" w:author="Ujszászi Mi" w:date="2022-04-29T22:56:00Z">
            <w:rPr>
              <w:del w:id="90" w:author="Ujszászi Mi" w:date="2022-04-28T22:55:00Z"/>
              <w:rFonts w:cs="Times New Roman"/>
              <w:b/>
              <w:bCs/>
              <w:sz w:val="40"/>
              <w:szCs w:val="40"/>
            </w:rPr>
          </w:rPrChange>
        </w:rPr>
      </w:pPr>
    </w:p>
    <w:p w14:paraId="63E41CB4" w14:textId="77777777" w:rsidR="004302FA" w:rsidRPr="00776039" w:rsidDel="001775D3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91" w:author="Ujszászi Mi" w:date="2022-04-28T22:55:00Z"/>
          <w:rFonts w:cs="Times New Roman"/>
          <w:b/>
          <w:bCs/>
          <w:szCs w:val="24"/>
          <w:rPrChange w:id="92" w:author="Ujszászi Mi" w:date="2022-04-29T22:56:00Z">
            <w:rPr>
              <w:del w:id="93" w:author="Ujszászi Mi" w:date="2022-04-28T22:55:00Z"/>
              <w:rFonts w:cs="Times New Roman"/>
              <w:b/>
              <w:bCs/>
              <w:sz w:val="40"/>
              <w:szCs w:val="40"/>
            </w:rPr>
          </w:rPrChange>
        </w:rPr>
      </w:pPr>
    </w:p>
    <w:p w14:paraId="412E1D6D" w14:textId="77777777" w:rsidR="004302FA" w:rsidRPr="00776039" w:rsidDel="001775D3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94" w:author="Ujszászi Mi" w:date="2022-04-28T22:55:00Z"/>
          <w:rFonts w:cs="Times New Roman"/>
          <w:b/>
          <w:bCs/>
          <w:szCs w:val="24"/>
          <w:rPrChange w:id="95" w:author="Ujszászi Mi" w:date="2022-04-29T22:56:00Z">
            <w:rPr>
              <w:del w:id="96" w:author="Ujszászi Mi" w:date="2022-04-28T22:55:00Z"/>
              <w:rFonts w:cs="Times New Roman"/>
              <w:b/>
              <w:bCs/>
              <w:sz w:val="40"/>
              <w:szCs w:val="40"/>
            </w:rPr>
          </w:rPrChange>
        </w:rPr>
      </w:pPr>
    </w:p>
    <w:p w14:paraId="212BB7FD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97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253E3323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98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5E3C9177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99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54A57492" w14:textId="77777777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100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6A75E5EB" w14:textId="77777777" w:rsidR="004302FA" w:rsidRPr="00776039" w:rsidRDefault="004302F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  <w:pPrChange w:id="101" w:author="Ujszászi Mi" w:date="2022-04-28T22:57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bCs/>
          <w:sz w:val="40"/>
          <w:szCs w:val="40"/>
        </w:rPr>
        <w:t>Ujszászi János</w:t>
      </w:r>
    </w:p>
    <w:p w14:paraId="48026341" w14:textId="6188E388" w:rsidR="001775D3" w:rsidRPr="00776039" w:rsidRDefault="004302FA" w:rsidP="001775D3">
      <w:pPr>
        <w:autoSpaceDE w:val="0"/>
        <w:autoSpaceDN w:val="0"/>
        <w:adjustRightInd w:val="0"/>
        <w:spacing w:after="0" w:line="360" w:lineRule="auto"/>
        <w:jc w:val="center"/>
        <w:rPr>
          <w:ins w:id="102" w:author="Ujszászi Mi" w:date="2022-04-28T22:57:00Z"/>
          <w:rFonts w:cs="Times New Roman"/>
          <w:b/>
          <w:bCs/>
          <w:sz w:val="40"/>
          <w:szCs w:val="40"/>
        </w:rPr>
      </w:pPr>
      <w:r w:rsidRPr="00776039">
        <w:rPr>
          <w:rFonts w:cs="Times New Roman"/>
          <w:b/>
          <w:bCs/>
          <w:sz w:val="40"/>
          <w:szCs w:val="40"/>
        </w:rPr>
        <w:t>202</w:t>
      </w:r>
      <w:r w:rsidR="00B47C23" w:rsidRPr="00776039">
        <w:rPr>
          <w:rFonts w:cs="Times New Roman"/>
          <w:b/>
          <w:bCs/>
          <w:sz w:val="40"/>
          <w:szCs w:val="40"/>
        </w:rPr>
        <w:t>2</w:t>
      </w:r>
    </w:p>
    <w:p w14:paraId="7D347C13" w14:textId="0C33DFBF" w:rsidR="004D41A9" w:rsidRPr="00776039" w:rsidDel="001775D3" w:rsidRDefault="001775D3">
      <w:pPr>
        <w:rPr>
          <w:del w:id="103" w:author="Ujszászi Mi" w:date="2022-04-28T22:58:00Z"/>
          <w:rFonts w:cs="Times New Roman"/>
          <w:b/>
          <w:bCs/>
          <w:sz w:val="40"/>
          <w:szCs w:val="40"/>
        </w:rPr>
        <w:pPrChange w:id="104" w:author="Ujszászi Mi" w:date="2022-04-28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ins w:id="105" w:author="Ujszászi Mi" w:date="2022-04-28T22:57:00Z">
        <w:r w:rsidRPr="00776039">
          <w:rPr>
            <w:rFonts w:cs="Times New Roman"/>
            <w:b/>
            <w:bCs/>
            <w:sz w:val="40"/>
            <w:szCs w:val="40"/>
          </w:rPr>
          <w:br w:type="page"/>
        </w:r>
      </w:ins>
    </w:p>
    <w:p w14:paraId="1EA68A42" w14:textId="77777777" w:rsidR="004302FA" w:rsidRPr="00776039" w:rsidDel="001775D3" w:rsidRDefault="004302FA">
      <w:pPr>
        <w:rPr>
          <w:del w:id="106" w:author="Ujszászi Mi" w:date="2022-04-28T22:58:00Z"/>
          <w:rFonts w:cs="Times New Roman"/>
          <w:szCs w:val="24"/>
          <w:rPrChange w:id="107" w:author="Ujszászi Mi" w:date="2022-04-29T22:56:00Z">
            <w:rPr>
              <w:del w:id="108" w:author="Ujszászi Mi" w:date="2022-04-28T22:58:00Z"/>
              <w:sz w:val="40"/>
              <w:szCs w:val="40"/>
            </w:rPr>
          </w:rPrChange>
        </w:rPr>
        <w:pPrChange w:id="109" w:author="Ujszászi Mi" w:date="2022-04-28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7612D10D" w14:textId="77777777" w:rsidR="004D41A9" w:rsidRPr="00776039" w:rsidDel="001775D3" w:rsidRDefault="004D41A9">
      <w:pPr>
        <w:rPr>
          <w:del w:id="110" w:author="Ujszászi Mi" w:date="2022-04-28T22:58:00Z"/>
          <w:rFonts w:cs="Times New Roman"/>
          <w:szCs w:val="24"/>
          <w:rPrChange w:id="111" w:author="Ujszászi Mi" w:date="2022-04-29T22:56:00Z">
            <w:rPr>
              <w:del w:id="112" w:author="Ujszászi Mi" w:date="2022-04-28T22:58:00Z"/>
              <w:sz w:val="36"/>
              <w:szCs w:val="36"/>
            </w:rPr>
          </w:rPrChange>
        </w:rPr>
        <w:pPrChange w:id="113" w:author="Ujszászi Mi" w:date="2022-04-28T22:58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4AEAE013" w14:textId="77777777" w:rsidR="004302FA" w:rsidRPr="00776039" w:rsidDel="008B7A08" w:rsidRDefault="004302FA">
      <w:pPr>
        <w:jc w:val="center"/>
        <w:rPr>
          <w:del w:id="114" w:author="Ujszászi Mi" w:date="2022-04-28T23:02:00Z"/>
          <w:rFonts w:cs="Times New Roman"/>
          <w:szCs w:val="24"/>
          <w:rPrChange w:id="115" w:author="Ujszászi Mi" w:date="2022-04-29T22:56:00Z">
            <w:rPr>
              <w:del w:id="116" w:author="Ujszászi Mi" w:date="2022-04-28T23:02:00Z"/>
              <w:sz w:val="36"/>
              <w:szCs w:val="36"/>
            </w:rPr>
          </w:rPrChange>
        </w:rPr>
        <w:pPrChange w:id="117" w:author="Ujszászi Mi" w:date="2022-04-28T23:02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2FA31896" w14:textId="77777777" w:rsidR="004302FA" w:rsidRPr="00776039" w:rsidRDefault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6"/>
          <w:szCs w:val="36"/>
          <w:rPrChange w:id="118" w:author="Ujszászi Mi" w:date="2022-04-29T22:56:00Z">
            <w:rPr>
              <w:rFonts w:cs="Times New Roman"/>
              <w:sz w:val="36"/>
              <w:szCs w:val="36"/>
            </w:rPr>
          </w:rPrChange>
        </w:rPr>
        <w:pPrChange w:id="119" w:author="Ujszászi Mi" w:date="2022-04-28T23:02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sz w:val="36"/>
          <w:szCs w:val="36"/>
          <w:rPrChange w:id="120" w:author="Ujszászi Mi" w:date="2022-04-29T22:56:00Z">
            <w:rPr>
              <w:rFonts w:cs="Times New Roman"/>
              <w:sz w:val="36"/>
              <w:szCs w:val="36"/>
            </w:rPr>
          </w:rPrChange>
        </w:rPr>
        <w:t>Szegedi Tudományegyetem</w:t>
      </w:r>
    </w:p>
    <w:p w14:paraId="1EF30A9C" w14:textId="77777777" w:rsidR="004302FA" w:rsidRPr="00776039" w:rsidRDefault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6"/>
          <w:szCs w:val="36"/>
          <w:rPrChange w:id="121" w:author="Ujszászi Mi" w:date="2022-04-29T22:56:00Z">
            <w:rPr>
              <w:rFonts w:cs="Times New Roman"/>
              <w:sz w:val="36"/>
              <w:szCs w:val="36"/>
            </w:rPr>
          </w:rPrChange>
        </w:rPr>
        <w:pPrChange w:id="122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sz w:val="36"/>
          <w:szCs w:val="36"/>
          <w:rPrChange w:id="123" w:author="Ujszászi Mi" w:date="2022-04-29T22:56:00Z">
            <w:rPr>
              <w:rFonts w:cs="Times New Roman"/>
              <w:sz w:val="36"/>
              <w:szCs w:val="36"/>
            </w:rPr>
          </w:rPrChange>
        </w:rPr>
        <w:t>Informatikai intézet</w:t>
      </w:r>
    </w:p>
    <w:p w14:paraId="6CEACD86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rPrChange w:id="124" w:author="Ujszászi Mi" w:date="2022-04-29T22:56:00Z">
            <w:rPr>
              <w:rFonts w:cs="Times New Roman"/>
              <w:sz w:val="36"/>
              <w:szCs w:val="36"/>
            </w:rPr>
          </w:rPrChange>
        </w:rPr>
      </w:pPr>
    </w:p>
    <w:p w14:paraId="06DB7921" w14:textId="00342E71" w:rsidR="004302FA" w:rsidRPr="00776039" w:rsidDel="008B7A08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125" w:author="Ujszászi Mi" w:date="2022-04-28T23:01:00Z"/>
          <w:rFonts w:cs="Times New Roman"/>
          <w:szCs w:val="24"/>
        </w:rPr>
      </w:pPr>
    </w:p>
    <w:p w14:paraId="6CE64C03" w14:textId="59FEFA50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26" w:author="Ujszászi Mi" w:date="2022-04-28T23:01:00Z"/>
          <w:rFonts w:cs="Times New Roman"/>
          <w:szCs w:val="24"/>
        </w:rPr>
      </w:pPr>
    </w:p>
    <w:p w14:paraId="25D5B498" w14:textId="3D1B61DB" w:rsidR="008B7A08" w:rsidRPr="003500B6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27" w:author="Ujszászi Mi" w:date="2022-04-28T23:02:00Z"/>
          <w:rFonts w:cs="Times New Roman"/>
          <w:szCs w:val="24"/>
        </w:rPr>
      </w:pPr>
    </w:p>
    <w:p w14:paraId="5E85D342" w14:textId="77777777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28" w:author="Ujszászi Mi" w:date="2022-04-28T23:01:00Z"/>
          <w:rFonts w:cs="Times New Roman"/>
          <w:szCs w:val="24"/>
          <w:rPrChange w:id="129" w:author="Ujszászi Mi" w:date="2022-04-29T22:56:00Z">
            <w:rPr>
              <w:ins w:id="130" w:author="Ujszászi Mi" w:date="2022-04-28T23:01:00Z"/>
              <w:rFonts w:cs="Times New Roman"/>
              <w:sz w:val="40"/>
              <w:szCs w:val="40"/>
            </w:rPr>
          </w:rPrChange>
        </w:rPr>
      </w:pPr>
    </w:p>
    <w:p w14:paraId="2CC2ACBF" w14:textId="77777777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rPrChange w:id="131" w:author="Ujszászi Mi" w:date="2022-04-29T22:56:00Z">
            <w:rPr>
              <w:rFonts w:cs="Times New Roman"/>
              <w:sz w:val="36"/>
              <w:szCs w:val="36"/>
            </w:rPr>
          </w:rPrChange>
        </w:rPr>
      </w:pPr>
    </w:p>
    <w:p w14:paraId="17B44760" w14:textId="77777777" w:rsidR="00650018" w:rsidRPr="00776039" w:rsidRDefault="00650018">
      <w:pPr>
        <w:pStyle w:val="NormlWeb"/>
        <w:spacing w:after="0" w:line="360" w:lineRule="auto"/>
        <w:ind w:left="567"/>
        <w:jc w:val="center"/>
        <w:pPrChange w:id="132" w:author="Ujszászi Mi" w:date="2022-04-28T22:59:00Z">
          <w:pPr>
            <w:pStyle w:val="NormlWeb"/>
            <w:spacing w:after="0" w:line="360" w:lineRule="auto"/>
            <w:ind w:left="567"/>
            <w:jc w:val="both"/>
          </w:pPr>
        </w:pPrChange>
      </w:pPr>
      <w:r w:rsidRPr="00776039">
        <w:rPr>
          <w:b/>
          <w:bCs/>
          <w:sz w:val="40"/>
          <w:szCs w:val="40"/>
        </w:rPr>
        <w:t>DXF fájlba mentett épületterv dokumentum megjelenítése és felületszámítása</w:t>
      </w:r>
    </w:p>
    <w:p w14:paraId="538F9CA1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rPrChange w:id="133" w:author="Ujszászi Mi" w:date="2022-04-29T22:56:00Z">
            <w:rPr>
              <w:rFonts w:cs="Times New Roman"/>
              <w:sz w:val="40"/>
              <w:szCs w:val="40"/>
            </w:rPr>
          </w:rPrChange>
        </w:rPr>
      </w:pPr>
    </w:p>
    <w:p w14:paraId="4778A966" w14:textId="77777777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rPrChange w:id="134" w:author="Ujszászi Mi" w:date="2022-04-29T22:56:00Z">
            <w:rPr>
              <w:rFonts w:cs="Times New Roman"/>
              <w:sz w:val="40"/>
              <w:szCs w:val="40"/>
            </w:rPr>
          </w:rPrChange>
        </w:rPr>
      </w:pPr>
    </w:p>
    <w:p w14:paraId="7B0790E2" w14:textId="77777777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rPrChange w:id="135" w:author="Ujszászi Mi" w:date="2022-04-29T22:56:00Z">
            <w:rPr>
              <w:rFonts w:cs="Times New Roman"/>
              <w:sz w:val="40"/>
              <w:szCs w:val="40"/>
            </w:rPr>
          </w:rPrChange>
        </w:rPr>
      </w:pPr>
    </w:p>
    <w:p w14:paraId="6C4E1E57" w14:textId="77777777" w:rsidR="004D41A9" w:rsidRPr="00776039" w:rsidRDefault="004D41A9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 w:val="48"/>
          <w:szCs w:val="40"/>
        </w:rPr>
        <w:pPrChange w:id="136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Cs/>
          <w:sz w:val="36"/>
          <w:szCs w:val="36"/>
          <w:rPrChange w:id="137" w:author="Ujszászi Mi" w:date="2022-04-29T22:56:00Z">
            <w:rPr>
              <w:rFonts w:cs="Times New Roman"/>
              <w:bCs/>
              <w:sz w:val="48"/>
              <w:szCs w:val="40"/>
            </w:rPr>
          </w:rPrChange>
        </w:rPr>
        <w:t>Szakdolgozat</w:t>
      </w:r>
    </w:p>
    <w:p w14:paraId="0BEEF3B5" w14:textId="127DE36B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ins w:id="138" w:author="Ujszászi Mi" w:date="2022-04-28T23:01:00Z"/>
          <w:rFonts w:cs="Times New Roman"/>
          <w:bCs/>
          <w:sz w:val="48"/>
          <w:szCs w:val="40"/>
        </w:rPr>
      </w:pPr>
    </w:p>
    <w:p w14:paraId="028A3C31" w14:textId="77777777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48"/>
          <w:szCs w:val="40"/>
        </w:rPr>
      </w:pPr>
    </w:p>
    <w:p w14:paraId="69082338" w14:textId="77777777" w:rsidR="004D41A9" w:rsidRPr="003500B6" w:rsidDel="008B7A08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del w:id="139" w:author="Ujszászi Mi" w:date="2022-04-28T23:01:00Z"/>
          <w:rFonts w:cs="Times New Roman"/>
          <w:bCs/>
          <w:sz w:val="48"/>
          <w:szCs w:val="40"/>
        </w:rPr>
      </w:pPr>
    </w:p>
    <w:p w14:paraId="783C0B95" w14:textId="77777777" w:rsidR="004302FA" w:rsidRPr="00776039" w:rsidDel="008B7A08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del w:id="140" w:author="Ujszászi Mi" w:date="2022-04-28T23:01:00Z"/>
          <w:rFonts w:cs="Times New Roman"/>
          <w:sz w:val="40"/>
          <w:szCs w:val="40"/>
        </w:rPr>
      </w:pPr>
    </w:p>
    <w:p w14:paraId="32955714" w14:textId="77777777" w:rsidR="004D41A9" w:rsidRPr="00776039" w:rsidDel="008B7A08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del w:id="141" w:author="Ujszászi Mi" w:date="2022-04-28T23:01:00Z"/>
          <w:rFonts w:cs="Times New Roman"/>
          <w:sz w:val="28"/>
          <w:szCs w:val="28"/>
        </w:rPr>
      </w:pPr>
    </w:p>
    <w:p w14:paraId="263A6F29" w14:textId="77777777" w:rsidR="004D41A9" w:rsidRPr="0077603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8"/>
          <w:szCs w:val="28"/>
        </w:rPr>
        <w:sectPr w:rsidR="004D41A9" w:rsidRPr="00776039" w:rsidSect="00776039">
          <w:footerReference w:type="default" r:id="rId11"/>
          <w:pgSz w:w="11906" w:h="16838"/>
          <w:pgMar w:top="1418" w:right="1418" w:bottom="1418" w:left="1418" w:header="709" w:footer="709" w:gutter="567"/>
          <w:pgNumType w:start="0"/>
          <w:cols w:space="708"/>
          <w:titlePg/>
          <w:docGrid w:linePitch="360"/>
          <w:sectPrChange w:id="146" w:author="Ujszászi Mi" w:date="2022-04-29T23:01:00Z">
            <w:sectPr w:rsidR="004D41A9" w:rsidRPr="00776039" w:rsidSect="00776039">
              <w:pgMar w:top="1417" w:right="1417" w:bottom="1417" w:left="1417" w:header="708" w:footer="708" w:gutter="0"/>
              <w:titlePg w:val="0"/>
            </w:sectPr>
          </w:sectPrChange>
        </w:sectPr>
      </w:pPr>
    </w:p>
    <w:p w14:paraId="2AC74A04" w14:textId="77777777" w:rsidR="004D41A9" w:rsidRPr="00776039" w:rsidRDefault="004D41A9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8"/>
          <w:szCs w:val="28"/>
        </w:rPr>
        <w:pPrChange w:id="147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sz w:val="28"/>
          <w:szCs w:val="28"/>
        </w:rPr>
        <w:t>Készítette:</w:t>
      </w:r>
    </w:p>
    <w:p w14:paraId="3A6F584A" w14:textId="77777777" w:rsidR="004D41A9" w:rsidRPr="00776039" w:rsidRDefault="004D41A9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  <w:pPrChange w:id="148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bCs/>
          <w:sz w:val="28"/>
          <w:szCs w:val="28"/>
        </w:rPr>
        <w:t>Ujszászi János</w:t>
      </w:r>
    </w:p>
    <w:p w14:paraId="5C9AEABE" w14:textId="5952FD8A" w:rsidR="004D41A9" w:rsidRPr="00776039" w:rsidRDefault="008B7A0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  <w:pPrChange w:id="149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ins w:id="150" w:author="Ujszászi Mi" w:date="2022-04-28T23:02:00Z">
        <w:r w:rsidRPr="00776039">
          <w:rPr>
            <w:rFonts w:cs="Times New Roman"/>
            <w:szCs w:val="24"/>
          </w:rPr>
          <w:t xml:space="preserve">BSC </w:t>
        </w:r>
      </w:ins>
      <w:r w:rsidR="004D41A9" w:rsidRPr="00776039">
        <w:rPr>
          <w:rFonts w:cs="Times New Roman"/>
          <w:szCs w:val="24"/>
        </w:rPr>
        <w:t>programtervez</w:t>
      </w:r>
      <w:r w:rsidR="004D41A9" w:rsidRPr="00776039">
        <w:rPr>
          <w:rFonts w:cs="Times New Roman"/>
          <w:szCs w:val="24"/>
          <w:rPrChange w:id="151" w:author="Ujszászi Mi" w:date="2022-04-29T22:56:00Z">
            <w:rPr>
              <w:rFonts w:ascii="TTE16C98D0t00" w:hAnsi="TTE16C98D0t00" w:cs="TTE16C98D0t00"/>
              <w:szCs w:val="24"/>
            </w:rPr>
          </w:rPrChange>
        </w:rPr>
        <w:t xml:space="preserve">ő </w:t>
      </w:r>
      <w:commentRangeStart w:id="152"/>
      <w:commentRangeStart w:id="153"/>
      <w:r w:rsidR="004D41A9" w:rsidRPr="00776039">
        <w:rPr>
          <w:rFonts w:cs="Times New Roman"/>
          <w:szCs w:val="24"/>
        </w:rPr>
        <w:t>informatikus</w:t>
      </w:r>
      <w:commentRangeEnd w:id="152"/>
      <w:r w:rsidR="00DA5B18" w:rsidRPr="00776039">
        <w:rPr>
          <w:rStyle w:val="Jegyzethivatkozs"/>
          <w:rFonts w:cs="Times New Roman"/>
        </w:rPr>
        <w:commentReference w:id="152"/>
      </w:r>
      <w:commentRangeEnd w:id="153"/>
      <w:r w:rsidRPr="00776039">
        <w:rPr>
          <w:rStyle w:val="Jegyzethivatkozs"/>
          <w:rFonts w:cs="Times New Roman"/>
        </w:rPr>
        <w:commentReference w:id="153"/>
      </w:r>
    </w:p>
    <w:p w14:paraId="3E2C6F63" w14:textId="77777777" w:rsidR="004D41A9" w:rsidRPr="00776039" w:rsidRDefault="004D41A9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  <w:pPrChange w:id="154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szCs w:val="24"/>
        </w:rPr>
        <w:t>szakos hallgató</w:t>
      </w:r>
    </w:p>
    <w:p w14:paraId="49BA062D" w14:textId="77777777" w:rsidR="004D41A9" w:rsidRPr="00776039" w:rsidRDefault="004D41A9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  <w:pPrChange w:id="155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sz w:val="28"/>
          <w:szCs w:val="28"/>
        </w:rPr>
        <w:t>Témavezet</w:t>
      </w:r>
      <w:r w:rsidRPr="00776039">
        <w:rPr>
          <w:rFonts w:cs="Times New Roman"/>
          <w:sz w:val="28"/>
          <w:szCs w:val="28"/>
          <w:rPrChange w:id="156" w:author="Ujszászi Mi" w:date="2022-04-29T22:56:00Z">
            <w:rPr>
              <w:rFonts w:ascii="TTE16C98D0t00" w:hAnsi="TTE16C98D0t00" w:cs="TTE16C98D0t00"/>
              <w:sz w:val="28"/>
              <w:szCs w:val="28"/>
            </w:rPr>
          </w:rPrChange>
        </w:rPr>
        <w:t>ő</w:t>
      </w:r>
      <w:r w:rsidRPr="00776039">
        <w:rPr>
          <w:rFonts w:cs="Times New Roman"/>
          <w:sz w:val="28"/>
          <w:szCs w:val="28"/>
        </w:rPr>
        <w:t>:</w:t>
      </w:r>
    </w:p>
    <w:p w14:paraId="008BC4B1" w14:textId="14650F65" w:rsidR="004D41A9" w:rsidRPr="00776039" w:rsidRDefault="004D41A9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  <w:pPrChange w:id="157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del w:id="158" w:author="Zoltan Toth, Dr." w:date="2022-04-27T22:14:00Z">
        <w:r w:rsidRPr="00776039" w:rsidDel="00DA5B18">
          <w:rPr>
            <w:rFonts w:cs="Times New Roman"/>
            <w:b/>
            <w:bCs/>
            <w:sz w:val="28"/>
            <w:szCs w:val="28"/>
          </w:rPr>
          <w:delText>Tóth Zoltán Gábor</w:delText>
        </w:r>
      </w:del>
      <w:ins w:id="159" w:author="Zoltan Toth, Dr." w:date="2022-04-27T22:14:00Z">
        <w:r w:rsidR="00DA5B18" w:rsidRPr="00776039">
          <w:rPr>
            <w:rFonts w:cs="Times New Roman"/>
            <w:b/>
            <w:bCs/>
            <w:sz w:val="28"/>
            <w:szCs w:val="28"/>
          </w:rPr>
          <w:t>Dr. Ferenc Rudolf</w:t>
        </w:r>
      </w:ins>
    </w:p>
    <w:p w14:paraId="0D0573B3" w14:textId="65362A53" w:rsidR="004D41A9" w:rsidRPr="003500B6" w:rsidRDefault="004D41A9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  <w:pPrChange w:id="160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3500B6">
        <w:rPr>
          <w:rFonts w:cs="Times New Roman"/>
          <w:szCs w:val="24"/>
        </w:rPr>
        <w:t xml:space="preserve">egyetemi </w:t>
      </w:r>
      <w:ins w:id="161" w:author="Zoltan Toth, Dr." w:date="2022-04-27T22:15:00Z">
        <w:r w:rsidR="00DA5B18" w:rsidRPr="003500B6">
          <w:rPr>
            <w:rFonts w:cs="Times New Roman"/>
            <w:szCs w:val="24"/>
          </w:rPr>
          <w:t>docens</w:t>
        </w:r>
      </w:ins>
      <w:del w:id="162" w:author="Zoltan Toth, Dr." w:date="2022-04-27T22:14:00Z">
        <w:r w:rsidRPr="003500B6" w:rsidDel="00DA5B18">
          <w:rPr>
            <w:rFonts w:cs="Times New Roman"/>
            <w:szCs w:val="24"/>
          </w:rPr>
          <w:delText>PHD hallgató???</w:delText>
        </w:r>
      </w:del>
    </w:p>
    <w:p w14:paraId="253452C0" w14:textId="77777777" w:rsidR="00AC6693" w:rsidRDefault="00AC669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40"/>
          <w:szCs w:val="40"/>
        </w:rPr>
        <w:sectPr w:rsidR="00AC6693" w:rsidSect="004D41A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  <w:pPrChange w:id="163" w:author="Ujszászi Mi" w:date="2022-04-28T23:00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635761FB" w14:textId="6E2094D8" w:rsidR="004302FA" w:rsidRPr="0077603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ins w:id="164" w:author="Ujszászi Mi" w:date="2022-04-28T23:01:00Z"/>
          <w:rFonts w:cs="Times New Roman"/>
          <w:b/>
          <w:bCs/>
          <w:szCs w:val="24"/>
        </w:rPr>
      </w:pPr>
    </w:p>
    <w:p w14:paraId="72FB0898" w14:textId="23859F3D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65" w:author="Ujszászi Mi" w:date="2022-04-28T23:01:00Z"/>
          <w:rFonts w:cs="Times New Roman"/>
          <w:b/>
          <w:bCs/>
          <w:szCs w:val="24"/>
        </w:rPr>
      </w:pPr>
    </w:p>
    <w:p w14:paraId="583AAFEA" w14:textId="5E7B8C28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66" w:author="Ujszászi Mi" w:date="2022-04-28T23:01:00Z"/>
          <w:rFonts w:cs="Times New Roman"/>
          <w:b/>
          <w:bCs/>
          <w:szCs w:val="24"/>
        </w:rPr>
      </w:pPr>
    </w:p>
    <w:p w14:paraId="44BCC6CD" w14:textId="1923925F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ins w:id="167" w:author="Ujszászi Mi" w:date="2022-04-28T23:01:00Z"/>
          <w:rFonts w:cs="Times New Roman"/>
          <w:b/>
          <w:bCs/>
          <w:szCs w:val="24"/>
        </w:rPr>
      </w:pPr>
    </w:p>
    <w:p w14:paraId="04B30F92" w14:textId="77777777" w:rsidR="008B7A08" w:rsidRPr="00776039" w:rsidRDefault="008B7A08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rPrChange w:id="168" w:author="Ujszászi Mi" w:date="2022-04-29T22:56:00Z">
            <w:rPr>
              <w:rFonts w:cs="Times New Roman"/>
              <w:b/>
              <w:bCs/>
              <w:sz w:val="40"/>
              <w:szCs w:val="40"/>
            </w:rPr>
          </w:rPrChange>
        </w:rPr>
      </w:pPr>
    </w:p>
    <w:p w14:paraId="2A56D4A8" w14:textId="77777777" w:rsidR="004302FA" w:rsidRPr="00776039" w:rsidDel="008B7A08" w:rsidRDefault="004302FA">
      <w:pPr>
        <w:autoSpaceDE w:val="0"/>
        <w:autoSpaceDN w:val="0"/>
        <w:adjustRightInd w:val="0"/>
        <w:spacing w:after="0" w:line="360" w:lineRule="auto"/>
        <w:jc w:val="center"/>
        <w:rPr>
          <w:del w:id="169" w:author="Ujszászi Mi" w:date="2022-04-28T23:00:00Z"/>
          <w:rFonts w:cs="Times New Roman"/>
          <w:b/>
          <w:bCs/>
          <w:szCs w:val="24"/>
          <w:rPrChange w:id="170" w:author="Ujszászi Mi" w:date="2022-04-29T22:56:00Z">
            <w:rPr>
              <w:del w:id="171" w:author="Ujszászi Mi" w:date="2022-04-28T23:00:00Z"/>
              <w:rFonts w:cs="Times New Roman"/>
              <w:b/>
              <w:bCs/>
              <w:sz w:val="40"/>
              <w:szCs w:val="40"/>
            </w:rPr>
          </w:rPrChange>
        </w:rPr>
        <w:pPrChange w:id="172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6028F391" w14:textId="77777777" w:rsidR="004302FA" w:rsidRPr="00776039" w:rsidDel="008B7A08" w:rsidRDefault="004302FA">
      <w:pPr>
        <w:autoSpaceDE w:val="0"/>
        <w:autoSpaceDN w:val="0"/>
        <w:adjustRightInd w:val="0"/>
        <w:spacing w:after="0" w:line="360" w:lineRule="auto"/>
        <w:jc w:val="center"/>
        <w:rPr>
          <w:del w:id="173" w:author="Ujszászi Mi" w:date="2022-04-28T23:00:00Z"/>
          <w:rFonts w:cs="Times New Roman"/>
          <w:b/>
          <w:bCs/>
          <w:szCs w:val="24"/>
          <w:rPrChange w:id="174" w:author="Ujszászi Mi" w:date="2022-04-29T22:56:00Z">
            <w:rPr>
              <w:del w:id="175" w:author="Ujszászi Mi" w:date="2022-04-28T23:00:00Z"/>
              <w:rFonts w:cs="Times New Roman"/>
              <w:b/>
              <w:bCs/>
              <w:sz w:val="40"/>
              <w:szCs w:val="40"/>
            </w:rPr>
          </w:rPrChange>
        </w:rPr>
        <w:pPrChange w:id="176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1E14E6E8" w14:textId="7A22F009" w:rsidR="004302FA" w:rsidRPr="00776039" w:rsidDel="008B7A08" w:rsidRDefault="004302FA">
      <w:pPr>
        <w:autoSpaceDE w:val="0"/>
        <w:autoSpaceDN w:val="0"/>
        <w:adjustRightInd w:val="0"/>
        <w:spacing w:after="0" w:line="360" w:lineRule="auto"/>
        <w:jc w:val="center"/>
        <w:rPr>
          <w:del w:id="177" w:author="Ujszászi Mi" w:date="2022-04-28T23:00:00Z"/>
          <w:rFonts w:cs="Times New Roman"/>
          <w:b/>
          <w:bCs/>
          <w:szCs w:val="24"/>
          <w:rPrChange w:id="178" w:author="Ujszászi Mi" w:date="2022-04-29T22:56:00Z">
            <w:rPr>
              <w:del w:id="179" w:author="Ujszászi Mi" w:date="2022-04-28T23:00:00Z"/>
              <w:rFonts w:cs="Times New Roman"/>
              <w:b/>
              <w:bCs/>
              <w:sz w:val="40"/>
              <w:szCs w:val="40"/>
            </w:rPr>
          </w:rPrChange>
        </w:rPr>
        <w:pPrChange w:id="180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295F7205" w14:textId="77777777" w:rsidR="00650018" w:rsidRPr="00776039" w:rsidDel="008B7A08" w:rsidRDefault="00650018">
      <w:pPr>
        <w:autoSpaceDE w:val="0"/>
        <w:autoSpaceDN w:val="0"/>
        <w:adjustRightInd w:val="0"/>
        <w:spacing w:after="0" w:line="360" w:lineRule="auto"/>
        <w:jc w:val="center"/>
        <w:rPr>
          <w:del w:id="181" w:author="Ujszászi Mi" w:date="2022-04-28T23:00:00Z"/>
          <w:rFonts w:cs="Times New Roman"/>
          <w:b/>
          <w:bCs/>
          <w:szCs w:val="24"/>
          <w:rPrChange w:id="182" w:author="Ujszászi Mi" w:date="2022-04-29T22:56:00Z">
            <w:rPr>
              <w:del w:id="183" w:author="Ujszászi Mi" w:date="2022-04-28T23:00:00Z"/>
              <w:rFonts w:cs="Times New Roman"/>
              <w:b/>
              <w:bCs/>
              <w:sz w:val="40"/>
              <w:szCs w:val="40"/>
            </w:rPr>
          </w:rPrChange>
        </w:rPr>
        <w:pPrChange w:id="184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22EB14F8" w14:textId="77777777" w:rsidR="004D41A9" w:rsidRPr="00776039" w:rsidDel="008B7A08" w:rsidRDefault="004D41A9">
      <w:pPr>
        <w:autoSpaceDE w:val="0"/>
        <w:autoSpaceDN w:val="0"/>
        <w:adjustRightInd w:val="0"/>
        <w:spacing w:after="0" w:line="360" w:lineRule="auto"/>
        <w:jc w:val="center"/>
        <w:rPr>
          <w:del w:id="185" w:author="Ujszászi Mi" w:date="2022-04-28T23:00:00Z"/>
          <w:rFonts w:cs="Times New Roman"/>
          <w:b/>
          <w:bCs/>
          <w:szCs w:val="24"/>
          <w:rPrChange w:id="186" w:author="Ujszászi Mi" w:date="2022-04-29T22:56:00Z">
            <w:rPr>
              <w:del w:id="187" w:author="Ujszászi Mi" w:date="2022-04-28T23:00:00Z"/>
              <w:rFonts w:cs="Times New Roman"/>
              <w:b/>
              <w:bCs/>
              <w:sz w:val="40"/>
              <w:szCs w:val="40"/>
            </w:rPr>
          </w:rPrChange>
        </w:rPr>
        <w:pPrChange w:id="188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2F903AE6" w14:textId="77777777" w:rsidR="004302FA" w:rsidRPr="00776039" w:rsidDel="008B7A08" w:rsidRDefault="004302FA">
      <w:pPr>
        <w:autoSpaceDE w:val="0"/>
        <w:autoSpaceDN w:val="0"/>
        <w:adjustRightInd w:val="0"/>
        <w:spacing w:after="0" w:line="360" w:lineRule="auto"/>
        <w:jc w:val="center"/>
        <w:rPr>
          <w:del w:id="189" w:author="Ujszászi Mi" w:date="2022-04-28T23:00:00Z"/>
          <w:rFonts w:cs="Times New Roman"/>
          <w:b/>
          <w:bCs/>
          <w:sz w:val="40"/>
          <w:szCs w:val="40"/>
        </w:rPr>
        <w:pPrChange w:id="190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</w:p>
    <w:p w14:paraId="4B304400" w14:textId="77777777" w:rsidR="004302FA" w:rsidRPr="00776039" w:rsidRDefault="004D41A9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  <w:pPrChange w:id="191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bCs/>
          <w:sz w:val="40"/>
          <w:szCs w:val="40"/>
        </w:rPr>
        <w:t>Szeged</w:t>
      </w:r>
    </w:p>
    <w:p w14:paraId="15AD818E" w14:textId="19E8A60A" w:rsidR="004D41A9" w:rsidRPr="003500B6" w:rsidRDefault="004302F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  <w:pPrChange w:id="192" w:author="Ujszászi Mi" w:date="2022-04-28T23:01:00Z">
          <w:pPr>
            <w:autoSpaceDE w:val="0"/>
            <w:autoSpaceDN w:val="0"/>
            <w:adjustRightInd w:val="0"/>
            <w:spacing w:after="0" w:line="360" w:lineRule="auto"/>
            <w:jc w:val="both"/>
          </w:pPr>
        </w:pPrChange>
      </w:pPr>
      <w:r w:rsidRPr="00776039">
        <w:rPr>
          <w:rFonts w:cs="Times New Roman"/>
          <w:b/>
          <w:bCs/>
          <w:sz w:val="40"/>
          <w:szCs w:val="40"/>
        </w:rPr>
        <w:t>202</w:t>
      </w:r>
      <w:r w:rsidR="003925BE" w:rsidRPr="003500B6">
        <w:rPr>
          <w:rFonts w:cs="Times New Roman"/>
          <w:b/>
          <w:bCs/>
          <w:sz w:val="40"/>
          <w:szCs w:val="40"/>
        </w:rPr>
        <w:t>2</w:t>
      </w:r>
    </w:p>
    <w:p w14:paraId="3C4FD7FD" w14:textId="77777777" w:rsidR="006726BE" w:rsidRPr="00776039" w:rsidRDefault="004D41A9">
      <w:pPr>
        <w:pStyle w:val="Cmsor1"/>
        <w:spacing w:line="360" w:lineRule="auto"/>
        <w:jc w:val="center"/>
        <w:rPr>
          <w:rFonts w:ascii="Times New Roman" w:hAnsi="Times New Roman" w:cs="Times New Roman"/>
          <w:rPrChange w:id="193" w:author="Ujszászi Mi" w:date="2022-04-29T22:56:00Z">
            <w:rPr/>
          </w:rPrChange>
        </w:rPr>
        <w:pPrChange w:id="194" w:author="Ujszászi Mi" w:date="2022-04-28T23:07:00Z">
          <w:pPr>
            <w:pStyle w:val="Cmsor1"/>
            <w:spacing w:line="360" w:lineRule="auto"/>
            <w:jc w:val="both"/>
          </w:pPr>
        </w:pPrChange>
      </w:pPr>
      <w:r w:rsidRPr="00776039">
        <w:rPr>
          <w:rFonts w:ascii="Times New Roman" w:hAnsi="Times New Roman" w:cs="Times New Roman"/>
          <w:sz w:val="40"/>
          <w:rPrChange w:id="195" w:author="Ujszászi Mi" w:date="2022-04-29T22:56:00Z">
            <w:rPr>
              <w:sz w:val="40"/>
            </w:rPr>
          </w:rPrChange>
        </w:rPr>
        <w:br w:type="page"/>
      </w:r>
      <w:bookmarkStart w:id="196" w:name="_Toc100518209"/>
      <w:r w:rsidRPr="00776039">
        <w:rPr>
          <w:rFonts w:ascii="Times New Roman" w:hAnsi="Times New Roman" w:cs="Times New Roman"/>
          <w:rPrChange w:id="197" w:author="Ujszászi Mi" w:date="2022-04-29T22:56:00Z">
            <w:rPr/>
          </w:rPrChange>
        </w:rPr>
        <w:lastRenderedPageBreak/>
        <w:t>Feladatkiírás</w:t>
      </w:r>
      <w:bookmarkEnd w:id="196"/>
    </w:p>
    <w:p w14:paraId="20834493" w14:textId="0CAF694E" w:rsidR="00650018" w:rsidRPr="00776039" w:rsidRDefault="00650018" w:rsidP="00C84064">
      <w:pPr>
        <w:spacing w:line="360" w:lineRule="auto"/>
        <w:jc w:val="both"/>
        <w:rPr>
          <w:rFonts w:cs="Times New Roman"/>
          <w:szCs w:val="24"/>
        </w:rPr>
      </w:pPr>
    </w:p>
    <w:p w14:paraId="6EB2E969" w14:textId="77777777" w:rsidR="00650018" w:rsidRPr="003500B6" w:rsidRDefault="00650018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</w:rPr>
      </w:pPr>
      <w:r w:rsidRPr="00776039">
        <w:rPr>
          <w:rFonts w:eastAsiaTheme="minorHAnsi"/>
          <w:lang w:eastAsia="en-US"/>
        </w:rPr>
        <w:t>Egy épület tervezése során mindig nagy munka mind a tervezőnek, mind az épület leendő tulajdonosának a költségek megállapítása. Ezek a számok az emberi tényező miatt gyakran hibásak, és már csak egy szakágon belül, egy felület mennyiségére is ritka, hogy a tervező, a kivitelező és a tulajdonos ugyanazt az értéket számolja ki. Mindhárom szereplő számára előre lépés</w:t>
      </w:r>
      <w:r w:rsidRPr="003500B6">
        <w:rPr>
          <w:rFonts w:eastAsiaTheme="minorHAnsi"/>
          <w:lang w:eastAsia="en-US"/>
        </w:rPr>
        <w:t>t jelenthet, ha a számított mennyiségek pontosak.</w:t>
      </w:r>
    </w:p>
    <w:p w14:paraId="60B156A1" w14:textId="27FC1277" w:rsidR="00650018" w:rsidRPr="00776039" w:rsidRDefault="00650018" w:rsidP="003500B6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</w:rPr>
      </w:pPr>
      <w:r w:rsidRPr="003500B6">
        <w:rPr>
          <w:rFonts w:eastAsiaTheme="minorHAnsi"/>
          <w:lang w:eastAsia="en-US"/>
        </w:rPr>
        <w:t xml:space="preserve">A hallgató célja egy online platform kialakítása, ahol a felhasználó feltöltheti a tervezőtől kapott DXF fájlt. </w:t>
      </w:r>
      <w:commentRangeStart w:id="198"/>
      <w:commentRangeStart w:id="199"/>
      <w:r w:rsidRPr="003500B6">
        <w:rPr>
          <w:rFonts w:eastAsiaTheme="minorHAnsi"/>
          <w:lang w:eastAsia="en-US"/>
        </w:rPr>
        <w:t xml:space="preserve">A feltöltött fájlt </w:t>
      </w:r>
      <w:del w:id="200" w:author="Ujszászi Mi" w:date="2022-04-28T23:04:00Z">
        <w:r w:rsidRPr="003500B6" w:rsidDel="008B7A08">
          <w:rPr>
            <w:rFonts w:eastAsiaTheme="minorHAnsi"/>
            <w:lang w:eastAsia="en-US"/>
          </w:rPr>
          <w:delText>parsol</w:delText>
        </w:r>
        <w:r w:rsidR="003D13E8" w:rsidRPr="003500B6" w:rsidDel="008B7A08">
          <w:rPr>
            <w:rFonts w:eastAsiaTheme="minorHAnsi"/>
            <w:lang w:eastAsia="en-US"/>
          </w:rPr>
          <w:delText>om</w:delText>
        </w:r>
      </w:del>
      <w:proofErr w:type="spellStart"/>
      <w:ins w:id="201" w:author="Ujszászi Mi" w:date="2022-04-28T23:04:00Z">
        <w:r w:rsidR="008B7A08" w:rsidRPr="00516D54">
          <w:rPr>
            <w:rFonts w:eastAsiaTheme="minorHAnsi"/>
            <w:lang w:eastAsia="en-US"/>
          </w:rPr>
          <w:t>parsolja</w:t>
        </w:r>
      </w:ins>
      <w:proofErr w:type="spellEnd"/>
      <w:r w:rsidRPr="00CE3F2E">
        <w:rPr>
          <w:rFonts w:eastAsiaTheme="minorHAnsi"/>
          <w:lang w:eastAsia="en-US"/>
        </w:rPr>
        <w:t xml:space="preserve">, </w:t>
      </w:r>
      <w:commentRangeEnd w:id="198"/>
      <w:r w:rsidR="00DA5B18" w:rsidRPr="00776039">
        <w:rPr>
          <w:rStyle w:val="Jegyzethivatkozs"/>
          <w:rFonts w:eastAsiaTheme="minorHAnsi"/>
          <w:lang w:eastAsia="en-US"/>
        </w:rPr>
        <w:commentReference w:id="198"/>
      </w:r>
      <w:commentRangeEnd w:id="199"/>
      <w:r w:rsidR="008B7A08" w:rsidRPr="00776039">
        <w:rPr>
          <w:rStyle w:val="Jegyzethivatkozs"/>
          <w:rFonts w:eastAsiaTheme="minorHAnsi"/>
          <w:lang w:eastAsia="en-US"/>
        </w:rPr>
        <w:commentReference w:id="199"/>
      </w:r>
      <w:r w:rsidR="003D13E8" w:rsidRPr="00776039">
        <w:rPr>
          <w:rFonts w:eastAsiaTheme="minorHAnsi"/>
          <w:lang w:eastAsia="en-US"/>
        </w:rPr>
        <w:t xml:space="preserve">és </w:t>
      </w:r>
      <w:r w:rsidRPr="00776039">
        <w:rPr>
          <w:rFonts w:eastAsiaTheme="minorHAnsi"/>
          <w:lang w:eastAsia="en-US"/>
        </w:rPr>
        <w:t>tárol</w:t>
      </w:r>
      <w:ins w:id="202" w:author="Ujszászi Mi" w:date="2022-04-28T23:04:00Z">
        <w:r w:rsidR="008B7A08" w:rsidRPr="00776039">
          <w:rPr>
            <w:rFonts w:eastAsiaTheme="minorHAnsi"/>
            <w:lang w:eastAsia="en-US"/>
          </w:rPr>
          <w:t>ja</w:t>
        </w:r>
      </w:ins>
      <w:del w:id="203" w:author="Ujszászi Mi" w:date="2022-04-28T23:04:00Z">
        <w:r w:rsidR="003D13E8" w:rsidRPr="00776039" w:rsidDel="008B7A08">
          <w:rPr>
            <w:rFonts w:eastAsiaTheme="minorHAnsi"/>
            <w:lang w:eastAsia="en-US"/>
          </w:rPr>
          <w:delText>om</w:delText>
        </w:r>
      </w:del>
      <w:r w:rsidRPr="003500B6">
        <w:rPr>
          <w:rFonts w:eastAsiaTheme="minorHAnsi"/>
          <w:lang w:eastAsia="en-US"/>
        </w:rPr>
        <w:t xml:space="preserve"> szerver oldalon, a </w:t>
      </w:r>
      <w:proofErr w:type="spellStart"/>
      <w:r w:rsidRPr="003500B6">
        <w:rPr>
          <w:rFonts w:eastAsiaTheme="minorHAnsi"/>
          <w:lang w:eastAsia="en-US"/>
        </w:rPr>
        <w:t>parsolt</w:t>
      </w:r>
      <w:proofErr w:type="spellEnd"/>
      <w:r w:rsidRPr="003500B6">
        <w:rPr>
          <w:rFonts w:eastAsiaTheme="minorHAnsi"/>
          <w:lang w:eastAsia="en-US"/>
        </w:rPr>
        <w:t xml:space="preserve"> adatokat relációs adatbázisban </w:t>
      </w:r>
      <w:r w:rsidR="003D13E8" w:rsidRPr="003500B6">
        <w:rPr>
          <w:rFonts w:eastAsiaTheme="minorHAnsi"/>
          <w:lang w:eastAsia="en-US"/>
        </w:rPr>
        <w:t>ment</w:t>
      </w:r>
      <w:ins w:id="204" w:author="Ujszászi Mi" w:date="2022-04-28T23:05:00Z">
        <w:r w:rsidR="008B7A08" w:rsidRPr="003500B6">
          <w:rPr>
            <w:rFonts w:eastAsiaTheme="minorHAnsi"/>
            <w:lang w:eastAsia="en-US"/>
          </w:rPr>
          <w:t>i</w:t>
        </w:r>
      </w:ins>
      <w:del w:id="205" w:author="Ujszászi Mi" w:date="2022-04-28T23:05:00Z">
        <w:r w:rsidR="003D13E8" w:rsidRPr="00516D54" w:rsidDel="008B7A08">
          <w:rPr>
            <w:rFonts w:eastAsiaTheme="minorHAnsi"/>
            <w:lang w:eastAsia="en-US"/>
          </w:rPr>
          <w:delText>em</w:delText>
        </w:r>
      </w:del>
      <w:r w:rsidRPr="00CE3F2E">
        <w:rPr>
          <w:rFonts w:eastAsiaTheme="minorHAnsi"/>
          <w:lang w:eastAsia="en-US"/>
        </w:rPr>
        <w:t>, canvas objektumban megjelení</w:t>
      </w:r>
      <w:ins w:id="206" w:author="Zoltan Toth, Dr." w:date="2022-04-27T22:18:00Z">
        <w:r w:rsidR="00DA5B18" w:rsidRPr="00CE3F2E">
          <w:rPr>
            <w:rFonts w:eastAsiaTheme="minorHAnsi"/>
            <w:lang w:eastAsia="en-US"/>
          </w:rPr>
          <w:t>t</w:t>
        </w:r>
      </w:ins>
      <w:ins w:id="207" w:author="Ujszászi Mi" w:date="2022-04-28T23:05:00Z">
        <w:r w:rsidR="008B7A08" w:rsidRPr="00CE3F2E">
          <w:rPr>
            <w:rFonts w:eastAsiaTheme="minorHAnsi"/>
            <w:lang w:eastAsia="en-US"/>
          </w:rPr>
          <w:t>i</w:t>
        </w:r>
      </w:ins>
      <w:ins w:id="208" w:author="Zoltan Toth, Dr." w:date="2022-04-27T22:18:00Z">
        <w:del w:id="209" w:author="Ujszászi Mi" w:date="2022-04-28T23:05:00Z">
          <w:r w:rsidR="00DA5B18" w:rsidRPr="00CE3F2E" w:rsidDel="008B7A08">
            <w:rPr>
              <w:rFonts w:eastAsiaTheme="minorHAnsi"/>
              <w:lang w:eastAsia="en-US"/>
            </w:rPr>
            <w:delText>e</w:delText>
          </w:r>
        </w:del>
      </w:ins>
      <w:del w:id="210" w:author="Zoltan Toth, Dr." w:date="2022-04-27T22:18:00Z">
        <w:r w:rsidRPr="00CE3F2E" w:rsidDel="00DA5B18">
          <w:rPr>
            <w:rFonts w:eastAsiaTheme="minorHAnsi"/>
            <w:lang w:eastAsia="en-US"/>
          </w:rPr>
          <w:delText>t</w:delText>
        </w:r>
        <w:r w:rsidR="005668F1" w:rsidRPr="00CE3F2E" w:rsidDel="00DA5B18">
          <w:rPr>
            <w:rFonts w:eastAsiaTheme="minorHAnsi"/>
            <w:lang w:eastAsia="en-US"/>
          </w:rPr>
          <w:delText>r</w:delText>
        </w:r>
      </w:del>
      <w:del w:id="211" w:author="Ujszászi Mi" w:date="2022-04-28T23:05:00Z">
        <w:r w:rsidR="005668F1" w:rsidRPr="00776039" w:rsidDel="008B7A08">
          <w:rPr>
            <w:rFonts w:eastAsiaTheme="minorHAnsi"/>
            <w:lang w:eastAsia="en-US"/>
          </w:rPr>
          <w:delText>m</w:delText>
        </w:r>
      </w:del>
      <w:r w:rsidRPr="00776039">
        <w:rPr>
          <w:rFonts w:eastAsiaTheme="minorHAnsi"/>
          <w:lang w:eastAsia="en-US"/>
        </w:rPr>
        <w:t>. A számítási algoritmus elméleti szinten tárgyal</w:t>
      </w:r>
      <w:ins w:id="212" w:author="Ujszászi Mi" w:date="2022-04-28T23:05:00Z">
        <w:r w:rsidR="008B7A08" w:rsidRPr="00776039">
          <w:rPr>
            <w:rFonts w:eastAsiaTheme="minorHAnsi"/>
            <w:lang w:eastAsia="en-US"/>
          </w:rPr>
          <w:t>ja</w:t>
        </w:r>
      </w:ins>
      <w:del w:id="213" w:author="Ujszászi Mi" w:date="2022-04-28T23:05:00Z">
        <w:r w:rsidR="003D13E8" w:rsidRPr="00776039" w:rsidDel="008B7A08">
          <w:rPr>
            <w:rFonts w:eastAsiaTheme="minorHAnsi"/>
            <w:lang w:eastAsia="en-US"/>
          </w:rPr>
          <w:delText>om</w:delText>
        </w:r>
      </w:del>
      <w:r w:rsidRPr="00776039">
        <w:rPr>
          <w:rFonts w:eastAsiaTheme="minorHAnsi"/>
          <w:lang w:eastAsia="en-US"/>
        </w:rPr>
        <w:t xml:space="preserve"> magas szintű tervezési metodikával. </w:t>
      </w:r>
    </w:p>
    <w:p w14:paraId="4A7E817B" w14:textId="43E34E03" w:rsidR="00650018" w:rsidRPr="00776039" w:rsidRDefault="00650018" w:rsidP="00CE3F2E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</w:rPr>
      </w:pPr>
      <w:r w:rsidRPr="00776039">
        <w:rPr>
          <w:rFonts w:eastAsiaTheme="minorHAnsi"/>
          <w:lang w:eastAsia="en-US"/>
        </w:rPr>
        <w:t xml:space="preserve">A </w:t>
      </w:r>
      <w:ins w:id="214" w:author="Ujszászi Mi" w:date="2022-04-28T23:05:00Z">
        <w:r w:rsidR="008B7A08" w:rsidRPr="00776039">
          <w:rPr>
            <w:rFonts w:eastAsiaTheme="minorHAnsi"/>
            <w:lang w:eastAsia="en-US"/>
          </w:rPr>
          <w:t xml:space="preserve">hallagató a </w:t>
        </w:r>
      </w:ins>
      <w:r w:rsidRPr="00776039">
        <w:rPr>
          <w:rFonts w:eastAsiaTheme="minorHAnsi"/>
          <w:lang w:eastAsia="en-US"/>
        </w:rPr>
        <w:t>feladat megvalósítása közben az előforduló problémakörök</w:t>
      </w:r>
      <w:ins w:id="215" w:author="Ujszászi Mi" w:date="2022-04-28T23:05:00Z">
        <w:r w:rsidR="008B7A08" w:rsidRPr="00776039">
          <w:rPr>
            <w:rFonts w:eastAsiaTheme="minorHAnsi"/>
            <w:lang w:eastAsia="en-US"/>
          </w:rPr>
          <w:t>et</w:t>
        </w:r>
      </w:ins>
      <w:r w:rsidRPr="00776039">
        <w:rPr>
          <w:rFonts w:eastAsiaTheme="minorHAnsi"/>
          <w:lang w:eastAsia="en-US"/>
        </w:rPr>
        <w:t xml:space="preserve"> kibont</w:t>
      </w:r>
      <w:ins w:id="216" w:author="Ujszászi Mi" w:date="2022-04-28T23:06:00Z">
        <w:r w:rsidR="008B7A08" w:rsidRPr="00776039">
          <w:rPr>
            <w:rFonts w:eastAsiaTheme="minorHAnsi"/>
            <w:lang w:eastAsia="en-US"/>
          </w:rPr>
          <w:t>ja</w:t>
        </w:r>
      </w:ins>
      <w:del w:id="217" w:author="Ujszászi Mi" w:date="2022-04-28T23:06:00Z">
        <w:r w:rsidRPr="00776039" w:rsidDel="008B7A08">
          <w:rPr>
            <w:rFonts w:eastAsiaTheme="minorHAnsi"/>
            <w:lang w:eastAsia="en-US"/>
          </w:rPr>
          <w:delText>ása</w:delText>
        </w:r>
      </w:del>
      <w:r w:rsidRPr="00776039">
        <w:rPr>
          <w:rFonts w:eastAsiaTheme="minorHAnsi"/>
          <w:lang w:eastAsia="en-US"/>
        </w:rPr>
        <w:t xml:space="preserve"> detektálástól, hibakeresésen keresztül a megoldásig. A fellelt dokumentációk felhasználásának ismertetés</w:t>
      </w:r>
      <w:ins w:id="218" w:author="Ujszászi Mi" w:date="2022-04-28T23:06:00Z">
        <w:r w:rsidR="008B7A08" w:rsidRPr="00776039">
          <w:rPr>
            <w:rFonts w:eastAsiaTheme="minorHAnsi"/>
            <w:lang w:eastAsia="en-US"/>
          </w:rPr>
          <w:t>ével</w:t>
        </w:r>
      </w:ins>
      <w:del w:id="219" w:author="Ujszászi Mi" w:date="2022-04-28T23:06:00Z">
        <w:r w:rsidRPr="00776039" w:rsidDel="008B7A08">
          <w:rPr>
            <w:rFonts w:eastAsiaTheme="minorHAnsi"/>
            <w:lang w:eastAsia="en-US"/>
          </w:rPr>
          <w:delText>e</w:delText>
        </w:r>
      </w:del>
      <w:r w:rsidRPr="00776039">
        <w:rPr>
          <w:rFonts w:eastAsiaTheme="minorHAnsi"/>
          <w:lang w:eastAsia="en-US"/>
        </w:rPr>
        <w:t>.</w:t>
      </w:r>
    </w:p>
    <w:p w14:paraId="00D14C65" w14:textId="77777777" w:rsidR="006869B1" w:rsidRPr="00776039" w:rsidRDefault="006869B1">
      <w:pPr>
        <w:pStyle w:val="Cmsor1"/>
        <w:spacing w:line="360" w:lineRule="auto"/>
        <w:jc w:val="center"/>
        <w:rPr>
          <w:rFonts w:ascii="Times New Roman" w:hAnsi="Times New Roman" w:cs="Times New Roman"/>
          <w:rPrChange w:id="220" w:author="Ujszászi Mi" w:date="2022-04-29T22:56:00Z">
            <w:rPr/>
          </w:rPrChange>
        </w:rPr>
        <w:pPrChange w:id="221" w:author="Ujszászi Mi" w:date="2022-04-28T23:07:00Z">
          <w:pPr>
            <w:pStyle w:val="Cmsor1"/>
            <w:spacing w:line="360" w:lineRule="auto"/>
            <w:jc w:val="both"/>
          </w:pPr>
        </w:pPrChange>
      </w:pPr>
      <w:r w:rsidRPr="00776039">
        <w:rPr>
          <w:rFonts w:ascii="Times New Roman" w:hAnsi="Times New Roman" w:cs="Times New Roman"/>
          <w:rPrChange w:id="222" w:author="Ujszászi Mi" w:date="2022-04-29T22:56:00Z">
            <w:rPr/>
          </w:rPrChange>
        </w:rPr>
        <w:br w:type="page"/>
      </w:r>
      <w:bookmarkStart w:id="223" w:name="_Toc100518210"/>
      <w:r w:rsidR="00CD55CE" w:rsidRPr="00776039">
        <w:rPr>
          <w:rFonts w:ascii="Times New Roman" w:hAnsi="Times New Roman" w:cs="Times New Roman"/>
          <w:rPrChange w:id="224" w:author="Ujszászi Mi" w:date="2022-04-29T22:56:00Z">
            <w:rPr/>
          </w:rPrChange>
        </w:rPr>
        <w:lastRenderedPageBreak/>
        <w:t>Tartalmi összefoglaló</w:t>
      </w:r>
      <w:bookmarkEnd w:id="223"/>
    </w:p>
    <w:p w14:paraId="786C78E8" w14:textId="77777777" w:rsidR="00CD55CE" w:rsidRPr="00776039" w:rsidRDefault="00CD55CE" w:rsidP="00C84064">
      <w:pPr>
        <w:spacing w:line="360" w:lineRule="auto"/>
        <w:jc w:val="both"/>
        <w:rPr>
          <w:rFonts w:cs="Times New Roman"/>
          <w:b/>
          <w:bCs/>
          <w:i/>
          <w:sz w:val="36"/>
          <w:szCs w:val="40"/>
        </w:rPr>
      </w:pPr>
    </w:p>
    <w:p w14:paraId="746761A7" w14:textId="77777777" w:rsidR="00CD55CE" w:rsidRPr="00776039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776039">
        <w:rPr>
          <w:rFonts w:cs="Times New Roman"/>
          <w:b/>
          <w:bCs/>
          <w:i/>
          <w:szCs w:val="24"/>
        </w:rPr>
        <w:t>Téma megnevezése:</w:t>
      </w:r>
    </w:p>
    <w:p w14:paraId="3D1A3556" w14:textId="41B71846" w:rsidR="00CD55CE" w:rsidRPr="003500B6" w:rsidRDefault="003925BE" w:rsidP="00C84064">
      <w:p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3500B6">
        <w:rPr>
          <w:rFonts w:cs="Times New Roman"/>
          <w:szCs w:val="24"/>
        </w:rPr>
        <w:t>DXF fájlba mentett épületterv dokumentum megjelenítése és felületszámítása</w:t>
      </w:r>
    </w:p>
    <w:p w14:paraId="317CECD9" w14:textId="77777777" w:rsidR="00CD55CE" w:rsidRPr="003500B6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3500B6">
        <w:rPr>
          <w:rFonts w:cs="Times New Roman"/>
          <w:b/>
          <w:bCs/>
          <w:i/>
          <w:szCs w:val="24"/>
        </w:rPr>
        <w:t>A megadott feladat megfogalmazása</w:t>
      </w:r>
    </w:p>
    <w:p w14:paraId="4C250FD1" w14:textId="58959E16" w:rsidR="00650018" w:rsidRPr="00776039" w:rsidRDefault="00650018" w:rsidP="00C84064">
      <w:pPr>
        <w:spacing w:line="360" w:lineRule="auto"/>
        <w:jc w:val="both"/>
        <w:rPr>
          <w:rFonts w:cs="Times New Roman"/>
          <w:szCs w:val="24"/>
        </w:rPr>
      </w:pPr>
      <w:r w:rsidRPr="00CE3F2E">
        <w:rPr>
          <w:rFonts w:cs="Times New Roman"/>
        </w:rPr>
        <w:t xml:space="preserve">A hallgató célja egy online platform kialakítása, ahol a felhasználó feltöltheti a tervezőtől kapott DXF fájlt. A feltöltött </w:t>
      </w:r>
      <w:r w:rsidR="003D13E8" w:rsidRPr="00776039">
        <w:rPr>
          <w:rFonts w:cs="Times New Roman"/>
          <w:rPrChange w:id="225" w:author="Ujszászi Mi" w:date="2022-04-29T22:56:00Z">
            <w:rPr/>
          </w:rPrChange>
        </w:rPr>
        <w:t xml:space="preserve">fájlt </w:t>
      </w:r>
      <w:del w:id="226" w:author="Ujszászi Mi" w:date="2022-04-28T23:08:00Z">
        <w:r w:rsidR="003D13E8" w:rsidRPr="00776039" w:rsidDel="008B7A08">
          <w:rPr>
            <w:rFonts w:cs="Times New Roman"/>
            <w:rPrChange w:id="227" w:author="Ujszászi Mi" w:date="2022-04-29T22:56:00Z">
              <w:rPr/>
            </w:rPrChange>
          </w:rPr>
          <w:delText>parsolom</w:delText>
        </w:r>
      </w:del>
      <w:proofErr w:type="spellStart"/>
      <w:ins w:id="228" w:author="Ujszászi Mi" w:date="2022-04-28T23:08:00Z">
        <w:r w:rsidR="008B7A08" w:rsidRPr="00776039">
          <w:rPr>
            <w:rFonts w:cs="Times New Roman"/>
            <w:rPrChange w:id="229" w:author="Ujszászi Mi" w:date="2022-04-29T22:56:00Z">
              <w:rPr/>
            </w:rPrChange>
          </w:rPr>
          <w:t>parsolja</w:t>
        </w:r>
      </w:ins>
      <w:proofErr w:type="spellEnd"/>
      <w:r w:rsidR="003D13E8" w:rsidRPr="00776039">
        <w:rPr>
          <w:rFonts w:cs="Times New Roman"/>
          <w:rPrChange w:id="230" w:author="Ujszászi Mi" w:date="2022-04-29T22:56:00Z">
            <w:rPr/>
          </w:rPrChange>
        </w:rPr>
        <w:t xml:space="preserve">, és </w:t>
      </w:r>
      <w:del w:id="231" w:author="Ujszászi Mi" w:date="2022-04-28T23:08:00Z">
        <w:r w:rsidR="003D13E8" w:rsidRPr="00776039" w:rsidDel="008B7A08">
          <w:rPr>
            <w:rFonts w:cs="Times New Roman"/>
            <w:rPrChange w:id="232" w:author="Ujszászi Mi" w:date="2022-04-29T22:56:00Z">
              <w:rPr/>
            </w:rPrChange>
          </w:rPr>
          <w:delText>tárolom</w:delText>
        </w:r>
        <w:r w:rsidRPr="00776039" w:rsidDel="008B7A08">
          <w:rPr>
            <w:rFonts w:cs="Times New Roman"/>
            <w:rPrChange w:id="233" w:author="Ujszászi Mi" w:date="2022-04-29T22:56:00Z">
              <w:rPr/>
            </w:rPrChange>
          </w:rPr>
          <w:delText xml:space="preserve"> </w:delText>
        </w:r>
      </w:del>
      <w:ins w:id="234" w:author="Ujszászi Mi" w:date="2022-04-28T23:08:00Z">
        <w:r w:rsidR="008B7A08" w:rsidRPr="00776039">
          <w:rPr>
            <w:rFonts w:cs="Times New Roman"/>
            <w:rPrChange w:id="235" w:author="Ujszászi Mi" w:date="2022-04-29T22:56:00Z">
              <w:rPr/>
            </w:rPrChange>
          </w:rPr>
          <w:t xml:space="preserve">tárolja </w:t>
        </w:r>
      </w:ins>
      <w:r w:rsidRPr="00776039">
        <w:rPr>
          <w:rFonts w:cs="Times New Roman"/>
          <w:rPrChange w:id="236" w:author="Ujszászi Mi" w:date="2022-04-29T22:56:00Z">
            <w:rPr/>
          </w:rPrChange>
        </w:rPr>
        <w:t xml:space="preserve">szerver oldalon, a </w:t>
      </w:r>
      <w:proofErr w:type="spellStart"/>
      <w:r w:rsidRPr="00776039">
        <w:rPr>
          <w:rFonts w:cs="Times New Roman"/>
          <w:rPrChange w:id="237" w:author="Ujszászi Mi" w:date="2022-04-29T22:56:00Z">
            <w:rPr/>
          </w:rPrChange>
        </w:rPr>
        <w:t>parsolt</w:t>
      </w:r>
      <w:proofErr w:type="spellEnd"/>
      <w:r w:rsidRPr="00776039">
        <w:rPr>
          <w:rFonts w:cs="Times New Roman"/>
          <w:rPrChange w:id="238" w:author="Ujszászi Mi" w:date="2022-04-29T22:56:00Z">
            <w:rPr/>
          </w:rPrChange>
        </w:rPr>
        <w:t xml:space="preserve"> adatokat relációs adatbázisban </w:t>
      </w:r>
      <w:del w:id="239" w:author="Ujszászi Mi" w:date="2022-04-28T23:08:00Z">
        <w:r w:rsidRPr="00776039" w:rsidDel="008B7A08">
          <w:rPr>
            <w:rFonts w:cs="Times New Roman"/>
            <w:rPrChange w:id="240" w:author="Ujszászi Mi" w:date="2022-04-29T22:56:00Z">
              <w:rPr/>
            </w:rPrChange>
          </w:rPr>
          <w:delText>ment</w:delText>
        </w:r>
        <w:r w:rsidR="003D13E8" w:rsidRPr="00776039" w:rsidDel="008B7A08">
          <w:rPr>
            <w:rFonts w:cs="Times New Roman"/>
            <w:rPrChange w:id="241" w:author="Ujszászi Mi" w:date="2022-04-29T22:56:00Z">
              <w:rPr/>
            </w:rPrChange>
          </w:rPr>
          <w:delText>em</w:delText>
        </w:r>
      </w:del>
      <w:ins w:id="242" w:author="Ujszászi Mi" w:date="2022-04-28T23:08:00Z">
        <w:r w:rsidR="008B7A08" w:rsidRPr="00776039">
          <w:rPr>
            <w:rFonts w:cs="Times New Roman"/>
            <w:rPrChange w:id="243" w:author="Ujszászi Mi" w:date="2022-04-29T22:56:00Z">
              <w:rPr/>
            </w:rPrChange>
          </w:rPr>
          <w:t>menti</w:t>
        </w:r>
      </w:ins>
      <w:r w:rsidRPr="00776039">
        <w:rPr>
          <w:rFonts w:cs="Times New Roman"/>
          <w:rPrChange w:id="244" w:author="Ujszászi Mi" w:date="2022-04-29T22:56:00Z">
            <w:rPr/>
          </w:rPrChange>
        </w:rPr>
        <w:t xml:space="preserve">, canvas objektumban </w:t>
      </w:r>
      <w:del w:id="245" w:author="Ujszászi Mi" w:date="2022-04-28T23:08:00Z">
        <w:r w:rsidRPr="00776039" w:rsidDel="008B7A08">
          <w:rPr>
            <w:rFonts w:cs="Times New Roman"/>
            <w:rPrChange w:id="246" w:author="Ujszászi Mi" w:date="2022-04-29T22:56:00Z">
              <w:rPr/>
            </w:rPrChange>
          </w:rPr>
          <w:delText>megjelenít</w:delText>
        </w:r>
        <w:r w:rsidR="003D13E8" w:rsidRPr="00776039" w:rsidDel="008B7A08">
          <w:rPr>
            <w:rFonts w:cs="Times New Roman"/>
            <w:rPrChange w:id="247" w:author="Ujszászi Mi" w:date="2022-04-29T22:56:00Z">
              <w:rPr/>
            </w:rPrChange>
          </w:rPr>
          <w:delText>em</w:delText>
        </w:r>
      </w:del>
      <w:ins w:id="248" w:author="Ujszászi Mi" w:date="2022-04-28T23:08:00Z">
        <w:r w:rsidR="008B7A08" w:rsidRPr="00776039">
          <w:rPr>
            <w:rFonts w:cs="Times New Roman"/>
            <w:rPrChange w:id="249" w:author="Ujszászi Mi" w:date="2022-04-29T22:56:00Z">
              <w:rPr/>
            </w:rPrChange>
          </w:rPr>
          <w:t>megjeleníti</w:t>
        </w:r>
      </w:ins>
      <w:r w:rsidRPr="00776039">
        <w:rPr>
          <w:rFonts w:cs="Times New Roman"/>
          <w:rPrChange w:id="250" w:author="Ujszászi Mi" w:date="2022-04-29T22:56:00Z">
            <w:rPr/>
          </w:rPrChange>
        </w:rPr>
        <w:t>. A számítási algoritmus elméleti szinten tárgyal</w:t>
      </w:r>
      <w:ins w:id="251" w:author="Ujszászi Mi" w:date="2022-04-28T23:09:00Z">
        <w:r w:rsidR="008B7A08" w:rsidRPr="00776039">
          <w:rPr>
            <w:rFonts w:cs="Times New Roman"/>
            <w:rPrChange w:id="252" w:author="Ujszászi Mi" w:date="2022-04-29T22:56:00Z">
              <w:rPr/>
            </w:rPrChange>
          </w:rPr>
          <w:t>ja</w:t>
        </w:r>
      </w:ins>
      <w:del w:id="253" w:author="Ujszászi Mi" w:date="2022-04-28T23:09:00Z">
        <w:r w:rsidR="003D13E8" w:rsidRPr="00776039" w:rsidDel="008B7A08">
          <w:rPr>
            <w:rFonts w:cs="Times New Roman"/>
            <w:rPrChange w:id="254" w:author="Ujszászi Mi" w:date="2022-04-29T22:56:00Z">
              <w:rPr/>
            </w:rPrChange>
          </w:rPr>
          <w:delText>om</w:delText>
        </w:r>
      </w:del>
      <w:r w:rsidRPr="00776039">
        <w:rPr>
          <w:rFonts w:cs="Times New Roman"/>
          <w:rPrChange w:id="255" w:author="Ujszászi Mi" w:date="2022-04-29T22:56:00Z">
            <w:rPr/>
          </w:rPrChange>
        </w:rPr>
        <w:t xml:space="preserve"> magas szintű tervezési metodikával. </w:t>
      </w:r>
    </w:p>
    <w:p w14:paraId="5FF56982" w14:textId="77777777" w:rsidR="00CD55CE" w:rsidRPr="00776039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776039">
        <w:rPr>
          <w:rFonts w:cs="Times New Roman"/>
          <w:b/>
          <w:bCs/>
          <w:i/>
          <w:szCs w:val="24"/>
        </w:rPr>
        <w:t>A megoldási mód</w:t>
      </w:r>
    </w:p>
    <w:p w14:paraId="016A1C50" w14:textId="58DA9B5C" w:rsidR="00650018" w:rsidRPr="00776039" w:rsidRDefault="00650018" w:rsidP="00C84064">
      <w:pPr>
        <w:spacing w:line="360" w:lineRule="auto"/>
        <w:jc w:val="both"/>
        <w:rPr>
          <w:rFonts w:cs="Times New Roman"/>
          <w:rPrChange w:id="256" w:author="Ujszászi Mi" w:date="2022-04-29T22:56:00Z">
            <w:rPr/>
          </w:rPrChange>
        </w:rPr>
      </w:pPr>
      <w:r w:rsidRPr="00776039">
        <w:rPr>
          <w:rFonts w:cs="Times New Roman"/>
          <w:rPrChange w:id="257" w:author="Ujszászi Mi" w:date="2022-04-29T22:56:00Z">
            <w:rPr/>
          </w:rPrChange>
        </w:rPr>
        <w:t xml:space="preserve">Egy HTML/CSS alapú online felületen </w:t>
      </w:r>
      <w:proofErr w:type="spellStart"/>
      <w:r w:rsidRPr="00776039">
        <w:rPr>
          <w:rFonts w:cs="Times New Roman"/>
          <w:rPrChange w:id="258" w:author="Ujszászi Mi" w:date="2022-04-29T22:56:00Z">
            <w:rPr/>
          </w:rPrChange>
        </w:rPr>
        <w:t>drag&amp;drop</w:t>
      </w:r>
      <w:proofErr w:type="spellEnd"/>
      <w:r w:rsidRPr="00776039">
        <w:rPr>
          <w:rFonts w:cs="Times New Roman"/>
          <w:rPrChange w:id="259" w:author="Ujszászi Mi" w:date="2022-04-29T22:56:00Z">
            <w:rPr/>
          </w:rPrChange>
        </w:rPr>
        <w:t xml:space="preserve"> módon feltölthető platform kialakítása. A feltöltött fájl tárolása szerver oldalon és annak parsolás back end oldalon java osztály hierarchiába. Az osztályba mentett adatokat relációs adatbázisban is </w:t>
      </w:r>
      <w:r w:rsidR="003D13E8" w:rsidRPr="00776039">
        <w:rPr>
          <w:rFonts w:cs="Times New Roman"/>
          <w:rPrChange w:id="260" w:author="Ujszászi Mi" w:date="2022-04-29T22:56:00Z">
            <w:rPr/>
          </w:rPrChange>
        </w:rPr>
        <w:t>tárolom</w:t>
      </w:r>
      <w:r w:rsidRPr="00776039">
        <w:rPr>
          <w:rFonts w:cs="Times New Roman"/>
          <w:rPrChange w:id="261" w:author="Ujszászi Mi" w:date="2022-04-29T22:56:00Z">
            <w:rPr/>
          </w:rPrChange>
        </w:rPr>
        <w:t xml:space="preserve">. Az osztályokban mentett </w:t>
      </w:r>
      <w:proofErr w:type="spellStart"/>
      <w:r w:rsidRPr="00776039">
        <w:rPr>
          <w:rFonts w:cs="Times New Roman"/>
          <w:rPrChange w:id="262" w:author="Ujszászi Mi" w:date="2022-04-29T22:56:00Z">
            <w:rPr/>
          </w:rPrChange>
        </w:rPr>
        <w:t>egyedeket</w:t>
      </w:r>
      <w:proofErr w:type="spellEnd"/>
      <w:r w:rsidRPr="00776039">
        <w:rPr>
          <w:rFonts w:cs="Times New Roman"/>
          <w:rPrChange w:id="263" w:author="Ujszászi Mi" w:date="2022-04-29T22:56:00Z">
            <w:rPr/>
          </w:rPrChange>
        </w:rPr>
        <w:t xml:space="preserve"> JSON adatformátumként </w:t>
      </w:r>
      <w:r w:rsidR="003D13E8" w:rsidRPr="00776039">
        <w:rPr>
          <w:rFonts w:cs="Times New Roman"/>
          <w:rPrChange w:id="264" w:author="Ujszászi Mi" w:date="2022-04-29T22:56:00Z">
            <w:rPr/>
          </w:rPrChange>
        </w:rPr>
        <w:t xml:space="preserve">kerül visszaadásra a </w:t>
      </w:r>
      <w:r w:rsidRPr="00776039">
        <w:rPr>
          <w:rFonts w:cs="Times New Roman"/>
          <w:rPrChange w:id="265" w:author="Ujszászi Mi" w:date="2022-04-29T22:56:00Z">
            <w:rPr/>
          </w:rPrChange>
        </w:rPr>
        <w:t>frontend oldalra</w:t>
      </w:r>
      <w:r w:rsidR="003925BE" w:rsidRPr="00776039">
        <w:rPr>
          <w:rFonts w:cs="Times New Roman"/>
          <w:rPrChange w:id="266" w:author="Ujszászi Mi" w:date="2022-04-29T22:56:00Z">
            <w:rPr/>
          </w:rPrChange>
        </w:rPr>
        <w:t>,</w:t>
      </w:r>
      <w:r w:rsidRPr="00776039">
        <w:rPr>
          <w:rFonts w:cs="Times New Roman"/>
          <w:rPrChange w:id="267" w:author="Ujszászi Mi" w:date="2022-04-29T22:56:00Z">
            <w:rPr/>
          </w:rPrChange>
        </w:rPr>
        <w:t xml:space="preserve"> ahol JavaScriptben kialakított bővebb osztálystruktúrába ment</w:t>
      </w:r>
      <w:r w:rsidR="005668F1" w:rsidRPr="00776039">
        <w:rPr>
          <w:rFonts w:cs="Times New Roman"/>
          <w:rPrChange w:id="268" w:author="Ujszászi Mi" w:date="2022-04-29T22:56:00Z">
            <w:rPr/>
          </w:rPrChange>
        </w:rPr>
        <w:t>em</w:t>
      </w:r>
      <w:r w:rsidRPr="00776039">
        <w:rPr>
          <w:rFonts w:cs="Times New Roman"/>
          <w:rPrChange w:id="269" w:author="Ujszászi Mi" w:date="2022-04-29T22:56:00Z">
            <w:rPr/>
          </w:rPrChange>
        </w:rPr>
        <w:t xml:space="preserve"> a </w:t>
      </w:r>
      <w:proofErr w:type="spellStart"/>
      <w:r w:rsidRPr="00776039">
        <w:rPr>
          <w:rFonts w:cs="Times New Roman"/>
          <w:rPrChange w:id="270" w:author="Ujszászi Mi" w:date="2022-04-29T22:56:00Z">
            <w:rPr/>
          </w:rPrChange>
        </w:rPr>
        <w:t>parsolt</w:t>
      </w:r>
      <w:proofErr w:type="spellEnd"/>
      <w:r w:rsidRPr="00776039">
        <w:rPr>
          <w:rFonts w:cs="Times New Roman"/>
          <w:rPrChange w:id="271" w:author="Ujszászi Mi" w:date="2022-04-29T22:56:00Z">
            <w:rPr/>
          </w:rPrChange>
        </w:rPr>
        <w:t xml:space="preserve"> adatokat. Minden specifikus Entitás osztálynak felüldefiniált rajzolási eljárása készül, ami egy canvas hívást valósít meg.</w:t>
      </w:r>
    </w:p>
    <w:p w14:paraId="61C3B0A1" w14:textId="7C8E8BE8" w:rsidR="00650018" w:rsidRPr="00776039" w:rsidRDefault="00650018" w:rsidP="00C84064">
      <w:pPr>
        <w:spacing w:line="360" w:lineRule="auto"/>
        <w:jc w:val="both"/>
        <w:rPr>
          <w:rFonts w:cs="Times New Roman"/>
          <w:rPrChange w:id="272" w:author="Ujszászi Mi" w:date="2022-04-29T22:56:00Z">
            <w:rPr/>
          </w:rPrChange>
        </w:rPr>
      </w:pPr>
      <w:r w:rsidRPr="00776039">
        <w:rPr>
          <w:rFonts w:cs="Times New Roman"/>
          <w:rPrChange w:id="273" w:author="Ujszászi Mi" w:date="2022-04-29T22:56:00Z">
            <w:rPr/>
          </w:rPrChange>
        </w:rPr>
        <w:t xml:space="preserve">A falazatok és egyéb objektumok meghatározására és mérésére </w:t>
      </w:r>
      <w:r w:rsidR="003925BE" w:rsidRPr="00776039">
        <w:rPr>
          <w:rFonts w:cs="Times New Roman"/>
          <w:rPrChange w:id="274" w:author="Ujszászi Mi" w:date="2022-04-29T22:56:00Z">
            <w:rPr/>
          </w:rPrChange>
        </w:rPr>
        <w:t>kettő</w:t>
      </w:r>
      <w:r w:rsidRPr="00776039">
        <w:rPr>
          <w:rFonts w:cs="Times New Roman"/>
          <w:rPrChange w:id="275" w:author="Ujszászi Mi" w:date="2022-04-29T22:56:00Z">
            <w:rPr/>
          </w:rPrChange>
        </w:rPr>
        <w:t xml:space="preserve"> lehetséges eljárást ismerte</w:t>
      </w:r>
      <w:r w:rsidR="0037560A" w:rsidRPr="00776039">
        <w:rPr>
          <w:rFonts w:cs="Times New Roman"/>
          <w:rPrChange w:id="276" w:author="Ujszászi Mi" w:date="2022-04-29T22:56:00Z">
            <w:rPr/>
          </w:rPrChange>
        </w:rPr>
        <w:t xml:space="preserve">tek </w:t>
      </w:r>
      <w:r w:rsidRPr="00776039">
        <w:rPr>
          <w:rFonts w:cs="Times New Roman"/>
          <w:rPrChange w:id="277" w:author="Ujszászi Mi" w:date="2022-04-29T22:56:00Z">
            <w:rPr/>
          </w:rPrChange>
        </w:rPr>
        <w:t>és a megvalósítás során gyűjtött tapasztalatok alapján.</w:t>
      </w:r>
    </w:p>
    <w:p w14:paraId="74107DF6" w14:textId="77777777" w:rsidR="00CD55CE" w:rsidRPr="00776039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776039">
        <w:rPr>
          <w:rFonts w:cs="Times New Roman"/>
          <w:b/>
          <w:bCs/>
          <w:i/>
          <w:szCs w:val="24"/>
        </w:rPr>
        <w:t>Alkalmazott eszközök, módszerek</w:t>
      </w:r>
    </w:p>
    <w:p w14:paraId="37BD44C6" w14:textId="2DDAC464" w:rsidR="00CD55CE" w:rsidRPr="00776039" w:rsidRDefault="00F07CB3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</w:t>
      </w:r>
      <w:ins w:id="278" w:author="Zoltan Toth, Dr." w:date="2022-04-27T22:19:00Z">
        <w:r w:rsidR="00BE23D0" w:rsidRPr="00776039">
          <w:rPr>
            <w:rFonts w:cs="Times New Roman"/>
            <w:szCs w:val="24"/>
          </w:rPr>
          <w:t>z</w:t>
        </w:r>
      </w:ins>
      <w:r w:rsidRPr="00776039">
        <w:rPr>
          <w:rFonts w:cs="Times New Roman"/>
          <w:szCs w:val="24"/>
        </w:rPr>
        <w:t xml:space="preserve"> </w:t>
      </w:r>
      <w:r w:rsidR="00650018" w:rsidRPr="00776039">
        <w:rPr>
          <w:rFonts w:cs="Times New Roman"/>
          <w:szCs w:val="24"/>
        </w:rPr>
        <w:t>online felületet</w:t>
      </w:r>
      <w:r w:rsidRPr="00776039">
        <w:rPr>
          <w:rFonts w:cs="Times New Roman"/>
          <w:szCs w:val="24"/>
        </w:rPr>
        <w:t xml:space="preserve"> HTML5, CSS</w:t>
      </w:r>
      <w:r w:rsidR="004B194F" w:rsidRPr="00776039">
        <w:rPr>
          <w:rFonts w:cs="Times New Roman"/>
          <w:szCs w:val="24"/>
        </w:rPr>
        <w:t xml:space="preserve"> felhasználásával készítem </w:t>
      </w:r>
      <w:commentRangeStart w:id="279"/>
      <w:r w:rsidR="004B194F" w:rsidRPr="00776039">
        <w:rPr>
          <w:rFonts w:cs="Times New Roman"/>
          <w:szCs w:val="24"/>
        </w:rPr>
        <w:t>el</w:t>
      </w:r>
      <w:commentRangeEnd w:id="279"/>
      <w:r w:rsidR="00BE23D0" w:rsidRPr="00776039">
        <w:rPr>
          <w:rStyle w:val="Jegyzethivatkozs"/>
          <w:rFonts w:cs="Times New Roman"/>
        </w:rPr>
        <w:commentReference w:id="279"/>
      </w:r>
      <w:r w:rsidR="004B194F" w:rsidRPr="00776039">
        <w:rPr>
          <w:rFonts w:cs="Times New Roman"/>
          <w:szCs w:val="24"/>
        </w:rPr>
        <w:t>.</w:t>
      </w:r>
    </w:p>
    <w:p w14:paraId="730423E3" w14:textId="3965E4C8" w:rsidR="004B194F" w:rsidRPr="00776039" w:rsidRDefault="004B194F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</w:t>
      </w:r>
      <w:ins w:id="280" w:author="Ujszászi Mi" w:date="2022-04-28T23:10:00Z">
        <w:r w:rsidR="008B7A08" w:rsidRPr="00776039">
          <w:rPr>
            <w:rFonts w:cs="Times New Roman"/>
            <w:szCs w:val="24"/>
          </w:rPr>
          <w:t xml:space="preserve"> </w:t>
        </w:r>
        <w:proofErr w:type="spellStart"/>
        <w:r w:rsidR="008B7A08" w:rsidRPr="00776039">
          <w:rPr>
            <w:rFonts w:cs="Times New Roman"/>
            <w:szCs w:val="24"/>
          </w:rPr>
          <w:t>parsolt</w:t>
        </w:r>
        <w:proofErr w:type="spellEnd"/>
        <w:r w:rsidR="008B7A08" w:rsidRPr="00776039">
          <w:rPr>
            <w:rFonts w:cs="Times New Roman"/>
            <w:szCs w:val="24"/>
          </w:rPr>
          <w:t xml:space="preserve"> </w:t>
        </w:r>
        <w:r w:rsidR="008B7A08" w:rsidRPr="003500B6">
          <w:rPr>
            <w:rFonts w:cs="Times New Roman"/>
            <w:szCs w:val="24"/>
          </w:rPr>
          <w:t>fájl</w:t>
        </w:r>
      </w:ins>
      <w:ins w:id="281" w:author="Ujszászi Mi" w:date="2022-04-28T23:11:00Z">
        <w:r w:rsidR="008B7A08" w:rsidRPr="003500B6">
          <w:rPr>
            <w:rFonts w:cs="Times New Roman"/>
            <w:szCs w:val="24"/>
          </w:rPr>
          <w:t xml:space="preserve"> osztály leképezéseit H2 </w:t>
        </w:r>
      </w:ins>
      <w:ins w:id="282" w:author="Ujszászi Mi" w:date="2022-04-28T23:12:00Z">
        <w:r w:rsidR="008B7A08" w:rsidRPr="003500B6">
          <w:rPr>
            <w:rFonts w:cs="Times New Roman"/>
            <w:szCs w:val="24"/>
          </w:rPr>
          <w:t xml:space="preserve">relációs </w:t>
        </w:r>
      </w:ins>
      <w:ins w:id="283" w:author="Ujszászi Mi" w:date="2022-04-28T23:11:00Z">
        <w:r w:rsidR="008B7A08" w:rsidRPr="003500B6">
          <w:rPr>
            <w:rFonts w:cs="Times New Roman"/>
            <w:szCs w:val="24"/>
          </w:rPr>
          <w:t>adatbá</w:t>
        </w:r>
      </w:ins>
      <w:ins w:id="284" w:author="Ujszászi Mi" w:date="2022-04-28T23:12:00Z">
        <w:r w:rsidR="008B7A08" w:rsidRPr="00516D54">
          <w:rPr>
            <w:rFonts w:cs="Times New Roman"/>
            <w:szCs w:val="24"/>
          </w:rPr>
          <w:t>zisba mentem</w:t>
        </w:r>
      </w:ins>
      <w:ins w:id="285" w:author="Ujszászi Mi" w:date="2022-04-28T23:13:00Z">
        <w:r w:rsidR="008B7A08" w:rsidRPr="00CE3F2E">
          <w:rPr>
            <w:rFonts w:cs="Times New Roman"/>
            <w:szCs w:val="24"/>
          </w:rPr>
          <w:t>. Az adatbázisból a fájl érdemi része visszaállítható.</w:t>
        </w:r>
      </w:ins>
      <w:del w:id="286" w:author="Ujszászi Mi" w:date="2022-04-28T23:10:00Z">
        <w:r w:rsidRPr="00CE3F2E" w:rsidDel="008B7A08">
          <w:rPr>
            <w:rFonts w:cs="Times New Roman"/>
            <w:szCs w:val="24"/>
          </w:rPr>
          <w:delText>z</w:delText>
        </w:r>
      </w:del>
      <w:del w:id="287" w:author="Ujszászi Mi" w:date="2022-04-28T23:13:00Z">
        <w:r w:rsidRPr="00CE3F2E" w:rsidDel="008B7A08">
          <w:rPr>
            <w:rFonts w:cs="Times New Roman"/>
            <w:szCs w:val="24"/>
          </w:rPr>
          <w:delText xml:space="preserve"> adatbázis </w:delText>
        </w:r>
        <w:r w:rsidR="00E96B39" w:rsidRPr="00776039" w:rsidDel="008B7A08">
          <w:rPr>
            <w:rFonts w:cs="Times New Roman"/>
            <w:szCs w:val="24"/>
          </w:rPr>
          <w:delText xml:space="preserve">H2 </w:delText>
        </w:r>
        <w:commentRangeStart w:id="288"/>
        <w:r w:rsidRPr="00776039" w:rsidDel="008B7A08">
          <w:rPr>
            <w:rFonts w:cs="Times New Roman"/>
            <w:szCs w:val="24"/>
          </w:rPr>
          <w:delText>lesz</w:delText>
        </w:r>
        <w:commentRangeEnd w:id="288"/>
        <w:r w:rsidR="00BE23D0" w:rsidRPr="00776039" w:rsidDel="008B7A08">
          <w:rPr>
            <w:rStyle w:val="Jegyzethivatkozs"/>
            <w:rFonts w:cs="Times New Roman"/>
          </w:rPr>
          <w:commentReference w:id="288"/>
        </w:r>
        <w:r w:rsidRPr="00776039" w:rsidDel="008B7A08">
          <w:rPr>
            <w:rFonts w:cs="Times New Roman"/>
            <w:szCs w:val="24"/>
          </w:rPr>
          <w:delText>,</w:delText>
        </w:r>
      </w:del>
      <w:r w:rsidRPr="00776039">
        <w:rPr>
          <w:rFonts w:cs="Times New Roman"/>
          <w:szCs w:val="24"/>
        </w:rPr>
        <w:t xml:space="preserve"> </w:t>
      </w:r>
    </w:p>
    <w:p w14:paraId="45C2EC1C" w14:textId="77777777" w:rsidR="00C70A38" w:rsidRPr="00776039" w:rsidRDefault="004B194F" w:rsidP="00C84064">
      <w:pPr>
        <w:spacing w:line="360" w:lineRule="auto"/>
        <w:jc w:val="both"/>
        <w:rPr>
          <w:ins w:id="289" w:author="Ujszászi Mi" w:date="2022-04-28T23:32:00Z"/>
          <w:rFonts w:cs="Times New Roman"/>
          <w:szCs w:val="24"/>
        </w:rPr>
      </w:pPr>
      <w:r w:rsidRPr="00776039">
        <w:rPr>
          <w:rFonts w:cs="Times New Roman"/>
          <w:szCs w:val="24"/>
        </w:rPr>
        <w:t>Backend:</w:t>
      </w:r>
    </w:p>
    <w:p w14:paraId="672F116A" w14:textId="188CEF0D" w:rsidR="00C70A38" w:rsidRPr="003500B6" w:rsidRDefault="004B194F">
      <w:pPr>
        <w:pStyle w:val="Listaszerbekezds"/>
        <w:numPr>
          <w:ilvl w:val="0"/>
          <w:numId w:val="13"/>
        </w:numPr>
        <w:spacing w:line="360" w:lineRule="auto"/>
        <w:jc w:val="both"/>
        <w:rPr>
          <w:ins w:id="290" w:author="Ujszászi Mi" w:date="2022-04-28T23:32:00Z"/>
          <w:rFonts w:cs="Times New Roman"/>
          <w:szCs w:val="24"/>
        </w:rPr>
        <w:pPrChange w:id="291" w:author="Ujszászi Mi" w:date="2022-04-28T23:32:00Z">
          <w:pPr>
            <w:spacing w:line="360" w:lineRule="auto"/>
            <w:jc w:val="both"/>
          </w:pPr>
        </w:pPrChange>
      </w:pPr>
      <w:del w:id="292" w:author="Ujszászi Mi" w:date="2022-04-28T23:32:00Z">
        <w:r w:rsidRPr="003500B6" w:rsidDel="00C70A38">
          <w:rPr>
            <w:rFonts w:cs="Times New Roman"/>
            <w:szCs w:val="24"/>
          </w:rPr>
          <w:delText xml:space="preserve"> </w:delText>
        </w:r>
      </w:del>
      <w:r w:rsidRPr="003500B6">
        <w:rPr>
          <w:rFonts w:cs="Times New Roman"/>
          <w:szCs w:val="24"/>
        </w:rPr>
        <w:t>Java</w:t>
      </w:r>
    </w:p>
    <w:p w14:paraId="00E1B201" w14:textId="14AA5FEF" w:rsidR="004B194F" w:rsidRPr="00CE3F2E" w:rsidRDefault="003925BE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cs="Times New Roman"/>
          <w:szCs w:val="24"/>
        </w:rPr>
        <w:pPrChange w:id="293" w:author="Ujszászi Mi" w:date="2022-04-28T23:32:00Z">
          <w:pPr>
            <w:spacing w:line="360" w:lineRule="auto"/>
            <w:jc w:val="both"/>
          </w:pPr>
        </w:pPrChange>
      </w:pPr>
      <w:del w:id="294" w:author="Ujszászi Mi" w:date="2022-04-28T23:32:00Z">
        <w:r w:rsidRPr="003500B6" w:rsidDel="00C70A38">
          <w:rPr>
            <w:rFonts w:cs="Times New Roman"/>
            <w:szCs w:val="24"/>
          </w:rPr>
          <w:delText xml:space="preserve">, </w:delText>
        </w:r>
      </w:del>
      <w:proofErr w:type="spellStart"/>
      <w:r w:rsidRPr="00516D54">
        <w:rPr>
          <w:rFonts w:cs="Times New Roman"/>
          <w:szCs w:val="24"/>
        </w:rPr>
        <w:t>SpringBoot</w:t>
      </w:r>
      <w:proofErr w:type="spellEnd"/>
    </w:p>
    <w:p w14:paraId="6D7691A0" w14:textId="77777777" w:rsidR="004B194F" w:rsidRPr="00CE3F2E" w:rsidRDefault="004B194F" w:rsidP="00C84064">
      <w:pPr>
        <w:spacing w:line="360" w:lineRule="auto"/>
        <w:jc w:val="both"/>
        <w:rPr>
          <w:rFonts w:cs="Times New Roman"/>
          <w:szCs w:val="24"/>
        </w:rPr>
      </w:pPr>
      <w:r w:rsidRPr="00CE3F2E">
        <w:rPr>
          <w:rFonts w:cs="Times New Roman"/>
          <w:szCs w:val="24"/>
        </w:rPr>
        <w:lastRenderedPageBreak/>
        <w:t>Eredmény visszaírás: JavaScript</w:t>
      </w:r>
    </w:p>
    <w:p w14:paraId="78BD88FB" w14:textId="77777777" w:rsidR="00CD55CE" w:rsidRPr="00776039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CE3F2E">
        <w:rPr>
          <w:rFonts w:cs="Times New Roman"/>
          <w:b/>
          <w:bCs/>
          <w:i/>
          <w:szCs w:val="24"/>
        </w:rPr>
        <w:t>Elért eredmény</w:t>
      </w:r>
    </w:p>
    <w:p w14:paraId="69A12ABE" w14:textId="0EC1FA39" w:rsidR="00A8234E" w:rsidRPr="00776039" w:rsidDel="00C70A38" w:rsidRDefault="00214167" w:rsidP="00C84064">
      <w:pPr>
        <w:spacing w:line="360" w:lineRule="auto"/>
        <w:jc w:val="both"/>
        <w:rPr>
          <w:del w:id="295" w:author="Ujszászi Mi" w:date="2022-04-28T23:26:00Z"/>
          <w:rFonts w:cs="Times New Roman"/>
          <w:szCs w:val="24"/>
        </w:rPr>
      </w:pPr>
      <w:commentRangeStart w:id="296"/>
      <w:del w:id="297" w:author="Ujszászi Mi" w:date="2022-04-28T23:31:00Z">
        <w:r w:rsidRPr="00776039" w:rsidDel="00C70A38">
          <w:rPr>
            <w:rFonts w:cs="Times New Roman"/>
            <w:szCs w:val="24"/>
          </w:rPr>
          <w:delText xml:space="preserve">ENTITIES </w:delText>
        </w:r>
        <w:commentRangeEnd w:id="296"/>
        <w:r w:rsidR="00BE23D0" w:rsidRPr="00776039" w:rsidDel="00C70A38">
          <w:rPr>
            <w:rStyle w:val="Jegyzethivatkozs"/>
            <w:rFonts w:cs="Times New Roman"/>
          </w:rPr>
          <w:commentReference w:id="296"/>
        </w:r>
        <w:r w:rsidRPr="00776039" w:rsidDel="00C70A38">
          <w:rPr>
            <w:rFonts w:cs="Times New Roman"/>
            <w:szCs w:val="24"/>
          </w:rPr>
          <w:delText>szekció parsolása és megjelenítése, azok tárolása relációs adatbázisban.</w:delText>
        </w:r>
      </w:del>
      <w:ins w:id="298" w:author="Ujszászi Mi" w:date="2022-04-28T23:17:00Z">
        <w:r w:rsidR="00A8234E" w:rsidRPr="00776039">
          <w:rPr>
            <w:rFonts w:cs="Times New Roman"/>
            <w:szCs w:val="24"/>
          </w:rPr>
          <w:t>A kiírt feladatot siker</w:t>
        </w:r>
        <w:r w:rsidR="00A8234E" w:rsidRPr="003500B6">
          <w:rPr>
            <w:rFonts w:cs="Times New Roman"/>
            <w:szCs w:val="24"/>
          </w:rPr>
          <w:t>ült megvalósítani. A fájl</w:t>
        </w:r>
      </w:ins>
      <w:ins w:id="299" w:author="Ujszászi Mi" w:date="2022-04-28T23:18:00Z">
        <w:r w:rsidR="00A8234E" w:rsidRPr="003500B6">
          <w:rPr>
            <w:rFonts w:cs="Times New Roman"/>
            <w:szCs w:val="24"/>
          </w:rPr>
          <w:t xml:space="preserve">t </w:t>
        </w:r>
      </w:ins>
      <w:ins w:id="300" w:author="Ujszászi Mi" w:date="2022-04-28T23:19:00Z">
        <w:r w:rsidR="00A8234E" w:rsidRPr="003500B6">
          <w:rPr>
            <w:rFonts w:cs="Times New Roman"/>
            <w:szCs w:val="24"/>
          </w:rPr>
          <w:t xml:space="preserve">tároltam és feltöltöttem szerver oldalra. Sikerült egy hatékony </w:t>
        </w:r>
        <w:proofErr w:type="spellStart"/>
        <w:r w:rsidR="00A8234E" w:rsidRPr="003500B6">
          <w:rPr>
            <w:rFonts w:cs="Times New Roman"/>
            <w:szCs w:val="24"/>
          </w:rPr>
          <w:t>parsolo</w:t>
        </w:r>
        <w:proofErr w:type="spellEnd"/>
        <w:r w:rsidR="00A8234E" w:rsidRPr="003500B6">
          <w:rPr>
            <w:rFonts w:cs="Times New Roman"/>
            <w:szCs w:val="24"/>
          </w:rPr>
          <w:t xml:space="preserve"> eljárást </w:t>
        </w:r>
      </w:ins>
      <w:ins w:id="301" w:author="Ujszászi Mi" w:date="2022-04-28T23:32:00Z">
        <w:r w:rsidR="00C70A38" w:rsidRPr="003500B6">
          <w:rPr>
            <w:rFonts w:cs="Times New Roman"/>
            <w:szCs w:val="24"/>
          </w:rPr>
          <w:t>készíteni</w:t>
        </w:r>
      </w:ins>
      <w:ins w:id="302" w:author="Ujszászi Mi" w:date="2022-04-28T23:19:00Z">
        <w:r w:rsidR="00A8234E" w:rsidRPr="00516D54">
          <w:rPr>
            <w:rFonts w:cs="Times New Roman"/>
            <w:szCs w:val="24"/>
          </w:rPr>
          <w:t>, am</w:t>
        </w:r>
      </w:ins>
      <w:ins w:id="303" w:author="Ujszászi Mi" w:date="2022-04-28T23:30:00Z">
        <w:r w:rsidR="00C70A38" w:rsidRPr="00CE3F2E">
          <w:rPr>
            <w:rFonts w:cs="Times New Roman"/>
            <w:szCs w:val="24"/>
          </w:rPr>
          <w:t>ivel</w:t>
        </w:r>
      </w:ins>
      <w:ins w:id="304" w:author="Ujszászi Mi" w:date="2022-04-28T23:19:00Z">
        <w:r w:rsidR="00A8234E" w:rsidRPr="00CE3F2E">
          <w:rPr>
            <w:rFonts w:cs="Times New Roman"/>
            <w:szCs w:val="24"/>
          </w:rPr>
          <w:t xml:space="preserve"> a teljes </w:t>
        </w:r>
      </w:ins>
      <w:ins w:id="305" w:author="Ujszászi Mi" w:date="2022-04-28T23:20:00Z">
        <w:r w:rsidR="00A8234E" w:rsidRPr="00CE3F2E">
          <w:rPr>
            <w:rFonts w:cs="Times New Roman"/>
            <w:szCs w:val="24"/>
          </w:rPr>
          <w:t xml:space="preserve">fájlstruktúrát egyetlen </w:t>
        </w:r>
      </w:ins>
      <w:ins w:id="306" w:author="Ujszászi Mi" w:date="2022-04-28T23:21:00Z">
        <w:r w:rsidR="00A8234E" w:rsidRPr="00776039">
          <w:rPr>
            <w:rFonts w:cs="Times New Roman"/>
            <w:szCs w:val="24"/>
          </w:rPr>
          <w:t>bejárással, osztályhierarchiában</w:t>
        </w:r>
      </w:ins>
      <w:ins w:id="307" w:author="Ujszászi Mi" w:date="2022-04-28T23:27:00Z">
        <w:r w:rsidR="00C70A38" w:rsidRPr="00776039">
          <w:rPr>
            <w:rFonts w:cs="Times New Roman"/>
            <w:szCs w:val="24"/>
          </w:rPr>
          <w:t xml:space="preserve"> és adatbázisba tár</w:t>
        </w:r>
      </w:ins>
      <w:ins w:id="308" w:author="Ujszászi Mi" w:date="2022-04-28T23:30:00Z">
        <w:r w:rsidR="00C70A38" w:rsidRPr="00776039">
          <w:rPr>
            <w:rFonts w:cs="Times New Roman"/>
            <w:szCs w:val="24"/>
          </w:rPr>
          <w:t>o</w:t>
        </w:r>
      </w:ins>
      <w:ins w:id="309" w:author="Ujszászi Mi" w:date="2022-04-28T23:27:00Z">
        <w:r w:rsidR="00C70A38" w:rsidRPr="00776039">
          <w:rPr>
            <w:rFonts w:cs="Times New Roman"/>
            <w:szCs w:val="24"/>
          </w:rPr>
          <w:t>l</w:t>
        </w:r>
      </w:ins>
      <w:ins w:id="310" w:author="Ujszászi Mi" w:date="2022-04-28T23:30:00Z">
        <w:r w:rsidR="00C70A38" w:rsidRPr="00776039">
          <w:rPr>
            <w:rFonts w:cs="Times New Roman"/>
            <w:szCs w:val="24"/>
          </w:rPr>
          <w:t>tam</w:t>
        </w:r>
      </w:ins>
      <w:ins w:id="311" w:author="Ujszászi Mi" w:date="2022-04-28T23:31:00Z">
        <w:r w:rsidR="00C70A38" w:rsidRPr="00776039">
          <w:rPr>
            <w:rFonts w:cs="Times New Roman"/>
            <w:szCs w:val="24"/>
          </w:rPr>
          <w:t>.</w:t>
        </w:r>
      </w:ins>
    </w:p>
    <w:p w14:paraId="4A02EB48" w14:textId="4398D963" w:rsidR="00C70A38" w:rsidRPr="00776039" w:rsidRDefault="00C70A38" w:rsidP="00C84064">
      <w:pPr>
        <w:spacing w:line="360" w:lineRule="auto"/>
        <w:jc w:val="both"/>
        <w:rPr>
          <w:ins w:id="312" w:author="Ujszászi Mi" w:date="2022-04-28T23:29:00Z"/>
          <w:rFonts w:cs="Times New Roman"/>
          <w:szCs w:val="24"/>
        </w:rPr>
      </w:pPr>
      <w:ins w:id="313" w:author="Ujszászi Mi" w:date="2022-04-28T23:31:00Z">
        <w:r w:rsidRPr="00776039">
          <w:rPr>
            <w:rFonts w:cs="Times New Roman"/>
            <w:szCs w:val="24"/>
          </w:rPr>
          <w:t xml:space="preserve">A </w:t>
        </w:r>
      </w:ins>
      <w:ins w:id="314" w:author="Ujszászi Mi" w:date="2022-04-28T23:27:00Z">
        <w:r w:rsidRPr="00776039">
          <w:rPr>
            <w:rFonts w:cs="Times New Roman"/>
            <w:szCs w:val="24"/>
          </w:rPr>
          <w:t xml:space="preserve">megjelenítés során </w:t>
        </w:r>
      </w:ins>
      <w:ins w:id="315" w:author="Ujszászi Mi" w:date="2022-04-28T23:28:00Z">
        <w:r w:rsidRPr="00776039">
          <w:rPr>
            <w:rFonts w:cs="Times New Roman"/>
            <w:szCs w:val="24"/>
          </w:rPr>
          <w:t>a</w:t>
        </w:r>
      </w:ins>
      <w:ins w:id="316" w:author="Ujszászi Mi" w:date="2022-04-28T23:27:00Z">
        <w:r w:rsidRPr="00776039">
          <w:rPr>
            <w:rFonts w:cs="Times New Roman"/>
            <w:szCs w:val="24"/>
          </w:rPr>
          <w:t xml:space="preserve"> fontos és elengedhetetlen objektumokat visszarajzoltam</w:t>
        </w:r>
      </w:ins>
      <w:ins w:id="317" w:author="Ujszászi Mi" w:date="2022-04-28T23:31:00Z">
        <w:r w:rsidRPr="00776039">
          <w:rPr>
            <w:rFonts w:cs="Times New Roman"/>
            <w:szCs w:val="24"/>
          </w:rPr>
          <w:t xml:space="preserve"> és</w:t>
        </w:r>
      </w:ins>
      <w:ins w:id="318" w:author="Ujszászi Mi" w:date="2022-04-28T23:28:00Z">
        <w:r w:rsidRPr="00776039">
          <w:rPr>
            <w:rFonts w:cs="Times New Roman"/>
            <w:szCs w:val="24"/>
          </w:rPr>
          <w:t xml:space="preserve"> </w:t>
        </w:r>
      </w:ins>
      <w:ins w:id="319" w:author="Ujszászi Mi" w:date="2022-04-28T23:29:00Z">
        <w:r w:rsidRPr="00776039">
          <w:rPr>
            <w:rFonts w:cs="Times New Roman"/>
            <w:szCs w:val="24"/>
          </w:rPr>
          <w:t>arányosítottam az browser méretéhez.</w:t>
        </w:r>
      </w:ins>
    </w:p>
    <w:p w14:paraId="6CCC69C5" w14:textId="3B9F1FA3" w:rsidR="00C70A38" w:rsidRPr="00776039" w:rsidRDefault="00C70A38" w:rsidP="00C84064">
      <w:pPr>
        <w:spacing w:line="360" w:lineRule="auto"/>
        <w:jc w:val="both"/>
        <w:rPr>
          <w:ins w:id="320" w:author="Ujszászi Mi" w:date="2022-04-28T23:27:00Z"/>
          <w:rFonts w:cs="Times New Roman"/>
          <w:szCs w:val="24"/>
        </w:rPr>
      </w:pPr>
      <w:ins w:id="321" w:author="Ujszászi Mi" w:date="2022-04-28T23:29:00Z">
        <w:r w:rsidRPr="00776039">
          <w:rPr>
            <w:rFonts w:cs="Times New Roman"/>
            <w:szCs w:val="24"/>
          </w:rPr>
          <w:t>A kódolás során modul és E2E teszteléseket hajtottam végre.</w:t>
        </w:r>
      </w:ins>
    </w:p>
    <w:p w14:paraId="4B8B4996" w14:textId="78E1A2D8" w:rsidR="00214167" w:rsidRPr="00776039" w:rsidRDefault="00214167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Kalkulációs megoldások kidolgozása és azok elemzése.</w:t>
      </w:r>
    </w:p>
    <w:p w14:paraId="6FA9B2BC" w14:textId="77777777" w:rsidR="00650018" w:rsidRPr="00776039" w:rsidRDefault="004B194F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776039">
        <w:rPr>
          <w:rFonts w:cs="Times New Roman"/>
          <w:b/>
          <w:bCs/>
          <w:i/>
          <w:szCs w:val="24"/>
        </w:rPr>
        <w:t>Kulcsszavak</w:t>
      </w:r>
    </w:p>
    <w:p w14:paraId="6D44B58F" w14:textId="4E464E1E" w:rsidR="00650018" w:rsidRPr="00776039" w:rsidRDefault="00650018" w:rsidP="00C84064">
      <w:pPr>
        <w:spacing w:line="360" w:lineRule="auto"/>
        <w:jc w:val="both"/>
        <w:rPr>
          <w:rFonts w:cs="Times New Roman"/>
          <w:i/>
          <w:szCs w:val="24"/>
        </w:rPr>
      </w:pPr>
      <w:commentRangeStart w:id="322"/>
      <w:r w:rsidRPr="00776039">
        <w:rPr>
          <w:rFonts w:cs="Times New Roman"/>
          <w:rPrChange w:id="323" w:author="Ujszászi Mi" w:date="2022-04-29T22:56:00Z">
            <w:rPr/>
          </w:rPrChange>
        </w:rPr>
        <w:t xml:space="preserve">DXF feldolgozás, parsolás, </w:t>
      </w:r>
      <w:del w:id="324" w:author="Ujszászi Mi" w:date="2022-04-29T23:03:00Z">
        <w:r w:rsidRPr="00776039" w:rsidDel="00776039">
          <w:rPr>
            <w:rFonts w:cs="Times New Roman"/>
            <w:rPrChange w:id="325" w:author="Ujszászi Mi" w:date="2022-04-29T22:56:00Z">
              <w:rPr/>
            </w:rPrChange>
          </w:rPr>
          <w:delText>entitás</w:delText>
        </w:r>
      </w:del>
      <w:ins w:id="326" w:author="Ujszászi Mi" w:date="2022-04-29T23:03:00Z">
        <w:r w:rsidR="00776039">
          <w:rPr>
            <w:rFonts w:cs="Times New Roman"/>
          </w:rPr>
          <w:t>canvas objektum</w:t>
        </w:r>
      </w:ins>
      <w:r w:rsidRPr="00776039">
        <w:rPr>
          <w:rFonts w:cs="Times New Roman"/>
        </w:rPr>
        <w:t xml:space="preserve">, </w:t>
      </w:r>
      <w:ins w:id="327" w:author="Ujszászi Mi" w:date="2022-04-29T23:09:00Z">
        <w:r w:rsidR="003500B6">
          <w:rPr>
            <w:rFonts w:cs="Times New Roman"/>
          </w:rPr>
          <w:t>o</w:t>
        </w:r>
        <w:r w:rsidR="003500B6" w:rsidRPr="003500B6">
          <w:rPr>
            <w:rFonts w:cs="Times New Roman"/>
          </w:rPr>
          <w:t>sztály struktúra</w:t>
        </w:r>
        <w:r w:rsidR="003500B6">
          <w:rPr>
            <w:rFonts w:cs="Times New Roman"/>
          </w:rPr>
          <w:t xml:space="preserve">, </w:t>
        </w:r>
      </w:ins>
      <w:r w:rsidRPr="00776039">
        <w:rPr>
          <w:rFonts w:cs="Times New Roman"/>
        </w:rPr>
        <w:t xml:space="preserve">visszarajzolás, kalkuláció, tervező, megrendelő, kivitelező </w:t>
      </w:r>
      <w:commentRangeEnd w:id="322"/>
      <w:r w:rsidR="0033482F" w:rsidRPr="00776039">
        <w:rPr>
          <w:rStyle w:val="Jegyzethivatkozs"/>
          <w:rFonts w:cs="Times New Roman"/>
        </w:rPr>
        <w:commentReference w:id="322"/>
      </w:r>
    </w:p>
    <w:p w14:paraId="63B6A6F3" w14:textId="77777777" w:rsidR="004B194F" w:rsidRPr="00776039" w:rsidRDefault="004B194F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br w:type="page"/>
      </w:r>
    </w:p>
    <w:p w14:paraId="712F93B0" w14:textId="77777777" w:rsidR="004B194F" w:rsidRPr="00776039" w:rsidRDefault="00C6743B" w:rsidP="00C84064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776039">
        <w:rPr>
          <w:rFonts w:cs="Times New Roman"/>
          <w:b/>
          <w:sz w:val="28"/>
          <w:szCs w:val="28"/>
        </w:rPr>
        <w:lastRenderedPageBreak/>
        <w:t>Tartalomjegyzék</w:t>
      </w:r>
    </w:p>
    <w:p w14:paraId="5206A102" w14:textId="36F5236F" w:rsidR="004678EB" w:rsidRPr="00776039" w:rsidRDefault="00E868B4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32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  <w:szCs w:val="24"/>
        </w:rPr>
        <w:fldChar w:fldCharType="begin"/>
      </w:r>
      <w:r w:rsidRPr="00776039">
        <w:rPr>
          <w:rFonts w:cs="Times New Roman"/>
          <w:szCs w:val="24"/>
        </w:rPr>
        <w:instrText xml:space="preserve"> TOC \o "1-3" \h \z \u </w:instrText>
      </w:r>
      <w:r w:rsidRPr="00776039">
        <w:rPr>
          <w:rFonts w:cs="Times New Roman"/>
          <w:szCs w:val="24"/>
          <w:rPrChange w:id="329" w:author="Ujszászi Mi" w:date="2022-04-29T22:56:00Z">
            <w:rPr>
              <w:rFonts w:eastAsiaTheme="minorHAnsi" w:cs="Times New Roman"/>
              <w:szCs w:val="24"/>
              <w:lang w:eastAsia="en-US"/>
            </w:rPr>
          </w:rPrChange>
        </w:rPr>
        <w:fldChar w:fldCharType="separate"/>
      </w:r>
      <w:r w:rsidR="001775D3" w:rsidRPr="00776039">
        <w:rPr>
          <w:rFonts w:cs="Times New Roman"/>
          <w:rPrChange w:id="330" w:author="Ujszászi Mi" w:date="2022-04-29T22:56:00Z">
            <w:rPr/>
          </w:rPrChange>
        </w:rPr>
        <w:fldChar w:fldCharType="begin"/>
      </w:r>
      <w:r w:rsidR="001775D3" w:rsidRPr="00776039">
        <w:rPr>
          <w:rFonts w:cs="Times New Roman"/>
          <w:rPrChange w:id="331" w:author="Ujszászi Mi" w:date="2022-04-29T22:56:00Z">
            <w:rPr/>
          </w:rPrChange>
        </w:rPr>
        <w:instrText xml:space="preserve"> HYPERLINK \l "_Toc100518209" </w:instrText>
      </w:r>
      <w:r w:rsidR="001775D3" w:rsidRPr="00776039">
        <w:rPr>
          <w:rFonts w:cs="Times New Roman"/>
          <w:rPrChange w:id="332" w:author="Ujszászi Mi" w:date="2022-04-29T22:56:00Z">
            <w:rPr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  <w:rPrChange w:id="333" w:author="Ujszászi Mi" w:date="2022-04-29T22:56:00Z">
            <w:rPr>
              <w:rStyle w:val="Hiperhivatkozs"/>
              <w:noProof/>
            </w:rPr>
          </w:rPrChange>
        </w:rPr>
        <w:t>Feladatkiírás</w:t>
      </w:r>
      <w:r w:rsidR="004678EB" w:rsidRPr="00776039">
        <w:rPr>
          <w:rFonts w:cs="Times New Roman"/>
          <w:noProof/>
          <w:webHidden/>
          <w:rPrChange w:id="334" w:author="Ujszászi Mi" w:date="2022-04-29T22:56:00Z">
            <w:rPr>
              <w:noProof/>
              <w:webHidden/>
            </w:rPr>
          </w:rPrChange>
        </w:rPr>
        <w:tab/>
      </w:r>
      <w:r w:rsidR="004678EB" w:rsidRPr="00776039">
        <w:rPr>
          <w:rFonts w:cs="Times New Roman"/>
          <w:noProof/>
          <w:webHidden/>
          <w:rPrChange w:id="335" w:author="Ujszászi Mi" w:date="2022-04-29T22:56:00Z">
            <w:rPr>
              <w:noProof/>
              <w:webHidden/>
            </w:rPr>
          </w:rPrChange>
        </w:rPr>
        <w:fldChar w:fldCharType="begin"/>
      </w:r>
      <w:r w:rsidR="004678EB" w:rsidRPr="00776039">
        <w:rPr>
          <w:rFonts w:cs="Times New Roman"/>
          <w:noProof/>
          <w:webHidden/>
          <w:rPrChange w:id="336" w:author="Ujszászi Mi" w:date="2022-04-29T22:56:00Z">
            <w:rPr>
              <w:noProof/>
              <w:webHidden/>
            </w:rPr>
          </w:rPrChange>
        </w:rPr>
        <w:instrText xml:space="preserve"> PAGEREF _Toc100518209 \h </w:instrText>
      </w:r>
      <w:r w:rsidR="004678EB" w:rsidRPr="00776039">
        <w:rPr>
          <w:rFonts w:cs="Times New Roman"/>
          <w:noProof/>
          <w:webHidden/>
          <w:rPrChange w:id="337" w:author="Ujszászi Mi" w:date="2022-04-29T22:56:00Z">
            <w:rPr>
              <w:rFonts w:cs="Times New Roman"/>
              <w:noProof/>
              <w:webHidden/>
            </w:rPr>
          </w:rPrChange>
        </w:rPr>
      </w:r>
      <w:r w:rsidR="004678EB" w:rsidRPr="00776039">
        <w:rPr>
          <w:rFonts w:cs="Times New Roman"/>
          <w:noProof/>
          <w:webHidden/>
          <w:rPrChange w:id="338" w:author="Ujszászi Mi" w:date="2022-04-29T22:56:00Z">
            <w:rPr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  <w:rPrChange w:id="339" w:author="Ujszászi Mi" w:date="2022-04-29T22:56:00Z">
            <w:rPr>
              <w:noProof/>
              <w:webHidden/>
            </w:rPr>
          </w:rPrChange>
        </w:rPr>
        <w:t>4</w:t>
      </w:r>
      <w:r w:rsidR="004678EB" w:rsidRPr="00776039">
        <w:rPr>
          <w:rFonts w:cs="Times New Roman"/>
          <w:noProof/>
          <w:webHidden/>
          <w:rPrChange w:id="340" w:author="Ujszászi Mi" w:date="2022-04-29T22:56:00Z">
            <w:rPr>
              <w:noProof/>
              <w:webHidden/>
            </w:rPr>
          </w:rPrChange>
        </w:rPr>
        <w:fldChar w:fldCharType="end"/>
      </w:r>
      <w:r w:rsidR="001775D3" w:rsidRPr="00776039">
        <w:rPr>
          <w:rFonts w:cs="Times New Roman"/>
          <w:noProof/>
          <w:rPrChange w:id="341" w:author="Ujszászi Mi" w:date="2022-04-29T22:56:00Z">
            <w:rPr>
              <w:noProof/>
            </w:rPr>
          </w:rPrChange>
        </w:rPr>
        <w:fldChar w:fldCharType="end"/>
      </w:r>
    </w:p>
    <w:p w14:paraId="635BB5C5" w14:textId="1BC63613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34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343" w:author="Ujszászi Mi" w:date="2022-04-29T22:56:00Z">
            <w:rPr/>
          </w:rPrChange>
        </w:rPr>
        <w:instrText xml:space="preserve"> HYPERLINK \l "_Toc100518210" </w:instrText>
      </w:r>
      <w:r w:rsidRPr="00776039">
        <w:rPr>
          <w:rFonts w:cs="Times New Roman"/>
          <w:rPrChange w:id="34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Tartalmi összefoglaló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345" w:author="Ujszászi Mi" w:date="2022-04-29T22:56:00Z">
            <w:rPr>
              <w:noProof/>
              <w:webHidden/>
            </w:rPr>
          </w:rPrChange>
        </w:rPr>
        <w:instrText xml:space="preserve"> PAGEREF _Toc100518210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346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05943EC" w14:textId="26B3EEB8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34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348" w:author="Ujszászi Mi" w:date="2022-04-29T22:56:00Z">
            <w:rPr/>
          </w:rPrChange>
        </w:rPr>
        <w:instrText xml:space="preserve"> HYPERLINK \l "_Toc100518211" </w:instrText>
      </w:r>
      <w:r w:rsidRPr="00776039">
        <w:rPr>
          <w:rFonts w:cs="Times New Roman"/>
          <w:rPrChange w:id="349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Bevezetés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350" w:author="Ujszászi Mi" w:date="2022-04-29T22:56:00Z">
            <w:rPr>
              <w:noProof/>
              <w:webHidden/>
            </w:rPr>
          </w:rPrChange>
        </w:rPr>
        <w:instrText xml:space="preserve"> PAGEREF _Toc100518211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351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9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B8F8A28" w14:textId="18D78EFF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35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353" w:author="Ujszászi Mi" w:date="2022-04-29T22:56:00Z">
            <w:rPr/>
          </w:rPrChange>
        </w:rPr>
        <w:instrText xml:space="preserve"> HYPERLINK \l "_Toc100518212" </w:instrText>
      </w:r>
      <w:r w:rsidRPr="00776039">
        <w:rPr>
          <w:rFonts w:cs="Times New Roman"/>
          <w:rPrChange w:id="35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1.</w:t>
      </w:r>
      <w:r w:rsidR="004678EB" w:rsidRPr="00776039">
        <w:rPr>
          <w:rFonts w:cs="Times New Roman"/>
          <w:noProof/>
          <w:sz w:val="22"/>
          <w:rPrChange w:id="35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Lakóház költség meghatározása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356" w:author="Ujszászi Mi" w:date="2022-04-29T22:56:00Z">
            <w:rPr>
              <w:noProof/>
              <w:webHidden/>
            </w:rPr>
          </w:rPrChange>
        </w:rPr>
        <w:instrText xml:space="preserve"> PAGEREF _Toc100518212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357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11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CB3D6B5" w14:textId="0E9E24EF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35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359" w:author="Ujszászi Mi" w:date="2022-04-29T22:56:00Z">
            <w:rPr/>
          </w:rPrChange>
        </w:rPr>
        <w:instrText xml:space="preserve"> HYPERLINK \l "_Toc100518213" </w:instrText>
      </w:r>
      <w:r w:rsidRPr="00776039">
        <w:rPr>
          <w:rFonts w:cs="Times New Roman"/>
          <w:rPrChange w:id="360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1.1</w:t>
      </w:r>
      <w:r w:rsidR="004678EB" w:rsidRPr="00776039">
        <w:rPr>
          <w:rFonts w:cs="Times New Roman"/>
          <w:noProof/>
          <w:sz w:val="22"/>
          <w:rPrChange w:id="36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Tervezői költség meghatározása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362" w:author="Ujszászi Mi" w:date="2022-04-29T22:56:00Z">
            <w:rPr>
              <w:noProof/>
              <w:webHidden/>
            </w:rPr>
          </w:rPrChange>
        </w:rPr>
        <w:instrText xml:space="preserve"> PAGEREF _Toc100518213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363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11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A409DBE" w14:textId="3C3F2B27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36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365" w:author="Ujszászi Mi" w:date="2022-04-29T22:56:00Z">
            <w:rPr/>
          </w:rPrChange>
        </w:rPr>
        <w:instrText xml:space="preserve"> HYPERLINK \l "_Toc100518214" </w:instrText>
      </w:r>
      <w:r w:rsidRPr="00776039">
        <w:rPr>
          <w:rFonts w:cs="Times New Roman"/>
          <w:rPrChange w:id="366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1.2</w:t>
      </w:r>
      <w:r w:rsidR="004678EB" w:rsidRPr="00776039">
        <w:rPr>
          <w:rFonts w:cs="Times New Roman"/>
          <w:noProof/>
          <w:sz w:val="22"/>
          <w:rPrChange w:id="36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Kivitelezői költség meghatározás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368" w:author="Ujszászi Mi" w:date="2022-04-29T22:56:00Z">
            <w:rPr>
              <w:noProof/>
              <w:webHidden/>
            </w:rPr>
          </w:rPrChange>
        </w:rPr>
        <w:instrText xml:space="preserve"> PAGEREF _Toc100518214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36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11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BF06082" w14:textId="34E646A5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37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371" w:author="Ujszászi Mi" w:date="2022-04-29T22:56:00Z">
            <w:rPr/>
          </w:rPrChange>
        </w:rPr>
        <w:instrText xml:space="preserve"> HYPERLINK \l "_Toc100518215" </w:instrText>
      </w:r>
      <w:r w:rsidRPr="00776039">
        <w:rPr>
          <w:rFonts w:cs="Times New Roman"/>
          <w:rPrChange w:id="37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1.3</w:t>
      </w:r>
      <w:r w:rsidR="004678EB" w:rsidRPr="00776039">
        <w:rPr>
          <w:rFonts w:cs="Times New Roman"/>
          <w:noProof/>
          <w:sz w:val="22"/>
          <w:rPrChange w:id="37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Megrendelői költség meghatározás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374" w:author="Ujszászi Mi" w:date="2022-04-29T22:56:00Z">
            <w:rPr>
              <w:noProof/>
              <w:webHidden/>
            </w:rPr>
          </w:rPrChange>
        </w:rPr>
        <w:instrText xml:space="preserve"> PAGEREF _Toc100518215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375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12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2FB336F1" w14:textId="4B77D1DA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37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377" w:author="Ujszászi Mi" w:date="2022-04-29T22:56:00Z">
            <w:rPr/>
          </w:rPrChange>
        </w:rPr>
        <w:instrText xml:space="preserve"> HYPERLINK \l "_Toc100518216" </w:instrText>
      </w:r>
      <w:r w:rsidRPr="00776039">
        <w:rPr>
          <w:rFonts w:cs="Times New Roman"/>
          <w:rPrChange w:id="378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</w:t>
      </w:r>
      <w:r w:rsidR="004678EB" w:rsidRPr="00776039">
        <w:rPr>
          <w:rFonts w:cs="Times New Roman"/>
          <w:noProof/>
          <w:sz w:val="22"/>
          <w:rPrChange w:id="37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DXF felépítése, adatkapcsolatok kapcsolatok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380" w:author="Ujszászi Mi" w:date="2022-04-29T22:56:00Z">
            <w:rPr>
              <w:noProof/>
              <w:webHidden/>
            </w:rPr>
          </w:rPrChange>
        </w:rPr>
        <w:instrText xml:space="preserve"> PAGEREF _Toc100518216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381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94F7B9E" w14:textId="03A028B0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38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383" w:author="Ujszászi Mi" w:date="2022-04-29T22:56:00Z">
            <w:rPr/>
          </w:rPrChange>
        </w:rPr>
        <w:instrText xml:space="preserve"> HYPERLINK \l "_Toc100518217" </w:instrText>
      </w:r>
      <w:r w:rsidRPr="00776039">
        <w:rPr>
          <w:rFonts w:cs="Times New Roman"/>
          <w:rPrChange w:id="38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2.1.</w:t>
      </w:r>
      <w:r w:rsidR="004678EB" w:rsidRPr="00776039">
        <w:rPr>
          <w:rFonts w:cs="Times New Roman"/>
          <w:noProof/>
          <w:sz w:val="22"/>
          <w:rPrChange w:id="38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Általános ismertető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386" w:author="Ujszászi Mi" w:date="2022-04-29T22:56:00Z">
            <w:rPr>
              <w:noProof/>
              <w:webHidden/>
            </w:rPr>
          </w:rPrChange>
        </w:rPr>
        <w:instrText xml:space="preserve"> PAGEREF _Toc100518217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387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49461B7D" w14:textId="3C223077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38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389" w:author="Ujszászi Mi" w:date="2022-04-29T22:56:00Z">
            <w:rPr/>
          </w:rPrChange>
        </w:rPr>
        <w:instrText xml:space="preserve"> HYPERLINK \l "_Toc100518218" </w:instrText>
      </w:r>
      <w:r w:rsidRPr="00776039">
        <w:rPr>
          <w:rFonts w:cs="Times New Roman"/>
          <w:rPrChange w:id="390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</w:t>
      </w:r>
      <w:r w:rsidR="004678EB" w:rsidRPr="00776039">
        <w:rPr>
          <w:rFonts w:cs="Times New Roman"/>
          <w:noProof/>
          <w:sz w:val="22"/>
          <w:rPrChange w:id="39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Felépítése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392" w:author="Ujszászi Mi" w:date="2022-04-29T22:56:00Z">
            <w:rPr>
              <w:noProof/>
              <w:webHidden/>
            </w:rPr>
          </w:rPrChange>
        </w:rPr>
        <w:instrText xml:space="preserve"> PAGEREF _Toc100518218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393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21996201" w14:textId="1E165398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39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395" w:author="Ujszászi Mi" w:date="2022-04-29T22:56:00Z">
            <w:rPr/>
          </w:rPrChange>
        </w:rPr>
        <w:instrText xml:space="preserve"> HYPERLINK \l "_Toc100518219" </w:instrText>
      </w:r>
      <w:r w:rsidRPr="00776039">
        <w:rPr>
          <w:rFonts w:cs="Times New Roman"/>
          <w:rPrChange w:id="396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2.2.1.</w:t>
      </w:r>
      <w:r w:rsidR="004678EB" w:rsidRPr="00776039">
        <w:rPr>
          <w:rFonts w:cs="Times New Roman"/>
          <w:noProof/>
          <w:sz w:val="22"/>
          <w:rPrChange w:id="39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Header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398" w:author="Ujszászi Mi" w:date="2022-04-29T22:56:00Z">
            <w:rPr>
              <w:noProof/>
              <w:webHidden/>
            </w:rPr>
          </w:rPrChange>
        </w:rPr>
        <w:instrText xml:space="preserve"> PAGEREF _Toc100518219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39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45180CE" w14:textId="574F8951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40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01" w:author="Ujszászi Mi" w:date="2022-04-29T22:56:00Z">
            <w:rPr/>
          </w:rPrChange>
        </w:rPr>
        <w:instrText xml:space="preserve"> HYPERLINK \l "_Toc100518220" </w:instrText>
      </w:r>
      <w:r w:rsidRPr="00776039">
        <w:rPr>
          <w:rFonts w:cs="Times New Roman"/>
          <w:rPrChange w:id="40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2.2.2.</w:t>
      </w:r>
      <w:r w:rsidR="004678EB" w:rsidRPr="00776039">
        <w:rPr>
          <w:rFonts w:cs="Times New Roman"/>
          <w:noProof/>
          <w:sz w:val="22"/>
          <w:rPrChange w:id="40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Classes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04" w:author="Ujszászi Mi" w:date="2022-04-29T22:56:00Z">
            <w:rPr>
              <w:noProof/>
              <w:webHidden/>
            </w:rPr>
          </w:rPrChange>
        </w:rPr>
        <w:instrText xml:space="preserve"> PAGEREF _Toc100518220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05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5C71A68" w14:textId="2C7BCEF4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40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07" w:author="Ujszászi Mi" w:date="2022-04-29T22:56:00Z">
            <w:rPr/>
          </w:rPrChange>
        </w:rPr>
        <w:instrText xml:space="preserve"> HYPERLINK \l "_Toc100518221" </w:instrText>
      </w:r>
      <w:r w:rsidRPr="00776039">
        <w:rPr>
          <w:rFonts w:cs="Times New Roman"/>
          <w:rPrChange w:id="408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2.2.3.</w:t>
      </w:r>
      <w:r w:rsidR="004678EB" w:rsidRPr="00776039">
        <w:rPr>
          <w:rFonts w:cs="Times New Roman"/>
          <w:noProof/>
          <w:sz w:val="22"/>
          <w:rPrChange w:id="40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Tables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10" w:author="Ujszászi Mi" w:date="2022-04-29T22:56:00Z">
            <w:rPr>
              <w:noProof/>
              <w:webHidden/>
            </w:rPr>
          </w:rPrChange>
        </w:rPr>
        <w:instrText xml:space="preserve"> PAGEREF _Toc100518221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11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16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24CCAC5" w14:textId="5886F1FC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41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13" w:author="Ujszászi Mi" w:date="2022-04-29T22:56:00Z">
            <w:rPr/>
          </w:rPrChange>
        </w:rPr>
        <w:instrText xml:space="preserve"> HYPERLINK \l "_Toc100518222" </w:instrText>
      </w:r>
      <w:r w:rsidRPr="00776039">
        <w:rPr>
          <w:rFonts w:cs="Times New Roman"/>
          <w:rPrChange w:id="41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2.2.4.</w:t>
      </w:r>
      <w:r w:rsidR="004678EB" w:rsidRPr="00776039">
        <w:rPr>
          <w:rFonts w:cs="Times New Roman"/>
          <w:noProof/>
          <w:sz w:val="22"/>
          <w:rPrChange w:id="41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Blocks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16" w:author="Ujszászi Mi" w:date="2022-04-29T22:56:00Z">
            <w:rPr>
              <w:noProof/>
              <w:webHidden/>
            </w:rPr>
          </w:rPrChange>
        </w:rPr>
        <w:instrText xml:space="preserve"> PAGEREF _Toc100518222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17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270BA9E1" w14:textId="7421F91C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41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19" w:author="Ujszászi Mi" w:date="2022-04-29T22:56:00Z">
            <w:rPr/>
          </w:rPrChange>
        </w:rPr>
        <w:instrText xml:space="preserve"> HYPERLINK \l "_Toc100518223" </w:instrText>
      </w:r>
      <w:r w:rsidRPr="00776039">
        <w:rPr>
          <w:rFonts w:cs="Times New Roman"/>
          <w:rPrChange w:id="420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2.2.5.</w:t>
      </w:r>
      <w:r w:rsidR="004678EB" w:rsidRPr="00776039">
        <w:rPr>
          <w:rFonts w:cs="Times New Roman"/>
          <w:noProof/>
          <w:sz w:val="22"/>
          <w:rPrChange w:id="42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Entities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22" w:author="Ujszászi Mi" w:date="2022-04-29T22:56:00Z">
            <w:rPr>
              <w:noProof/>
              <w:webHidden/>
            </w:rPr>
          </w:rPrChange>
        </w:rPr>
        <w:instrText xml:space="preserve"> PAGEREF _Toc100518223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23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580ED11" w14:textId="3079D810" w:rsidR="004678EB" w:rsidRPr="00776039" w:rsidRDefault="001775D3" w:rsidP="00C84064">
      <w:pPr>
        <w:pStyle w:val="TJ2"/>
        <w:tabs>
          <w:tab w:val="left" w:pos="1100"/>
          <w:tab w:val="right" w:leader="dot" w:pos="9062"/>
        </w:tabs>
        <w:jc w:val="both"/>
        <w:rPr>
          <w:rFonts w:cs="Times New Roman"/>
          <w:noProof/>
          <w:sz w:val="22"/>
          <w:rPrChange w:id="42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25" w:author="Ujszászi Mi" w:date="2022-04-29T22:56:00Z">
            <w:rPr/>
          </w:rPrChange>
        </w:rPr>
        <w:instrText xml:space="preserve"> HYPERLINK \l "_Toc100518224" </w:instrText>
      </w:r>
      <w:r w:rsidRPr="00776039">
        <w:rPr>
          <w:rFonts w:cs="Times New Roman"/>
          <w:rPrChange w:id="426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2.2.6.</w:t>
      </w:r>
      <w:r w:rsidR="004678EB" w:rsidRPr="00776039">
        <w:rPr>
          <w:rFonts w:cs="Times New Roman"/>
          <w:noProof/>
          <w:sz w:val="22"/>
          <w:rPrChange w:id="42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Object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28" w:author="Ujszászi Mi" w:date="2022-04-29T22:56:00Z">
            <w:rPr>
              <w:noProof/>
              <w:webHidden/>
            </w:rPr>
          </w:rPrChange>
        </w:rPr>
        <w:instrText xml:space="preserve"> PAGEREF _Toc100518224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2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18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E134DDD" w14:textId="680D29A5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43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31" w:author="Ujszászi Mi" w:date="2022-04-29T22:56:00Z">
            <w:rPr/>
          </w:rPrChange>
        </w:rPr>
        <w:instrText xml:space="preserve"> HYPERLINK \l "_Toc100518225" </w:instrText>
      </w:r>
      <w:r w:rsidRPr="00776039">
        <w:rPr>
          <w:rFonts w:cs="Times New Roman"/>
          <w:rPrChange w:id="43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3.</w:t>
      </w:r>
      <w:r w:rsidR="004678EB" w:rsidRPr="00776039">
        <w:rPr>
          <w:rFonts w:cs="Times New Roman"/>
          <w:noProof/>
          <w:sz w:val="22"/>
          <w:rPrChange w:id="43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User interfész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34" w:author="Ujszászi Mi" w:date="2022-04-29T22:56:00Z">
            <w:rPr>
              <w:noProof/>
              <w:webHidden/>
            </w:rPr>
          </w:rPrChange>
        </w:rPr>
        <w:instrText xml:space="preserve"> PAGEREF _Toc100518225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35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19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59EE2F7" w14:textId="6E466EEE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3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37" w:author="Ujszászi Mi" w:date="2022-04-29T22:56:00Z">
            <w:rPr/>
          </w:rPrChange>
        </w:rPr>
        <w:instrText xml:space="preserve"> HYPERLINK \l "_Toc100518226" </w:instrText>
      </w:r>
      <w:r w:rsidRPr="00776039">
        <w:rPr>
          <w:rFonts w:cs="Times New Roman"/>
          <w:rPrChange w:id="438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3.1.</w:t>
      </w:r>
      <w:r w:rsidR="004678EB" w:rsidRPr="00776039">
        <w:rPr>
          <w:rFonts w:cs="Times New Roman"/>
          <w:noProof/>
          <w:sz w:val="22"/>
          <w:rPrChange w:id="43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Beviteli képernyő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40" w:author="Ujszászi Mi" w:date="2022-04-29T22:56:00Z">
            <w:rPr>
              <w:noProof/>
              <w:webHidden/>
            </w:rPr>
          </w:rPrChange>
        </w:rPr>
        <w:instrText xml:space="preserve"> PAGEREF _Toc100518226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41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19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B75E2BD" w14:textId="4DD81F3D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4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43" w:author="Ujszászi Mi" w:date="2022-04-29T22:56:00Z">
            <w:rPr/>
          </w:rPrChange>
        </w:rPr>
        <w:instrText xml:space="preserve"> HYPERLINK \l "_Toc100518227" </w:instrText>
      </w:r>
      <w:r w:rsidRPr="00776039">
        <w:rPr>
          <w:rFonts w:cs="Times New Roman"/>
          <w:rPrChange w:id="44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3.2.</w:t>
      </w:r>
      <w:r w:rsidR="004678EB" w:rsidRPr="00776039">
        <w:rPr>
          <w:rFonts w:cs="Times New Roman"/>
          <w:noProof/>
          <w:sz w:val="22"/>
          <w:rPrChange w:id="44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Eredmény visszajelző képernyő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46" w:author="Ujszászi Mi" w:date="2022-04-29T22:56:00Z">
            <w:rPr>
              <w:noProof/>
              <w:webHidden/>
            </w:rPr>
          </w:rPrChange>
        </w:rPr>
        <w:instrText xml:space="preserve"> PAGEREF _Toc100518227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47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20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48851AA" w14:textId="6F8F303A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44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49" w:author="Ujszászi Mi" w:date="2022-04-29T22:56:00Z">
            <w:rPr/>
          </w:rPrChange>
        </w:rPr>
        <w:instrText xml:space="preserve"> HYPERLINK \l "_Toc100518228" </w:instrText>
      </w:r>
      <w:r w:rsidRPr="00776039">
        <w:rPr>
          <w:rFonts w:cs="Times New Roman"/>
          <w:rPrChange w:id="450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4.</w:t>
      </w:r>
      <w:r w:rsidR="004678EB" w:rsidRPr="00776039">
        <w:rPr>
          <w:rFonts w:cs="Times New Roman"/>
          <w:noProof/>
          <w:sz w:val="22"/>
          <w:rPrChange w:id="45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Parsolás kezelése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52" w:author="Ujszászi Mi" w:date="2022-04-29T22:56:00Z">
            <w:rPr>
              <w:noProof/>
              <w:webHidden/>
            </w:rPr>
          </w:rPrChange>
        </w:rPr>
        <w:instrText xml:space="preserve"> PAGEREF _Toc100518228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53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22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6CB1BAE6" w14:textId="1E5FB60E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5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55" w:author="Ujszászi Mi" w:date="2022-04-29T22:56:00Z">
            <w:rPr/>
          </w:rPrChange>
        </w:rPr>
        <w:instrText xml:space="preserve"> HYPERLINK \l "_Toc100518229" </w:instrText>
      </w:r>
      <w:r w:rsidRPr="00776039">
        <w:rPr>
          <w:rFonts w:cs="Times New Roman"/>
          <w:rPrChange w:id="456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4.1.</w:t>
      </w:r>
      <w:r w:rsidR="004678EB" w:rsidRPr="00776039">
        <w:rPr>
          <w:rFonts w:cs="Times New Roman"/>
          <w:noProof/>
          <w:sz w:val="22"/>
          <w:rPrChange w:id="45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BackEnd oldali adatszerkezetek használata és osztály struktúra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58" w:author="Ujszászi Mi" w:date="2022-04-29T22:56:00Z">
            <w:rPr>
              <w:noProof/>
              <w:webHidden/>
            </w:rPr>
          </w:rPrChange>
        </w:rPr>
        <w:instrText xml:space="preserve"> PAGEREF _Toc100518229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5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22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795C0914" w14:textId="51690D89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6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61" w:author="Ujszászi Mi" w:date="2022-04-29T22:56:00Z">
            <w:rPr/>
          </w:rPrChange>
        </w:rPr>
        <w:instrText xml:space="preserve"> HYPERLINK \l "_Toc100518230" </w:instrText>
      </w:r>
      <w:r w:rsidRPr="00776039">
        <w:rPr>
          <w:rFonts w:cs="Times New Roman"/>
          <w:rPrChange w:id="46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4.2.</w:t>
      </w:r>
      <w:r w:rsidR="004678EB" w:rsidRPr="00776039">
        <w:rPr>
          <w:rFonts w:cs="Times New Roman"/>
          <w:noProof/>
          <w:sz w:val="22"/>
          <w:rPrChange w:id="46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Parsolás menete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64" w:author="Ujszászi Mi" w:date="2022-04-29T22:56:00Z">
            <w:rPr>
              <w:noProof/>
              <w:webHidden/>
            </w:rPr>
          </w:rPrChange>
        </w:rPr>
        <w:instrText xml:space="preserve"> PAGEREF _Toc100518230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65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23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AD54A76" w14:textId="50FF2A85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6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67" w:author="Ujszászi Mi" w:date="2022-04-29T22:56:00Z">
            <w:rPr/>
          </w:rPrChange>
        </w:rPr>
        <w:instrText xml:space="preserve"> HYPERLINK \l "_Toc100518231" </w:instrText>
      </w:r>
      <w:r w:rsidRPr="00776039">
        <w:rPr>
          <w:rFonts w:cs="Times New Roman"/>
          <w:rPrChange w:id="468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4.3.</w:t>
      </w:r>
      <w:r w:rsidR="004678EB" w:rsidRPr="00776039">
        <w:rPr>
          <w:rFonts w:cs="Times New Roman"/>
          <w:noProof/>
          <w:sz w:val="22"/>
          <w:rPrChange w:id="46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Parsolt adat átadása FrontEnd felé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70" w:author="Ujszászi Mi" w:date="2022-04-29T22:56:00Z">
            <w:rPr>
              <w:noProof/>
              <w:webHidden/>
            </w:rPr>
          </w:rPrChange>
        </w:rPr>
        <w:instrText xml:space="preserve"> PAGEREF _Toc100518231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71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439676FF" w14:textId="114D6C8E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47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73" w:author="Ujszászi Mi" w:date="2022-04-29T22:56:00Z">
            <w:rPr/>
          </w:rPrChange>
        </w:rPr>
        <w:instrText xml:space="preserve"> HYPERLINK \l "_Toc100518232" </w:instrText>
      </w:r>
      <w:r w:rsidRPr="00776039">
        <w:rPr>
          <w:rFonts w:cs="Times New Roman"/>
          <w:rPrChange w:id="47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5.</w:t>
      </w:r>
      <w:r w:rsidR="004678EB" w:rsidRPr="00776039">
        <w:rPr>
          <w:rFonts w:cs="Times New Roman"/>
          <w:noProof/>
          <w:sz w:val="22"/>
          <w:rPrChange w:id="47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Adatbázis felépítése, és tárolás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76" w:author="Ujszászi Mi" w:date="2022-04-29T22:56:00Z">
            <w:rPr>
              <w:noProof/>
              <w:webHidden/>
            </w:rPr>
          </w:rPrChange>
        </w:rPr>
        <w:instrText xml:space="preserve"> PAGEREF _Toc100518232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77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7E5FDE36" w14:textId="532BBFF6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7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79" w:author="Ujszászi Mi" w:date="2022-04-29T22:56:00Z">
            <w:rPr/>
          </w:rPrChange>
        </w:rPr>
        <w:instrText xml:space="preserve"> HYPERLINK \l "_Toc100518233" </w:instrText>
      </w:r>
      <w:r w:rsidRPr="00776039">
        <w:rPr>
          <w:rFonts w:cs="Times New Roman"/>
          <w:rPrChange w:id="480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5.1.</w:t>
      </w:r>
      <w:r w:rsidR="004678EB" w:rsidRPr="00776039">
        <w:rPr>
          <w:rFonts w:cs="Times New Roman"/>
          <w:noProof/>
          <w:sz w:val="22"/>
          <w:rPrChange w:id="48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Táblák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82" w:author="Ujszászi Mi" w:date="2022-04-29T22:56:00Z">
            <w:rPr>
              <w:noProof/>
              <w:webHidden/>
            </w:rPr>
          </w:rPrChange>
        </w:rPr>
        <w:instrText xml:space="preserve"> PAGEREF _Toc100518233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83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EDCCC0E" w14:textId="1A4689E3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48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85" w:author="Ujszászi Mi" w:date="2022-04-29T22:56:00Z">
            <w:rPr/>
          </w:rPrChange>
        </w:rPr>
        <w:instrText xml:space="preserve"> HYPERLINK \l "_Toc100518234" </w:instrText>
      </w:r>
      <w:r w:rsidRPr="00776039">
        <w:rPr>
          <w:rFonts w:cs="Times New Roman"/>
          <w:rPrChange w:id="486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</w:t>
      </w:r>
      <w:r w:rsidR="004678EB" w:rsidRPr="00776039">
        <w:rPr>
          <w:rFonts w:cs="Times New Roman"/>
          <w:noProof/>
          <w:sz w:val="22"/>
          <w:rPrChange w:id="48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Elemek visszarajzolása Javascripttel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88" w:author="Ujszászi Mi" w:date="2022-04-29T22:56:00Z">
            <w:rPr>
              <w:noProof/>
              <w:webHidden/>
            </w:rPr>
          </w:rPrChange>
        </w:rPr>
        <w:instrText xml:space="preserve"> PAGEREF _Toc100518234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8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78D1A77" w14:textId="3C32234A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9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91" w:author="Ujszászi Mi" w:date="2022-04-29T22:56:00Z">
            <w:rPr/>
          </w:rPrChange>
        </w:rPr>
        <w:instrText xml:space="preserve"> HYPERLINK \l "_Toc100518235" </w:instrText>
      </w:r>
      <w:r w:rsidRPr="00776039">
        <w:rPr>
          <w:rFonts w:cs="Times New Roman"/>
          <w:rPrChange w:id="49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6.1.</w:t>
      </w:r>
      <w:r w:rsidR="004678EB" w:rsidRPr="00776039">
        <w:rPr>
          <w:rFonts w:cs="Times New Roman"/>
          <w:noProof/>
          <w:sz w:val="22"/>
          <w:rPrChange w:id="49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Osztály struktúra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494" w:author="Ujszászi Mi" w:date="2022-04-29T22:56:00Z">
            <w:rPr>
              <w:noProof/>
              <w:webHidden/>
            </w:rPr>
          </w:rPrChange>
        </w:rPr>
        <w:instrText xml:space="preserve"> PAGEREF _Toc100518235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495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29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B3D17DB" w14:textId="3650F980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49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497" w:author="Ujszászi Mi" w:date="2022-04-29T22:56:00Z">
            <w:rPr/>
          </w:rPrChange>
        </w:rPr>
        <w:instrText xml:space="preserve"> HYPERLINK \l "_Toc100518236" </w:instrText>
      </w:r>
      <w:r w:rsidRPr="00776039">
        <w:rPr>
          <w:rFonts w:cs="Times New Roman"/>
          <w:rPrChange w:id="498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6.2.</w:t>
      </w:r>
      <w:r w:rsidR="004678EB" w:rsidRPr="00776039">
        <w:rPr>
          <w:rFonts w:cs="Times New Roman"/>
          <w:noProof/>
          <w:sz w:val="22"/>
          <w:rPrChange w:id="49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Segédeljárások az ENTITY osztályban aszámtásokhoz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00" w:author="Ujszászi Mi" w:date="2022-04-29T22:56:00Z">
            <w:rPr>
              <w:noProof/>
              <w:webHidden/>
            </w:rPr>
          </w:rPrChange>
        </w:rPr>
        <w:instrText xml:space="preserve"> PAGEREF _Toc100518236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01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30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1C8F11F" w14:textId="4B0049FE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50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03" w:author="Ujszászi Mi" w:date="2022-04-29T22:56:00Z">
            <w:rPr/>
          </w:rPrChange>
        </w:rPr>
        <w:instrText xml:space="preserve"> HYPERLINK \l "_Toc100518237" </w:instrText>
      </w:r>
      <w:r w:rsidRPr="00776039">
        <w:rPr>
          <w:rFonts w:cs="Times New Roman"/>
          <w:rPrChange w:id="50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</w:t>
      </w:r>
      <w:r w:rsidR="004678EB" w:rsidRPr="00776039">
        <w:rPr>
          <w:rFonts w:cs="Times New Roman"/>
          <w:noProof/>
          <w:sz w:val="22"/>
          <w:rPrChange w:id="50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Entitás típusokhoz felüldefiniált draw eljárások bemutatása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06" w:author="Ujszászi Mi" w:date="2022-04-29T22:56:00Z">
            <w:rPr>
              <w:noProof/>
              <w:webHidden/>
            </w:rPr>
          </w:rPrChange>
        </w:rPr>
        <w:instrText xml:space="preserve"> PAGEREF _Toc100518237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07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31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4D6ED76" w14:textId="5D6D7F45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0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09" w:author="Ujszászi Mi" w:date="2022-04-29T22:56:00Z">
            <w:rPr/>
          </w:rPrChange>
        </w:rPr>
        <w:instrText xml:space="preserve"> HYPERLINK \l "_Toc100518238" </w:instrText>
      </w:r>
      <w:r w:rsidRPr="00776039">
        <w:rPr>
          <w:rFonts w:cs="Times New Roman"/>
          <w:rPrChange w:id="510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6.3.1.</w:t>
      </w:r>
      <w:r w:rsidR="004678EB" w:rsidRPr="00776039">
        <w:rPr>
          <w:rFonts w:cs="Times New Roman"/>
          <w:noProof/>
          <w:sz w:val="22"/>
          <w:rPrChange w:id="51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3dface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12" w:author="Ujszászi Mi" w:date="2022-04-29T22:56:00Z">
            <w:rPr>
              <w:noProof/>
              <w:webHidden/>
            </w:rPr>
          </w:rPrChange>
        </w:rPr>
        <w:instrText xml:space="preserve"> PAGEREF _Toc100518238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13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31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44606803" w14:textId="7BB15079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1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15" w:author="Ujszászi Mi" w:date="2022-04-29T22:56:00Z">
            <w:rPr/>
          </w:rPrChange>
        </w:rPr>
        <w:instrText xml:space="preserve"> HYPERLINK \l "_Toc100518239" </w:instrText>
      </w:r>
      <w:r w:rsidRPr="00776039">
        <w:rPr>
          <w:rFonts w:cs="Times New Roman"/>
          <w:rPrChange w:id="516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6.3.2.</w:t>
      </w:r>
      <w:r w:rsidR="004678EB" w:rsidRPr="00776039">
        <w:rPr>
          <w:rFonts w:cs="Times New Roman"/>
          <w:noProof/>
          <w:sz w:val="22"/>
          <w:rPrChange w:id="51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Arc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18" w:author="Ujszászi Mi" w:date="2022-04-29T22:56:00Z">
            <w:rPr>
              <w:noProof/>
              <w:webHidden/>
            </w:rPr>
          </w:rPrChange>
        </w:rPr>
        <w:instrText xml:space="preserve"> PAGEREF _Toc100518239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1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33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41831202" w14:textId="22EBD6BE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2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21" w:author="Ujszászi Mi" w:date="2022-04-29T22:56:00Z">
            <w:rPr/>
          </w:rPrChange>
        </w:rPr>
        <w:instrText xml:space="preserve"> HYPERLINK \l "_Toc100518240" </w:instrText>
      </w:r>
      <w:r w:rsidRPr="00776039">
        <w:rPr>
          <w:rFonts w:cs="Times New Roman"/>
          <w:rPrChange w:id="52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6.3.3.</w:t>
      </w:r>
      <w:r w:rsidR="004678EB" w:rsidRPr="00776039">
        <w:rPr>
          <w:rFonts w:cs="Times New Roman"/>
          <w:noProof/>
          <w:sz w:val="22"/>
          <w:rPrChange w:id="52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LINE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24" w:author="Ujszászi Mi" w:date="2022-04-29T22:56:00Z">
            <w:rPr>
              <w:noProof/>
              <w:webHidden/>
            </w:rPr>
          </w:rPrChange>
        </w:rPr>
        <w:instrText xml:space="preserve"> PAGEREF _Toc100518240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25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C56A52D" w14:textId="1FF7C80C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2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lastRenderedPageBreak/>
        <w:fldChar w:fldCharType="begin"/>
      </w:r>
      <w:r w:rsidRPr="00776039">
        <w:rPr>
          <w:rFonts w:cs="Times New Roman"/>
          <w:rPrChange w:id="527" w:author="Ujszászi Mi" w:date="2022-04-29T22:56:00Z">
            <w:rPr/>
          </w:rPrChange>
        </w:rPr>
        <w:instrText xml:space="preserve"> HYPERLINK \l "_Toc100518241" </w:instrText>
      </w:r>
      <w:r w:rsidRPr="00776039">
        <w:rPr>
          <w:rFonts w:cs="Times New Roman"/>
          <w:rPrChange w:id="528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6.3.4.</w:t>
      </w:r>
      <w:r w:rsidR="004678EB" w:rsidRPr="00776039">
        <w:rPr>
          <w:rFonts w:cs="Times New Roman"/>
          <w:noProof/>
          <w:sz w:val="22"/>
          <w:rPrChange w:id="52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Circle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30" w:author="Ujszászi Mi" w:date="2022-04-29T22:56:00Z">
            <w:rPr>
              <w:noProof/>
              <w:webHidden/>
            </w:rPr>
          </w:rPrChange>
        </w:rPr>
        <w:instrText xml:space="preserve"> PAGEREF _Toc100518241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31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030B9002" w14:textId="3F219A58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3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33" w:author="Ujszászi Mi" w:date="2022-04-29T22:56:00Z">
            <w:rPr/>
          </w:rPrChange>
        </w:rPr>
        <w:instrText xml:space="preserve"> HYPERLINK \l "_Toc100518242" </w:instrText>
      </w:r>
      <w:r w:rsidRPr="00776039">
        <w:rPr>
          <w:rFonts w:cs="Times New Roman"/>
          <w:rPrChange w:id="53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6.3.5.</w:t>
      </w:r>
      <w:r w:rsidR="004678EB" w:rsidRPr="00776039">
        <w:rPr>
          <w:rFonts w:cs="Times New Roman"/>
          <w:noProof/>
          <w:sz w:val="22"/>
          <w:rPrChange w:id="53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AttDef, MTEXT, TEXT, AttRib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36" w:author="Ujszászi Mi" w:date="2022-04-29T22:56:00Z">
            <w:rPr>
              <w:noProof/>
              <w:webHidden/>
            </w:rPr>
          </w:rPrChange>
        </w:rPr>
        <w:instrText xml:space="preserve"> PAGEREF _Toc100518242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37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36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6DA05C57" w14:textId="36239620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3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39" w:author="Ujszászi Mi" w:date="2022-04-29T22:56:00Z">
            <w:rPr/>
          </w:rPrChange>
        </w:rPr>
        <w:instrText xml:space="preserve"> HYPERLINK \l "_Toc100518243" </w:instrText>
      </w:r>
      <w:r w:rsidRPr="00776039">
        <w:rPr>
          <w:rFonts w:cs="Times New Roman"/>
          <w:rPrChange w:id="540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6.3.6.</w:t>
      </w:r>
      <w:r w:rsidR="004678EB" w:rsidRPr="00776039">
        <w:rPr>
          <w:rFonts w:cs="Times New Roman"/>
          <w:noProof/>
          <w:sz w:val="22"/>
          <w:rPrChange w:id="54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POINT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42" w:author="Ujszászi Mi" w:date="2022-04-29T22:56:00Z">
            <w:rPr>
              <w:noProof/>
              <w:webHidden/>
            </w:rPr>
          </w:rPrChange>
        </w:rPr>
        <w:instrText xml:space="preserve"> PAGEREF _Toc100518243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43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36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C03579D" w14:textId="579F235B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4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45" w:author="Ujszászi Mi" w:date="2022-04-29T22:56:00Z">
            <w:rPr/>
          </w:rPrChange>
        </w:rPr>
        <w:instrText xml:space="preserve"> HYPERLINK \l "_Toc100518244" </w:instrText>
      </w:r>
      <w:r w:rsidRPr="00776039">
        <w:rPr>
          <w:rFonts w:cs="Times New Roman"/>
          <w:rPrChange w:id="546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6.3.7.</w:t>
      </w:r>
      <w:r w:rsidR="004678EB" w:rsidRPr="00776039">
        <w:rPr>
          <w:rFonts w:cs="Times New Roman"/>
          <w:noProof/>
          <w:sz w:val="22"/>
          <w:rPrChange w:id="54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LWPOLYLINE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48" w:author="Ujszászi Mi" w:date="2022-04-29T22:56:00Z">
            <w:rPr>
              <w:noProof/>
              <w:webHidden/>
            </w:rPr>
          </w:rPrChange>
        </w:rPr>
        <w:instrText xml:space="preserve"> PAGEREF _Toc100518244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4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67450311" w14:textId="7A23A9E0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5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51" w:author="Ujszászi Mi" w:date="2022-04-29T22:56:00Z">
            <w:rPr/>
          </w:rPrChange>
        </w:rPr>
        <w:instrText xml:space="preserve"> HYPERLINK \l "_Toc100518245" </w:instrText>
      </w:r>
      <w:r w:rsidRPr="00776039">
        <w:rPr>
          <w:rFonts w:cs="Times New Roman"/>
          <w:rPrChange w:id="55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6.3.8.</w:t>
      </w:r>
      <w:r w:rsidR="004678EB" w:rsidRPr="00776039">
        <w:rPr>
          <w:rFonts w:cs="Times New Roman"/>
          <w:noProof/>
          <w:sz w:val="22"/>
          <w:rPrChange w:id="55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SOLID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54" w:author="Ujszászi Mi" w:date="2022-04-29T22:56:00Z">
            <w:rPr>
              <w:noProof/>
              <w:webHidden/>
            </w:rPr>
          </w:rPrChange>
        </w:rPr>
        <w:instrText xml:space="preserve"> PAGEREF _Toc100518245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55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39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D9385A1" w14:textId="3B9E24BA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5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57" w:author="Ujszászi Mi" w:date="2022-04-29T22:56:00Z">
            <w:rPr/>
          </w:rPrChange>
        </w:rPr>
        <w:instrText xml:space="preserve"> HYPERLINK \l "_Toc100518246" </w:instrText>
      </w:r>
      <w:r w:rsidRPr="00776039">
        <w:rPr>
          <w:rFonts w:cs="Times New Roman"/>
          <w:rPrChange w:id="558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6.3.9.</w:t>
      </w:r>
      <w:r w:rsidR="004678EB" w:rsidRPr="00776039">
        <w:rPr>
          <w:rFonts w:cs="Times New Roman"/>
          <w:noProof/>
          <w:sz w:val="22"/>
          <w:rPrChange w:id="55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HATCH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60" w:author="Ujszászi Mi" w:date="2022-04-29T22:56:00Z">
            <w:rPr>
              <w:noProof/>
              <w:webHidden/>
            </w:rPr>
          </w:rPrChange>
        </w:rPr>
        <w:instrText xml:space="preserve"> PAGEREF _Toc100518246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61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40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7F7A6540" w14:textId="2531788C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56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63" w:author="Ujszászi Mi" w:date="2022-04-29T22:56:00Z">
            <w:rPr/>
          </w:rPrChange>
        </w:rPr>
        <w:instrText xml:space="preserve"> HYPERLINK \l "_Toc100518247" </w:instrText>
      </w:r>
      <w:r w:rsidRPr="00776039">
        <w:rPr>
          <w:rFonts w:cs="Times New Roman"/>
          <w:rPrChange w:id="56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6.4.</w:t>
      </w:r>
      <w:r w:rsidR="004678EB" w:rsidRPr="00776039">
        <w:rPr>
          <w:rFonts w:cs="Times New Roman"/>
          <w:noProof/>
          <w:sz w:val="22"/>
          <w:rPrChange w:id="56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Arányok kezelése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66" w:author="Ujszászi Mi" w:date="2022-04-29T22:56:00Z">
            <w:rPr>
              <w:noProof/>
              <w:webHidden/>
            </w:rPr>
          </w:rPrChange>
        </w:rPr>
        <w:instrText xml:space="preserve"> PAGEREF _Toc100518247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67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44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58B3A72" w14:textId="674F520F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56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69" w:author="Ujszászi Mi" w:date="2022-04-29T22:56:00Z">
            <w:rPr/>
          </w:rPrChange>
        </w:rPr>
        <w:instrText xml:space="preserve"> HYPERLINK \l "_Toc100518248" </w:instrText>
      </w:r>
      <w:r w:rsidRPr="00776039">
        <w:rPr>
          <w:rFonts w:cs="Times New Roman"/>
          <w:rPrChange w:id="570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7.</w:t>
      </w:r>
      <w:r w:rsidR="004678EB" w:rsidRPr="00776039">
        <w:rPr>
          <w:rFonts w:cs="Times New Roman"/>
          <w:noProof/>
          <w:sz w:val="22"/>
          <w:rPrChange w:id="57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Számítási algoritmus megoldási lehetőségei elméleti szinten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72" w:author="Ujszászi Mi" w:date="2022-04-29T22:56:00Z">
            <w:rPr>
              <w:noProof/>
              <w:webHidden/>
            </w:rPr>
          </w:rPrChange>
        </w:rPr>
        <w:instrText xml:space="preserve"> PAGEREF _Toc100518248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73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94DD400" w14:textId="33013FF8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57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75" w:author="Ujszászi Mi" w:date="2022-04-29T22:56:00Z">
            <w:rPr/>
          </w:rPrChange>
        </w:rPr>
        <w:instrText xml:space="preserve"> HYPERLINK \l "_Toc100518249" </w:instrText>
      </w:r>
      <w:r w:rsidRPr="00776039">
        <w:rPr>
          <w:rFonts w:cs="Times New Roman"/>
          <w:rPrChange w:id="576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7.1.</w:t>
      </w:r>
      <w:r w:rsidR="004678EB" w:rsidRPr="00776039">
        <w:rPr>
          <w:rFonts w:cs="Times New Roman"/>
          <w:noProof/>
          <w:sz w:val="22"/>
          <w:rPrChange w:id="57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Objektum felismerés és mérése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78" w:author="Ujszászi Mi" w:date="2022-04-29T22:56:00Z">
            <w:rPr>
              <w:noProof/>
              <w:webHidden/>
            </w:rPr>
          </w:rPrChange>
        </w:rPr>
        <w:instrText xml:space="preserve"> PAGEREF _Toc100518249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7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9CABA66" w14:textId="6F3B1C00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8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81" w:author="Ujszászi Mi" w:date="2022-04-29T22:56:00Z">
            <w:rPr/>
          </w:rPrChange>
        </w:rPr>
        <w:instrText xml:space="preserve"> HYPERLINK \l "_Toc100518250" </w:instrText>
      </w:r>
      <w:r w:rsidRPr="00776039">
        <w:rPr>
          <w:rFonts w:cs="Times New Roman"/>
          <w:rPrChange w:id="58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7.1.1.</w:t>
      </w:r>
      <w:r w:rsidR="004678EB" w:rsidRPr="00776039">
        <w:rPr>
          <w:rFonts w:cs="Times New Roman"/>
          <w:noProof/>
          <w:sz w:val="22"/>
          <w:rPrChange w:id="583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Képfeldolgozás pásztázással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84" w:author="Ujszászi Mi" w:date="2022-04-29T22:56:00Z">
            <w:rPr>
              <w:noProof/>
              <w:webHidden/>
            </w:rPr>
          </w:rPrChange>
        </w:rPr>
        <w:instrText xml:space="preserve"> PAGEREF _Toc100518250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85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515DAFF3" w14:textId="653DCE4A" w:rsidR="004678EB" w:rsidRPr="00776039" w:rsidRDefault="001775D3" w:rsidP="00C84064">
      <w:pPr>
        <w:pStyle w:val="TJ3"/>
        <w:tabs>
          <w:tab w:val="left" w:pos="1320"/>
          <w:tab w:val="right" w:leader="dot" w:pos="9062"/>
        </w:tabs>
        <w:jc w:val="both"/>
        <w:rPr>
          <w:rFonts w:cs="Times New Roman"/>
          <w:noProof/>
          <w:sz w:val="22"/>
          <w:rPrChange w:id="586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87" w:author="Ujszászi Mi" w:date="2022-04-29T22:56:00Z">
            <w:rPr/>
          </w:rPrChange>
        </w:rPr>
        <w:instrText xml:space="preserve"> HYPERLINK \l "_Toc100518251" </w:instrText>
      </w:r>
      <w:r w:rsidRPr="00776039">
        <w:rPr>
          <w:rFonts w:cs="Times New Roman"/>
          <w:rPrChange w:id="588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7.1.2.</w:t>
      </w:r>
      <w:r w:rsidR="004678EB" w:rsidRPr="00776039">
        <w:rPr>
          <w:rFonts w:cs="Times New Roman"/>
          <w:noProof/>
          <w:sz w:val="22"/>
          <w:rPrChange w:id="589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Folytonos HATCH keresés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90" w:author="Ujszászi Mi" w:date="2022-04-29T22:56:00Z">
            <w:rPr>
              <w:noProof/>
              <w:webHidden/>
            </w:rPr>
          </w:rPrChange>
        </w:rPr>
        <w:instrText xml:space="preserve"> PAGEREF _Toc100518251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91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45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233CF67" w14:textId="7DBC46A8" w:rsidR="004678EB" w:rsidRPr="00776039" w:rsidRDefault="001775D3" w:rsidP="00C84064">
      <w:pPr>
        <w:pStyle w:val="TJ1"/>
        <w:tabs>
          <w:tab w:val="left" w:pos="440"/>
          <w:tab w:val="right" w:leader="dot" w:pos="9062"/>
        </w:tabs>
        <w:jc w:val="both"/>
        <w:rPr>
          <w:rFonts w:cs="Times New Roman"/>
          <w:noProof/>
          <w:sz w:val="22"/>
          <w:rPrChange w:id="592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93" w:author="Ujszászi Mi" w:date="2022-04-29T22:56:00Z">
            <w:rPr/>
          </w:rPrChange>
        </w:rPr>
        <w:instrText xml:space="preserve"> HYPERLINK \l "_Toc100518252" </w:instrText>
      </w:r>
      <w:r w:rsidRPr="00776039">
        <w:rPr>
          <w:rFonts w:cs="Times New Roman"/>
          <w:rPrChange w:id="59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8.</w:t>
      </w:r>
      <w:r w:rsidR="004678EB" w:rsidRPr="00776039">
        <w:rPr>
          <w:rFonts w:cs="Times New Roman"/>
          <w:noProof/>
          <w:sz w:val="22"/>
          <w:rPrChange w:id="59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Alkalmazás tesztelése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596" w:author="Ujszászi Mi" w:date="2022-04-29T22:56:00Z">
            <w:rPr>
              <w:noProof/>
              <w:webHidden/>
            </w:rPr>
          </w:rPrChange>
        </w:rPr>
        <w:instrText xml:space="preserve"> PAGEREF _Toc100518252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597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68A858E4" w14:textId="003AC005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598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599" w:author="Ujszászi Mi" w:date="2022-04-29T22:56:00Z">
            <w:rPr/>
          </w:rPrChange>
        </w:rPr>
        <w:instrText xml:space="preserve"> HYPERLINK \l "_Toc100518253" </w:instrText>
      </w:r>
      <w:r w:rsidRPr="00776039">
        <w:rPr>
          <w:rFonts w:cs="Times New Roman"/>
          <w:rPrChange w:id="600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8.1.</w:t>
      </w:r>
      <w:r w:rsidR="004678EB" w:rsidRPr="00776039">
        <w:rPr>
          <w:rFonts w:cs="Times New Roman"/>
          <w:noProof/>
          <w:sz w:val="22"/>
          <w:rPrChange w:id="601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Modul szintű tesztelés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02" w:author="Ujszászi Mi" w:date="2022-04-29T22:56:00Z">
            <w:rPr>
              <w:noProof/>
              <w:webHidden/>
            </w:rPr>
          </w:rPrChange>
        </w:rPr>
        <w:instrText xml:space="preserve"> PAGEREF _Toc100518253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603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D66FEB1" w14:textId="59091474" w:rsidR="004678EB" w:rsidRPr="00776039" w:rsidRDefault="001775D3" w:rsidP="00C84064">
      <w:pPr>
        <w:pStyle w:val="TJ2"/>
        <w:tabs>
          <w:tab w:val="left" w:pos="880"/>
          <w:tab w:val="right" w:leader="dot" w:pos="9062"/>
        </w:tabs>
        <w:jc w:val="both"/>
        <w:rPr>
          <w:rFonts w:cs="Times New Roman"/>
          <w:noProof/>
          <w:sz w:val="22"/>
          <w:rPrChange w:id="604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05" w:author="Ujszászi Mi" w:date="2022-04-29T22:56:00Z">
            <w:rPr/>
          </w:rPrChange>
        </w:rPr>
        <w:instrText xml:space="preserve"> HYPERLINK \l "_Toc100518254" </w:instrText>
      </w:r>
      <w:r w:rsidRPr="00776039">
        <w:rPr>
          <w:rFonts w:cs="Times New Roman"/>
          <w:rPrChange w:id="606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8.2.</w:t>
      </w:r>
      <w:r w:rsidR="004678EB" w:rsidRPr="00776039">
        <w:rPr>
          <w:rFonts w:cs="Times New Roman"/>
          <w:noProof/>
          <w:sz w:val="22"/>
          <w:rPrChange w:id="607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  <w:tab/>
      </w:r>
      <w:r w:rsidR="004678EB" w:rsidRPr="00776039">
        <w:rPr>
          <w:rStyle w:val="Hiperhivatkozs"/>
          <w:rFonts w:cs="Times New Roman"/>
          <w:noProof/>
        </w:rPr>
        <w:t>EndtoEnd tesztelés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08" w:author="Ujszászi Mi" w:date="2022-04-29T22:56:00Z">
            <w:rPr>
              <w:noProof/>
              <w:webHidden/>
            </w:rPr>
          </w:rPrChange>
        </w:rPr>
        <w:instrText xml:space="preserve"> PAGEREF _Toc100518254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60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3459A4E" w14:textId="5C677F90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61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11" w:author="Ujszászi Mi" w:date="2022-04-29T22:56:00Z">
            <w:rPr/>
          </w:rPrChange>
        </w:rPr>
        <w:instrText xml:space="preserve"> HYPERLINK \l "_Toc100518255" </w:instrText>
      </w:r>
      <w:r w:rsidRPr="00776039">
        <w:rPr>
          <w:rFonts w:cs="Times New Roman"/>
          <w:rPrChange w:id="61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Irodalom jegyzék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13" w:author="Ujszászi Mi" w:date="2022-04-29T22:56:00Z">
            <w:rPr>
              <w:noProof/>
              <w:webHidden/>
            </w:rPr>
          </w:rPrChange>
        </w:rPr>
        <w:instrText xml:space="preserve"> PAGEREF _Toc100518255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614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47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703D592E" w14:textId="69C8B2E0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61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16" w:author="Ujszászi Mi" w:date="2022-04-29T22:56:00Z">
            <w:rPr/>
          </w:rPrChange>
        </w:rPr>
        <w:instrText xml:space="preserve"> HYPERLINK \l "_Toc100518256" </w:instrText>
      </w:r>
      <w:r w:rsidRPr="00776039">
        <w:rPr>
          <w:rFonts w:cs="Times New Roman"/>
          <w:rPrChange w:id="617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Nyilatkozat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18" w:author="Ujszászi Mi" w:date="2022-04-29T22:56:00Z">
            <w:rPr>
              <w:noProof/>
              <w:webHidden/>
            </w:rPr>
          </w:rPrChange>
        </w:rPr>
        <w:instrText xml:space="preserve"> PAGEREF _Toc100518256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61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48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7C933869" w14:textId="633B011E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620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21" w:author="Ujszászi Mi" w:date="2022-04-29T22:56:00Z">
            <w:rPr/>
          </w:rPrChange>
        </w:rPr>
        <w:instrText xml:space="preserve"> HYPERLINK \l "_Toc100518257" </w:instrText>
      </w:r>
      <w:r w:rsidRPr="00776039">
        <w:rPr>
          <w:rFonts w:cs="Times New Roman"/>
          <w:rPrChange w:id="62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Köszönetnyilvánítás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23" w:author="Ujszászi Mi" w:date="2022-04-29T22:56:00Z">
            <w:rPr>
              <w:noProof/>
              <w:webHidden/>
            </w:rPr>
          </w:rPrChange>
        </w:rPr>
        <w:instrText xml:space="preserve"> PAGEREF _Toc100518257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624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48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36E81A58" w14:textId="768606C3" w:rsidR="004678EB" w:rsidRPr="00776039" w:rsidRDefault="001775D3" w:rsidP="00C84064">
      <w:pPr>
        <w:pStyle w:val="TJ1"/>
        <w:tabs>
          <w:tab w:val="right" w:leader="dot" w:pos="9062"/>
        </w:tabs>
        <w:jc w:val="both"/>
        <w:rPr>
          <w:rFonts w:cs="Times New Roman"/>
          <w:noProof/>
          <w:sz w:val="22"/>
          <w:rPrChange w:id="625" w:author="Ujszászi Mi" w:date="2022-04-29T22:56:00Z">
            <w:rPr>
              <w:rFonts w:asciiTheme="minorHAnsi" w:hAnsiTheme="minorHAnsi"/>
              <w:noProof/>
              <w:sz w:val="22"/>
            </w:rPr>
          </w:rPrChange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626" w:author="Ujszászi Mi" w:date="2022-04-29T22:56:00Z">
            <w:rPr/>
          </w:rPrChange>
        </w:rPr>
        <w:instrText xml:space="preserve"> HYPERLINK \l "_Toc100518258" </w:instrText>
      </w:r>
      <w:r w:rsidRPr="00776039">
        <w:rPr>
          <w:rFonts w:cs="Times New Roman"/>
          <w:rPrChange w:id="627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4678EB" w:rsidRPr="00776039">
        <w:rPr>
          <w:rStyle w:val="Hiperhivatkozs"/>
          <w:rFonts w:cs="Times New Roman"/>
          <w:noProof/>
        </w:rPr>
        <w:t>Mellékletek és elektronikus melléklet</w:t>
      </w:r>
      <w:r w:rsidR="004678EB" w:rsidRPr="00776039">
        <w:rPr>
          <w:rFonts w:cs="Times New Roman"/>
          <w:noProof/>
          <w:webHidden/>
        </w:rPr>
        <w:tab/>
      </w:r>
      <w:r w:rsidR="004678EB" w:rsidRPr="00776039">
        <w:rPr>
          <w:rFonts w:cs="Times New Roman"/>
          <w:noProof/>
          <w:webHidden/>
        </w:rPr>
        <w:fldChar w:fldCharType="begin"/>
      </w:r>
      <w:r w:rsidR="004678EB" w:rsidRPr="00776039">
        <w:rPr>
          <w:rFonts w:cs="Times New Roman"/>
          <w:noProof/>
          <w:webHidden/>
          <w:rPrChange w:id="628" w:author="Ujszászi Mi" w:date="2022-04-29T22:56:00Z">
            <w:rPr>
              <w:noProof/>
              <w:webHidden/>
            </w:rPr>
          </w:rPrChange>
        </w:rPr>
        <w:instrText xml:space="preserve"> PAGEREF _Toc100518258 \h </w:instrText>
      </w:r>
      <w:r w:rsidR="004678EB" w:rsidRPr="00776039">
        <w:rPr>
          <w:rFonts w:cs="Times New Roman"/>
          <w:noProof/>
          <w:webHidden/>
        </w:rPr>
      </w:r>
      <w:r w:rsidR="004678EB" w:rsidRPr="00776039">
        <w:rPr>
          <w:rFonts w:cs="Times New Roman"/>
          <w:noProof/>
          <w:webHidden/>
          <w:rPrChange w:id="629" w:author="Ujszászi Mi" w:date="2022-04-29T22:56:00Z">
            <w:rPr>
              <w:rFonts w:cs="Times New Roman"/>
              <w:noProof/>
              <w:webHidden/>
            </w:rPr>
          </w:rPrChange>
        </w:rPr>
        <w:fldChar w:fldCharType="separate"/>
      </w:r>
      <w:r w:rsidR="004678EB" w:rsidRPr="00776039">
        <w:rPr>
          <w:rFonts w:cs="Times New Roman"/>
          <w:noProof/>
          <w:webHidden/>
        </w:rPr>
        <w:t>48</w:t>
      </w:r>
      <w:r w:rsidR="004678EB" w:rsidRPr="00776039">
        <w:rPr>
          <w:rFonts w:cs="Times New Roman"/>
          <w:noProof/>
          <w:webHidden/>
        </w:rPr>
        <w:fldChar w:fldCharType="end"/>
      </w:r>
      <w:r w:rsidRPr="00776039">
        <w:rPr>
          <w:rFonts w:cs="Times New Roman"/>
          <w:noProof/>
        </w:rPr>
        <w:fldChar w:fldCharType="end"/>
      </w:r>
    </w:p>
    <w:p w14:paraId="141EC9E6" w14:textId="0EBE609A" w:rsidR="00E868B4" w:rsidRPr="00776039" w:rsidRDefault="00E868B4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fldChar w:fldCharType="end"/>
      </w:r>
      <w:r w:rsidRPr="00776039">
        <w:rPr>
          <w:rFonts w:cs="Times New Roman"/>
        </w:rPr>
        <w:br w:type="page"/>
      </w:r>
    </w:p>
    <w:p w14:paraId="7C34357F" w14:textId="77777777" w:rsidR="006869B1" w:rsidRPr="00776039" w:rsidRDefault="006869B1" w:rsidP="00C84064">
      <w:pPr>
        <w:pStyle w:val="Cmsor1"/>
        <w:spacing w:line="360" w:lineRule="auto"/>
        <w:jc w:val="both"/>
        <w:rPr>
          <w:rFonts w:ascii="Times New Roman" w:hAnsi="Times New Roman" w:cs="Times New Roman"/>
          <w:rPrChange w:id="630" w:author="Ujszászi Mi" w:date="2022-04-29T22:56:00Z">
            <w:rPr/>
          </w:rPrChange>
        </w:rPr>
      </w:pPr>
      <w:bookmarkStart w:id="631" w:name="_Toc100518211"/>
      <w:r w:rsidRPr="00776039">
        <w:rPr>
          <w:rFonts w:ascii="Times New Roman" w:hAnsi="Times New Roman" w:cs="Times New Roman"/>
          <w:rPrChange w:id="632" w:author="Ujszászi Mi" w:date="2022-04-29T22:56:00Z">
            <w:rPr/>
          </w:rPrChange>
        </w:rPr>
        <w:lastRenderedPageBreak/>
        <w:t>Bevezetés</w:t>
      </w:r>
      <w:bookmarkEnd w:id="631"/>
    </w:p>
    <w:p w14:paraId="79F54B22" w14:textId="77777777" w:rsidR="004B194F" w:rsidRPr="00776039" w:rsidRDefault="004B194F" w:rsidP="00C84064">
      <w:pPr>
        <w:spacing w:line="360" w:lineRule="auto"/>
        <w:jc w:val="both"/>
        <w:rPr>
          <w:rFonts w:cs="Times New Roman"/>
        </w:rPr>
      </w:pPr>
    </w:p>
    <w:p w14:paraId="52505D3F" w14:textId="77777777" w:rsidR="004D41A9" w:rsidRPr="00776039" w:rsidRDefault="00EB579F" w:rsidP="00C84064">
      <w:pPr>
        <w:tabs>
          <w:tab w:val="left" w:pos="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ab/>
      </w:r>
      <w:r w:rsidR="004D41A9" w:rsidRPr="00776039">
        <w:rPr>
          <w:rFonts w:cs="Times New Roman"/>
          <w:szCs w:val="24"/>
        </w:rPr>
        <w:t xml:space="preserve">Egy épület tervezése során mindig nagy munka mind a tervezőnek, mind az épület leendő tulajdonosának a költségek megállapítása. Ezek a számok az emberi tényező miatt gyakran hibásak, és már csak egy szakágon belül, egy felület mennyiségére is ritka, hogy a tervező, a kivitelező és a tulajdonos ugyanazt az értéket számolja ki. Mindhárom szereplő számára előre lépést jelenthet, ha a </w:t>
      </w:r>
      <w:r w:rsidRPr="00776039">
        <w:rPr>
          <w:rFonts w:cs="Times New Roman"/>
          <w:szCs w:val="24"/>
        </w:rPr>
        <w:t>számított mennyiségek pontosak.</w:t>
      </w:r>
    </w:p>
    <w:p w14:paraId="70162A80" w14:textId="77777777" w:rsidR="00EB579F" w:rsidRPr="00776039" w:rsidRDefault="00EB579F" w:rsidP="00C84064">
      <w:pPr>
        <w:tabs>
          <w:tab w:val="left" w:pos="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 szereplők között egy tévesen meghatározott érték, már a bizalmi kapcsolat kialakulása előtt, rányomhatja a bélyeget a későbbi kapcsolatra.</w:t>
      </w:r>
    </w:p>
    <w:p w14:paraId="1D6970EE" w14:textId="77777777" w:rsidR="00EB579F" w:rsidRPr="00776039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 tervező:</w:t>
      </w:r>
    </w:p>
    <w:p w14:paraId="711E1AD2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Hiányosan jelöli ki tervező szoftverbe a számításban érintett objektumokat,</w:t>
      </w:r>
    </w:p>
    <w:p w14:paraId="2AF7EB9E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Vagy csak rosszul állítja be az objektumra vonatkozó számítási paramétereket.</w:t>
      </w:r>
    </w:p>
    <w:p w14:paraId="0416D3A9" w14:textId="77777777" w:rsidR="00EB579F" w:rsidRPr="00776039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 xml:space="preserve">A tulajdonos: </w:t>
      </w:r>
    </w:p>
    <w:p w14:paraId="7AC2A3E7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Excel táblás struktúrában szinte 100%-os a hibázás lehetőség</w:t>
      </w:r>
    </w:p>
    <w:p w14:paraId="1816C6E3" w14:textId="1CEF3873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Hozzá nem értés, egy objektum valós méretét tekintve.</w:t>
      </w:r>
    </w:p>
    <w:p w14:paraId="3CD8B095" w14:textId="77777777" w:rsidR="00EB579F" w:rsidRPr="00776039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 kivitelező:</w:t>
      </w:r>
    </w:p>
    <w:p w14:paraId="5FFB0DDB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Bele</w:t>
      </w:r>
      <w:del w:id="633" w:author="Zoltan Toth, Dr." w:date="2022-04-28T08:37:00Z">
        <w:r w:rsidRPr="00776039" w:rsidDel="009A080D">
          <w:rPr>
            <w:rFonts w:cs="Times New Roman"/>
            <w:szCs w:val="24"/>
          </w:rPr>
          <w:delText xml:space="preserve"> </w:delText>
        </w:r>
      </w:del>
      <w:r w:rsidRPr="00776039">
        <w:rPr>
          <w:rFonts w:cs="Times New Roman"/>
          <w:szCs w:val="24"/>
        </w:rPr>
        <w:t>számolja az ablak helyét is a falazásba.</w:t>
      </w:r>
    </w:p>
    <w:p w14:paraId="3D4F8092" w14:textId="77777777" w:rsidR="00EB579F" w:rsidRPr="00776039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Felhasznált anyag alapján számol.</w:t>
      </w:r>
    </w:p>
    <w:p w14:paraId="2E043E1A" w14:textId="0C61FC19" w:rsidR="004D41A9" w:rsidRPr="00776039" w:rsidDel="00A96AD8" w:rsidRDefault="00EB579F" w:rsidP="00C84064">
      <w:pPr>
        <w:spacing w:line="360" w:lineRule="auto"/>
        <w:jc w:val="both"/>
        <w:rPr>
          <w:del w:id="634" w:author="Zoltan Toth, Dr." w:date="2022-04-28T08:37:00Z"/>
          <w:rFonts w:cs="Times New Roman"/>
          <w:szCs w:val="24"/>
        </w:rPr>
      </w:pPr>
      <w:r w:rsidRPr="00776039">
        <w:rPr>
          <w:rFonts w:cs="Times New Roman"/>
          <w:szCs w:val="24"/>
        </w:rPr>
        <w:t>Ezek a példák is jól mutatják</w:t>
      </w:r>
      <w:r w:rsidR="006869B1" w:rsidRPr="00776039">
        <w:rPr>
          <w:rFonts w:cs="Times New Roman"/>
          <w:szCs w:val="24"/>
        </w:rPr>
        <w:t>,</w:t>
      </w:r>
      <w:r w:rsidRPr="00776039">
        <w:rPr>
          <w:rFonts w:cs="Times New Roman"/>
          <w:szCs w:val="24"/>
        </w:rPr>
        <w:t xml:space="preserve"> hogy nagyon nehezen tud jól indulni egy ilyen kapcsolat.</w:t>
      </w:r>
      <w:ins w:id="635" w:author="Zoltan Toth, Dr." w:date="2022-04-28T08:37:00Z">
        <w:r w:rsidR="00A96AD8" w:rsidRPr="00776039">
          <w:rPr>
            <w:rFonts w:cs="Times New Roman"/>
            <w:szCs w:val="24"/>
          </w:rPr>
          <w:t xml:space="preserve"> </w:t>
        </w:r>
      </w:ins>
    </w:p>
    <w:p w14:paraId="6F51ADD4" w14:textId="2B7D98F7" w:rsidR="00C6743B" w:rsidRPr="00776039" w:rsidRDefault="00C6743B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Ahhoz</w:t>
      </w:r>
      <w:ins w:id="636" w:author="Zoltan Toth, Dr." w:date="2022-04-28T08:37:00Z">
        <w:r w:rsidR="00A96AD8" w:rsidRPr="00776039">
          <w:rPr>
            <w:rFonts w:cs="Times New Roman"/>
            <w:szCs w:val="24"/>
          </w:rPr>
          <w:t>,</w:t>
        </w:r>
      </w:ins>
      <w:r w:rsidRPr="00776039">
        <w:rPr>
          <w:rFonts w:cs="Times New Roman"/>
          <w:szCs w:val="24"/>
        </w:rPr>
        <w:t xml:space="preserve"> hogy egy mindenki számára használható eszközt készíts</w:t>
      </w:r>
      <w:r w:rsidR="0046404B" w:rsidRPr="00776039">
        <w:rPr>
          <w:rFonts w:cs="Times New Roman"/>
          <w:szCs w:val="24"/>
        </w:rPr>
        <w:t>ek,</w:t>
      </w:r>
      <w:r w:rsidRPr="00776039">
        <w:rPr>
          <w:rFonts w:cs="Times New Roman"/>
          <w:szCs w:val="24"/>
        </w:rPr>
        <w:t xml:space="preserve"> fel kell mérni a szükséges igényeket.</w:t>
      </w:r>
    </w:p>
    <w:p w14:paraId="2B86A2B7" w14:textId="77777777" w:rsidR="00C6743B" w:rsidRPr="00776039" w:rsidRDefault="00C6743B" w:rsidP="00C84064">
      <w:p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Alapvető igények, elvárások az alkalmazással kapcsolatban:</w:t>
      </w:r>
    </w:p>
    <w:p w14:paraId="671D1454" w14:textId="2610FFAF" w:rsidR="00C6743B" w:rsidRPr="00776039" w:rsidRDefault="00C6743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Tervezői oldalról egyértelmű elvárás</w:t>
      </w:r>
      <w:ins w:id="637" w:author="Zoltan Toth, Dr." w:date="2022-04-28T08:38:00Z">
        <w:r w:rsidR="00A96AD8" w:rsidRPr="00776039">
          <w:rPr>
            <w:rFonts w:cs="Times New Roman"/>
            <w:szCs w:val="24"/>
          </w:rPr>
          <w:t>,</w:t>
        </w:r>
      </w:ins>
      <w:r w:rsidRPr="00776039">
        <w:rPr>
          <w:rFonts w:cs="Times New Roman"/>
          <w:szCs w:val="24"/>
        </w:rPr>
        <w:t xml:space="preserve"> hogy a szellemi tőke megmaradhasson a tervezőnél. Ezért a nyers tervezésben </w:t>
      </w:r>
      <w:r w:rsidR="0046404B" w:rsidRPr="00776039">
        <w:rPr>
          <w:rFonts w:cs="Times New Roman"/>
          <w:szCs w:val="24"/>
        </w:rPr>
        <w:t>érintett fájl formátum felhasználása nem lehet</w:t>
      </w:r>
      <w:del w:id="638" w:author="Zoltan Toth, Dr." w:date="2022-04-28T08:38:00Z">
        <w:r w:rsidR="0046404B" w:rsidRPr="00776039" w:rsidDel="00350BF0">
          <w:rPr>
            <w:rFonts w:cs="Times New Roman"/>
            <w:szCs w:val="24"/>
          </w:rPr>
          <w:delText>ett</w:delText>
        </w:r>
      </w:del>
      <w:r w:rsidR="0046404B" w:rsidRPr="00776039">
        <w:rPr>
          <w:rFonts w:cs="Times New Roman"/>
          <w:szCs w:val="24"/>
        </w:rPr>
        <w:t xml:space="preserve"> opció.</w:t>
      </w:r>
    </w:p>
    <w:p w14:paraId="61A1D027" w14:textId="46C7706F" w:rsidR="0046404B" w:rsidRPr="00776039" w:rsidDel="00B66D9B" w:rsidRDefault="0046404B">
      <w:pPr>
        <w:pStyle w:val="Listaszerbekezds"/>
        <w:numPr>
          <w:ilvl w:val="0"/>
          <w:numId w:val="1"/>
        </w:numPr>
        <w:spacing w:line="360" w:lineRule="auto"/>
        <w:jc w:val="both"/>
        <w:rPr>
          <w:del w:id="639" w:author="Zoltan Toth, Dr." w:date="2022-04-28T08:39:00Z"/>
          <w:rFonts w:cs="Times New Roman"/>
          <w:szCs w:val="24"/>
        </w:rPr>
      </w:pPr>
      <w:r w:rsidRPr="00776039">
        <w:rPr>
          <w:rFonts w:cs="Times New Roman"/>
          <w:szCs w:val="24"/>
        </w:rPr>
        <w:t>Mindhárom oldalról elvárás a kényelem</w:t>
      </w:r>
      <w:ins w:id="640" w:author="Zoltan Toth, Dr." w:date="2022-04-28T08:38:00Z">
        <w:r w:rsidR="00B66D9B" w:rsidRPr="00776039">
          <w:rPr>
            <w:rFonts w:cs="Times New Roman"/>
            <w:szCs w:val="24"/>
          </w:rPr>
          <w:t xml:space="preserve"> és a gyors számítás.</w:t>
        </w:r>
      </w:ins>
      <w:ins w:id="641" w:author="Zoltan Toth, Dr." w:date="2022-04-28T08:39:00Z">
        <w:r w:rsidR="00B66D9B" w:rsidRPr="00776039">
          <w:rPr>
            <w:rFonts w:cs="Times New Roman"/>
            <w:szCs w:val="24"/>
          </w:rPr>
          <w:t xml:space="preserve"> Automatizálással</w:t>
        </w:r>
      </w:ins>
      <w:del w:id="642" w:author="Zoltan Toth, Dr." w:date="2022-04-28T08:38:00Z">
        <w:r w:rsidRPr="00776039" w:rsidDel="00B66D9B">
          <w:rPr>
            <w:rFonts w:cs="Times New Roman"/>
            <w:szCs w:val="24"/>
          </w:rPr>
          <w:delText>.</w:delText>
        </w:r>
      </w:del>
    </w:p>
    <w:p w14:paraId="17BB48C1" w14:textId="41CDDB59" w:rsidR="0046404B" w:rsidRPr="00776039" w:rsidRDefault="0046404B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del w:id="643" w:author="Zoltan Toth, Dr." w:date="2022-04-28T08:39:00Z">
        <w:r w:rsidRPr="00776039" w:rsidDel="00B66D9B">
          <w:rPr>
            <w:rFonts w:cs="Times New Roman"/>
            <w:szCs w:val="24"/>
          </w:rPr>
          <w:delText>T</w:delText>
        </w:r>
      </w:del>
      <w:ins w:id="644" w:author="Zoltan Toth, Dr." w:date="2022-04-28T08:39:00Z">
        <w:r w:rsidR="00B66D9B" w:rsidRPr="00776039">
          <w:rPr>
            <w:rFonts w:cs="Times New Roman"/>
            <w:szCs w:val="24"/>
          </w:rPr>
          <w:t xml:space="preserve"> t</w:t>
        </w:r>
      </w:ins>
      <w:r w:rsidRPr="00776039">
        <w:rPr>
          <w:rFonts w:cs="Times New Roman"/>
          <w:szCs w:val="24"/>
        </w:rPr>
        <w:t>öbb embernapnyi munka váltható ki egyszerűen</w:t>
      </w:r>
    </w:p>
    <w:p w14:paraId="06E2CCC3" w14:textId="77777777" w:rsidR="0046404B" w:rsidRPr="00776039" w:rsidRDefault="0046404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Mindhárom oldalról elvárás az egyszerűség</w:t>
      </w:r>
    </w:p>
    <w:p w14:paraId="45D6149B" w14:textId="77777777" w:rsidR="0046404B" w:rsidRPr="00776039" w:rsidRDefault="0046404B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Egy újabb bonyolult, több opciós paraméterezéssel működő eszköz nem használható hatékonyan</w:t>
      </w:r>
    </w:p>
    <w:p w14:paraId="40E147E3" w14:textId="77777777" w:rsidR="0046404B" w:rsidRPr="00776039" w:rsidRDefault="0046404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lastRenderedPageBreak/>
        <w:t>Eredmények átláthatósága.</w:t>
      </w:r>
    </w:p>
    <w:p w14:paraId="1D8FB78B" w14:textId="10216648" w:rsidR="0046404B" w:rsidRPr="00776039" w:rsidRDefault="0046404B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t>Opciót kell biztos</w:t>
      </w:r>
      <w:r w:rsidR="009F302B" w:rsidRPr="00776039">
        <w:rPr>
          <w:rFonts w:cs="Times New Roman"/>
          <w:szCs w:val="24"/>
        </w:rPr>
        <w:t>ítani a felhasználó felé</w:t>
      </w:r>
      <w:r w:rsidR="005D44A1" w:rsidRPr="00776039">
        <w:rPr>
          <w:rFonts w:cs="Times New Roman"/>
          <w:szCs w:val="24"/>
        </w:rPr>
        <w:t>,</w:t>
      </w:r>
      <w:r w:rsidR="009F302B" w:rsidRPr="00776039">
        <w:rPr>
          <w:rFonts w:cs="Times New Roman"/>
          <w:szCs w:val="24"/>
        </w:rPr>
        <w:t xml:space="preserve"> hogy meghatározza, az eredményben visszaadott objektum típusokat, egyedeket.</w:t>
      </w:r>
    </w:p>
    <w:p w14:paraId="2D810E70" w14:textId="412ABDB7" w:rsidR="009F302B" w:rsidRPr="00776039" w:rsidDel="00B66D9B" w:rsidRDefault="00B66D9B">
      <w:pPr>
        <w:pStyle w:val="Listaszerbekezds"/>
        <w:numPr>
          <w:ilvl w:val="1"/>
          <w:numId w:val="1"/>
        </w:numPr>
        <w:spacing w:line="360" w:lineRule="auto"/>
        <w:jc w:val="both"/>
        <w:rPr>
          <w:del w:id="645" w:author="Zoltan Toth, Dr." w:date="2022-04-28T08:40:00Z"/>
          <w:rFonts w:cs="Times New Roman"/>
          <w:szCs w:val="24"/>
        </w:rPr>
        <w:pPrChange w:id="646" w:author="Zoltan Toth, Dr." w:date="2022-04-28T08:40:00Z">
          <w:pPr>
            <w:pStyle w:val="Listaszerbekezds"/>
            <w:numPr>
              <w:ilvl w:val="2"/>
              <w:numId w:val="1"/>
            </w:numPr>
            <w:spacing w:line="360" w:lineRule="auto"/>
            <w:ind w:left="2367" w:hanging="360"/>
            <w:jc w:val="both"/>
          </w:pPr>
        </w:pPrChange>
      </w:pPr>
      <w:ins w:id="647" w:author="Zoltan Toth, Dr." w:date="2022-04-28T08:40:00Z">
        <w:r w:rsidRPr="00776039">
          <w:rPr>
            <w:rFonts w:cs="Times New Roman"/>
            <w:szCs w:val="24"/>
          </w:rPr>
          <w:t>Amennyiben</w:t>
        </w:r>
      </w:ins>
      <w:del w:id="648" w:author="Zoltan Toth, Dr." w:date="2022-04-28T08:40:00Z">
        <w:r w:rsidR="009F302B" w:rsidRPr="00776039" w:rsidDel="00B66D9B">
          <w:rPr>
            <w:rFonts w:cs="Times New Roman"/>
            <w:szCs w:val="24"/>
          </w:rPr>
          <w:delText>Ha</w:delText>
        </w:r>
      </w:del>
      <w:ins w:id="649" w:author="Zoltan Toth, Dr." w:date="2022-04-28T08:40:00Z">
        <w:r w:rsidRPr="00776039">
          <w:rPr>
            <w:rFonts w:cs="Times New Roman"/>
            <w:szCs w:val="24"/>
          </w:rPr>
          <w:t xml:space="preserve"> </w:t>
        </w:r>
      </w:ins>
      <w:r w:rsidR="009F302B" w:rsidRPr="00776039">
        <w:rPr>
          <w:rFonts w:cs="Times New Roman"/>
          <w:szCs w:val="24"/>
        </w:rPr>
        <w:t>nem definiálja</w:t>
      </w:r>
      <w:ins w:id="650" w:author="Zoltan Toth, Dr." w:date="2022-04-28T08:40:00Z">
        <w:r w:rsidRPr="00776039">
          <w:rPr>
            <w:rFonts w:cs="Times New Roman"/>
            <w:szCs w:val="24"/>
          </w:rPr>
          <w:t xml:space="preserve"> elvárásait a felhasználó, akkor</w:t>
        </w:r>
      </w:ins>
      <w:r w:rsidR="009F302B" w:rsidRPr="00776039">
        <w:rPr>
          <w:rFonts w:cs="Times New Roman"/>
          <w:szCs w:val="24"/>
        </w:rPr>
        <w:t xml:space="preserve"> mindent vissza kell adni</w:t>
      </w:r>
      <w:ins w:id="651" w:author="Zoltan Toth, Dr." w:date="2022-04-28T08:40:00Z">
        <w:r w:rsidRPr="00776039">
          <w:rPr>
            <w:rFonts w:cs="Times New Roman"/>
            <w:szCs w:val="24"/>
          </w:rPr>
          <w:t>,</w:t>
        </w:r>
      </w:ins>
      <w:del w:id="652" w:author="Zoltan Toth, Dr." w:date="2022-04-28T08:40:00Z">
        <w:r w:rsidR="009F302B" w:rsidRPr="00776039" w:rsidDel="00B66D9B">
          <w:rPr>
            <w:rFonts w:cs="Times New Roman"/>
            <w:szCs w:val="24"/>
          </w:rPr>
          <w:delText>.</w:delText>
        </w:r>
      </w:del>
      <w:ins w:id="653" w:author="Zoltan Toth, Dr." w:date="2022-04-28T08:40:00Z">
        <w:r w:rsidRPr="00776039">
          <w:rPr>
            <w:rFonts w:cs="Times New Roman"/>
            <w:szCs w:val="24"/>
          </w:rPr>
          <w:t xml:space="preserve"> </w:t>
        </w:r>
      </w:ins>
    </w:p>
    <w:p w14:paraId="4B13A857" w14:textId="244FB192" w:rsidR="009F302B" w:rsidRPr="00776039" w:rsidRDefault="00B66D9B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ins w:id="654" w:author="Zoltan Toth, Dr." w:date="2022-04-28T08:40:00Z">
        <w:r w:rsidRPr="00776039">
          <w:rPr>
            <w:rFonts w:cs="Times New Roman"/>
            <w:szCs w:val="24"/>
          </w:rPr>
          <w:t>e</w:t>
        </w:r>
      </w:ins>
      <w:del w:id="655" w:author="Zoltan Toth, Dr." w:date="2022-04-28T08:40:00Z">
        <w:r w:rsidR="009F302B" w:rsidRPr="00776039" w:rsidDel="00B66D9B">
          <w:rPr>
            <w:rFonts w:cs="Times New Roman"/>
            <w:szCs w:val="24"/>
          </w:rPr>
          <w:delText>E</w:delText>
        </w:r>
      </w:del>
      <w:r w:rsidR="009F302B" w:rsidRPr="00776039">
        <w:rPr>
          <w:rFonts w:cs="Times New Roman"/>
          <w:szCs w:val="24"/>
        </w:rPr>
        <w:t>zzel elkerülve</w:t>
      </w:r>
      <w:r w:rsidR="00620AFD" w:rsidRPr="00776039">
        <w:rPr>
          <w:rFonts w:cs="Times New Roman"/>
          <w:szCs w:val="24"/>
        </w:rPr>
        <w:t>,</w:t>
      </w:r>
      <w:r w:rsidR="009F302B" w:rsidRPr="00776039">
        <w:rPr>
          <w:rFonts w:cs="Times New Roman"/>
          <w:szCs w:val="24"/>
        </w:rPr>
        <w:t xml:space="preserve"> hogy a rengeteg adatba</w:t>
      </w:r>
      <w:ins w:id="656" w:author="Zoltan Toth, Dr." w:date="2022-04-28T08:41:00Z">
        <w:r w:rsidRPr="00776039">
          <w:rPr>
            <w:rFonts w:cs="Times New Roman"/>
            <w:szCs w:val="24"/>
          </w:rPr>
          <w:t>n</w:t>
        </w:r>
      </w:ins>
      <w:r w:rsidR="009F302B" w:rsidRPr="00776039">
        <w:rPr>
          <w:rFonts w:cs="Times New Roman"/>
          <w:szCs w:val="24"/>
        </w:rPr>
        <w:t xml:space="preserve"> elvesszen a mezei </w:t>
      </w:r>
      <w:ins w:id="657" w:author="Zoltan Toth, Dr." w:date="2022-04-28T08:41:00Z">
        <w:r w:rsidRPr="00776039">
          <w:rPr>
            <w:rFonts w:cs="Times New Roman"/>
            <w:szCs w:val="24"/>
          </w:rPr>
          <w:t>felhasználó.</w:t>
        </w:r>
      </w:ins>
      <w:del w:id="658" w:author="Zoltan Toth, Dr." w:date="2022-04-28T08:41:00Z">
        <w:r w:rsidR="009F302B" w:rsidRPr="00776039" w:rsidDel="00B66D9B">
          <w:rPr>
            <w:rFonts w:cs="Times New Roman"/>
            <w:szCs w:val="24"/>
          </w:rPr>
          <w:delText>user</w:delText>
        </w:r>
      </w:del>
    </w:p>
    <w:p w14:paraId="4C2E00A6" w14:textId="77777777" w:rsidR="004B194F" w:rsidRPr="00776039" w:rsidRDefault="004E3714" w:rsidP="00C84064">
      <w:pPr>
        <w:pStyle w:val="Listaszerbekezds"/>
        <w:spacing w:line="360" w:lineRule="auto"/>
        <w:ind w:left="927"/>
        <w:jc w:val="both"/>
        <w:rPr>
          <w:rFonts w:cs="Times New Roman"/>
          <w:szCs w:val="24"/>
        </w:rPr>
      </w:pPr>
      <w:r w:rsidRPr="00776039">
        <w:rPr>
          <w:rFonts w:cs="Times New Roman"/>
          <w:szCs w:val="24"/>
        </w:rPr>
        <w:br w:type="page"/>
      </w:r>
    </w:p>
    <w:p w14:paraId="364610CA" w14:textId="6F700621" w:rsidR="00214167" w:rsidRPr="00776039" w:rsidRDefault="00912A35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659" w:author="Ujszászi Mi" w:date="2022-04-29T22:56:00Z">
            <w:rPr/>
          </w:rPrChange>
        </w:rPr>
      </w:pPr>
      <w:bookmarkStart w:id="660" w:name="_Toc100518212"/>
      <w:r w:rsidRPr="00776039">
        <w:rPr>
          <w:rFonts w:ascii="Times New Roman" w:hAnsi="Times New Roman" w:cs="Times New Roman"/>
          <w:rPrChange w:id="661" w:author="Ujszászi Mi" w:date="2022-04-29T22:56:00Z">
            <w:rPr/>
          </w:rPrChange>
        </w:rPr>
        <w:lastRenderedPageBreak/>
        <w:t>Lakóház költség meghatározása</w:t>
      </w:r>
      <w:bookmarkEnd w:id="660"/>
    </w:p>
    <w:p w14:paraId="060958A8" w14:textId="60EFF5CF" w:rsidR="00FC51F6" w:rsidRPr="00776039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662" w:author="Ujszászi Mi" w:date="2022-04-29T22:56:00Z">
            <w:rPr/>
          </w:rPrChange>
        </w:rPr>
      </w:pPr>
      <w:bookmarkStart w:id="663" w:name="_Toc100518213"/>
      <w:r w:rsidRPr="00776039">
        <w:rPr>
          <w:rFonts w:ascii="Times New Roman" w:hAnsi="Times New Roman" w:cs="Times New Roman"/>
          <w:rPrChange w:id="664" w:author="Ujszászi Mi" w:date="2022-04-29T22:56:00Z">
            <w:rPr/>
          </w:rPrChange>
        </w:rPr>
        <w:t>Tervezői költség meghatározás</w:t>
      </w:r>
      <w:r w:rsidR="00C1273F" w:rsidRPr="00776039">
        <w:rPr>
          <w:rFonts w:ascii="Times New Roman" w:hAnsi="Times New Roman" w:cs="Times New Roman"/>
          <w:rPrChange w:id="665" w:author="Ujszászi Mi" w:date="2022-04-29T22:56:00Z">
            <w:rPr/>
          </w:rPrChange>
        </w:rPr>
        <w:t>a</w:t>
      </w:r>
      <w:bookmarkEnd w:id="663"/>
    </w:p>
    <w:p w14:paraId="75D51986" w14:textId="7D0A961B" w:rsidR="00532EB3" w:rsidRPr="00776039" w:rsidRDefault="00BD1332" w:rsidP="00C84064">
      <w:pPr>
        <w:spacing w:line="360" w:lineRule="auto"/>
        <w:ind w:firstLine="708"/>
        <w:jc w:val="both"/>
        <w:rPr>
          <w:rFonts w:cs="Times New Roman"/>
          <w:rPrChange w:id="666" w:author="Ujszászi Mi" w:date="2022-04-29T22:56:00Z">
            <w:rPr/>
          </w:rPrChange>
        </w:rPr>
      </w:pPr>
      <w:r w:rsidRPr="00776039">
        <w:rPr>
          <w:rFonts w:cs="Times New Roman"/>
        </w:rPr>
        <w:t>Minden épület tervezés ügyfél egyeztetésekkel indul. Az ügyfél szeretne egy épületet</w:t>
      </w:r>
      <w:r w:rsidR="00532EB3" w:rsidRPr="00776039">
        <w:rPr>
          <w:rFonts w:cs="Times New Roman"/>
        </w:rPr>
        <w:t>, ami az igényeinek megfelelő és ehhez van egy reális vagy éppenséggel irreális költségkerete. A tervező feladatai közé tartozik, hogy a költség keretnek megfelelő épületet tervezzen. Ez a feladat egy a sokból</w:t>
      </w:r>
      <w:r w:rsidR="004F64E6" w:rsidRPr="003500B6">
        <w:rPr>
          <w:rFonts w:cs="Times New Roman"/>
        </w:rPr>
        <w:t xml:space="preserve">, </w:t>
      </w:r>
      <w:r w:rsidR="00532EB3" w:rsidRPr="003500B6">
        <w:rPr>
          <w:rFonts w:cs="Times New Roman"/>
        </w:rPr>
        <w:t xml:space="preserve">és ez csak egy paraméter az épület tervezése során, ami sok feladat mögé kerül, mert </w:t>
      </w:r>
      <w:r w:rsidR="00CE0C5A" w:rsidRPr="00776039">
        <w:rPr>
          <w:rFonts w:cs="Times New Roman"/>
          <w:rPrChange w:id="667" w:author="Ujszászi Mi" w:date="2022-04-29T22:56:00Z">
            <w:rPr/>
          </w:rPrChange>
        </w:rPr>
        <w:t>fontosabb,</w:t>
      </w:r>
      <w:r w:rsidR="00532EB3" w:rsidRPr="00776039">
        <w:rPr>
          <w:rFonts w:cs="Times New Roman"/>
          <w:rPrChange w:id="668" w:author="Ujszászi Mi" w:date="2022-04-29T22:56:00Z">
            <w:rPr/>
          </w:rPrChange>
        </w:rPr>
        <w:t xml:space="preserve"> hogy az épület: </w:t>
      </w:r>
    </w:p>
    <w:p w14:paraId="652C6921" w14:textId="131A89C5" w:rsidR="00FC51F6" w:rsidRPr="00776039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669" w:author="Ujszászi Mi" w:date="2022-04-29T22:56:00Z">
            <w:rPr/>
          </w:rPrChange>
        </w:rPr>
      </w:pPr>
      <w:r w:rsidRPr="00776039">
        <w:rPr>
          <w:rFonts w:cs="Times New Roman"/>
          <w:rPrChange w:id="670" w:author="Ujszászi Mi" w:date="2022-04-29T22:56:00Z">
            <w:rPr/>
          </w:rPrChange>
        </w:rPr>
        <w:t>biztonságos legyen</w:t>
      </w:r>
    </w:p>
    <w:p w14:paraId="49606BF6" w14:textId="5198C656" w:rsidR="00532EB3" w:rsidRPr="00776039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671" w:author="Ujszászi Mi" w:date="2022-04-29T22:56:00Z">
            <w:rPr/>
          </w:rPrChange>
        </w:rPr>
      </w:pPr>
      <w:r w:rsidRPr="00776039">
        <w:rPr>
          <w:rFonts w:cs="Times New Roman"/>
          <w:rPrChange w:id="672" w:author="Ujszászi Mi" w:date="2022-04-29T22:56:00Z">
            <w:rPr/>
          </w:rPrChange>
        </w:rPr>
        <w:t>megfeleljen a helyi és országos építésihatóság által előírt szabályoknak</w:t>
      </w:r>
    </w:p>
    <w:p w14:paraId="6CFDBC03" w14:textId="54B8FE8B" w:rsidR="00532EB3" w:rsidRPr="00776039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673" w:author="Ujszászi Mi" w:date="2022-04-29T22:56:00Z">
            <w:rPr/>
          </w:rPrChange>
        </w:rPr>
      </w:pPr>
      <w:r w:rsidRPr="00776039">
        <w:rPr>
          <w:rFonts w:cs="Times New Roman"/>
          <w:rPrChange w:id="674" w:author="Ujszászi Mi" w:date="2022-04-29T22:56:00Z">
            <w:rPr/>
          </w:rPrChange>
        </w:rPr>
        <w:t xml:space="preserve">megfelelő </w:t>
      </w:r>
      <w:ins w:id="675" w:author="Ujszászi Mi" w:date="2022-04-29T22:22:00Z">
        <w:r w:rsidR="000E7207" w:rsidRPr="00776039">
          <w:rPr>
            <w:rFonts w:cs="Times New Roman"/>
            <w:rPrChange w:id="676" w:author="Ujszászi Mi" w:date="2022-04-29T22:56:00Z">
              <w:rPr/>
            </w:rPrChange>
          </w:rPr>
          <w:t xml:space="preserve">és </w:t>
        </w:r>
      </w:ins>
      <w:r w:rsidRPr="00776039">
        <w:rPr>
          <w:rFonts w:cs="Times New Roman"/>
          <w:rPrChange w:id="677" w:author="Ujszászi Mi" w:date="2022-04-29T22:56:00Z">
            <w:rPr/>
          </w:rPrChange>
        </w:rPr>
        <w:t>időtállóanyagokkal valósuljon meg a kivitelezés</w:t>
      </w:r>
    </w:p>
    <w:p w14:paraId="789A3885" w14:textId="1FD5B01E" w:rsidR="00532EB3" w:rsidRPr="00776039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678" w:author="Ujszászi Mi" w:date="2022-04-29T22:56:00Z">
            <w:rPr/>
          </w:rPrChange>
        </w:rPr>
      </w:pPr>
      <w:r w:rsidRPr="00776039">
        <w:rPr>
          <w:rFonts w:cs="Times New Roman"/>
          <w:rPrChange w:id="679" w:author="Ujszászi Mi" w:date="2022-04-29T22:56:00Z">
            <w:rPr/>
          </w:rPrChange>
        </w:rPr>
        <w:t>illeszkedjen a helyi és/vagy területi építési környezetbe, stílusba</w:t>
      </w:r>
    </w:p>
    <w:p w14:paraId="77EDCDE8" w14:textId="600DCB9A" w:rsidR="00AF4291" w:rsidRPr="00776039" w:rsidRDefault="00AF4291" w:rsidP="00C84064">
      <w:pPr>
        <w:spacing w:line="360" w:lineRule="auto"/>
        <w:jc w:val="both"/>
        <w:rPr>
          <w:rFonts w:cs="Times New Roman"/>
          <w:rPrChange w:id="680" w:author="Ujszászi Mi" w:date="2022-04-29T22:56:00Z">
            <w:rPr/>
          </w:rPrChange>
        </w:rPr>
      </w:pPr>
      <w:r w:rsidRPr="00776039">
        <w:rPr>
          <w:rFonts w:cs="Times New Roman"/>
          <w:rPrChange w:id="681" w:author="Ujszászi Mi" w:date="2022-04-29T22:56:00Z">
            <w:rPr/>
          </w:rPrChange>
        </w:rPr>
        <w:t>Sajnos a költségvetési kiírás sok esetben messze van a gyakorlati megvalósítástól, illetve az objektumok alapján számol. Ergo</w:t>
      </w:r>
      <w:r w:rsidR="004678EB" w:rsidRPr="00776039">
        <w:rPr>
          <w:rFonts w:cs="Times New Roman"/>
          <w:rPrChange w:id="682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683" w:author="Ujszászi Mi" w:date="2022-04-29T22:56:00Z">
            <w:rPr/>
          </w:rPrChange>
        </w:rPr>
        <w:t>ha egy objektum nincs megnevezve, címkézve azt csak manuálisan tudja hozzátenni a tervező.</w:t>
      </w:r>
    </w:p>
    <w:p w14:paraId="63D24271" w14:textId="714179E2" w:rsidR="00532EB3" w:rsidRPr="00776039" w:rsidRDefault="00532EB3" w:rsidP="00C84064">
      <w:pPr>
        <w:spacing w:line="360" w:lineRule="auto"/>
        <w:jc w:val="both"/>
        <w:rPr>
          <w:rFonts w:cs="Times New Roman"/>
          <w:rPrChange w:id="684" w:author="Ujszászi Mi" w:date="2022-04-29T22:56:00Z">
            <w:rPr/>
          </w:rPrChange>
        </w:rPr>
      </w:pPr>
      <w:r w:rsidRPr="00776039">
        <w:rPr>
          <w:rFonts w:cs="Times New Roman"/>
          <w:rPrChange w:id="685" w:author="Ujszászi Mi" w:date="2022-04-29T22:56:00Z">
            <w:rPr/>
          </w:rPrChange>
        </w:rPr>
        <w:t>Ideális esetben minden lerajzolt vonal, vagy réteg költsége becsülhető lenne</w:t>
      </w:r>
      <w:r w:rsidR="00CE0C5A" w:rsidRPr="00776039">
        <w:rPr>
          <w:rFonts w:cs="Times New Roman"/>
          <w:rPrChange w:id="686" w:author="Ujszászi Mi" w:date="2022-04-29T22:56:00Z">
            <w:rPr/>
          </w:rPrChange>
        </w:rPr>
        <w:t>, de ehhez minden lerajzolt vonalhoz azonosítás szüksége, hogy az az objektum éppen micsoda. Ez a címkézés időigényes.</w:t>
      </w:r>
    </w:p>
    <w:p w14:paraId="60B26511" w14:textId="4E7841D8" w:rsidR="00214167" w:rsidRPr="00776039" w:rsidRDefault="00CE0C5A" w:rsidP="00C84064">
      <w:pPr>
        <w:spacing w:line="360" w:lineRule="auto"/>
        <w:jc w:val="both"/>
        <w:rPr>
          <w:rFonts w:cs="Times New Roman"/>
          <w:rPrChange w:id="687" w:author="Ujszászi Mi" w:date="2022-04-29T22:56:00Z">
            <w:rPr/>
          </w:rPrChange>
        </w:rPr>
      </w:pPr>
      <w:r w:rsidRPr="00776039">
        <w:rPr>
          <w:rFonts w:cs="Times New Roman"/>
          <w:rPrChange w:id="688" w:author="Ujszászi Mi" w:date="2022-04-29T22:56:00Z">
            <w:rPr/>
          </w:rPrChange>
        </w:rPr>
        <w:t xml:space="preserve">A tervezők számára ideális megoldás lehet viszont az, hogy </w:t>
      </w:r>
      <w:ins w:id="689" w:author="Ujszászi Mi" w:date="2022-04-29T22:23:00Z">
        <w:r w:rsidR="00343E43" w:rsidRPr="00776039">
          <w:rPr>
            <w:rFonts w:cs="Times New Roman"/>
            <w:rPrChange w:id="690" w:author="Ujszászi Mi" w:date="2022-04-29T22:56:00Z">
              <w:rPr/>
            </w:rPrChange>
          </w:rPr>
          <w:t>h</w:t>
        </w:r>
      </w:ins>
      <w:r w:rsidRPr="00776039">
        <w:rPr>
          <w:rFonts w:cs="Times New Roman"/>
          <w:rPrChange w:id="691" w:author="Ujszászi Mi" w:date="2022-04-29T22:56:00Z">
            <w:rPr/>
          </w:rPrChange>
        </w:rPr>
        <w:t>a</w:t>
      </w:r>
      <w:ins w:id="692" w:author="Ujszászi Mi" w:date="2022-04-29T22:23:00Z">
        <w:r w:rsidR="00343E43" w:rsidRPr="00776039">
          <w:rPr>
            <w:rFonts w:cs="Times New Roman"/>
            <w:rPrChange w:id="693" w:author="Ujszászi Mi" w:date="2022-04-29T22:56:00Z">
              <w:rPr/>
            </w:rPrChange>
          </w:rPr>
          <w:t xml:space="preserve"> a</w:t>
        </w:r>
      </w:ins>
      <w:r w:rsidRPr="00776039">
        <w:rPr>
          <w:rFonts w:cs="Times New Roman"/>
          <w:rPrChange w:id="694" w:author="Ujszászi Mi" w:date="2022-04-29T22:56:00Z">
            <w:rPr/>
          </w:rPrChange>
        </w:rPr>
        <w:t xml:space="preserve"> tervezés során részfázisokat kiexportálnak, és azokra végeztetnek költségelemzést.</w:t>
      </w:r>
    </w:p>
    <w:p w14:paraId="5BE1DBB2" w14:textId="643FCE48" w:rsidR="00CE0C5A" w:rsidRPr="00776039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695" w:author="Ujszászi Mi" w:date="2022-04-29T22:56:00Z">
            <w:rPr/>
          </w:rPrChange>
        </w:rPr>
      </w:pPr>
      <w:bookmarkStart w:id="696" w:name="_Toc100518214"/>
      <w:r w:rsidRPr="00776039">
        <w:rPr>
          <w:rFonts w:ascii="Times New Roman" w:hAnsi="Times New Roman" w:cs="Times New Roman"/>
          <w:rPrChange w:id="697" w:author="Ujszászi Mi" w:date="2022-04-29T22:56:00Z">
            <w:rPr/>
          </w:rPrChange>
        </w:rPr>
        <w:t>Kivitelezői költség meghatározás</w:t>
      </w:r>
      <w:bookmarkEnd w:id="696"/>
    </w:p>
    <w:p w14:paraId="42F416FE" w14:textId="09B5EDEE" w:rsidR="00FC51F6" w:rsidRPr="00776039" w:rsidRDefault="00CE0C5A" w:rsidP="00C84064">
      <w:pPr>
        <w:spacing w:line="360" w:lineRule="auto"/>
        <w:ind w:firstLine="708"/>
        <w:jc w:val="both"/>
        <w:rPr>
          <w:rFonts w:cs="Times New Roman"/>
          <w:rPrChange w:id="698" w:author="Ujszászi Mi" w:date="2022-04-29T22:56:00Z">
            <w:rPr/>
          </w:rPrChange>
        </w:rPr>
      </w:pPr>
      <w:r w:rsidRPr="00776039">
        <w:rPr>
          <w:rFonts w:cs="Times New Roman"/>
        </w:rPr>
        <w:t>A mai építőipari környezetben egyetlen hibásan elkészített árajánlat komoly veszteséget jelenthet egy kivitelező</w:t>
      </w:r>
      <w:r w:rsidRPr="003500B6">
        <w:rPr>
          <w:rFonts w:cs="Times New Roman"/>
        </w:rPr>
        <w:t xml:space="preserve"> számára, </w:t>
      </w:r>
      <w:del w:id="699" w:author="Ujszászi Mi" w:date="2022-04-29T22:23:00Z">
        <w:r w:rsidRPr="003500B6" w:rsidDel="00343E43">
          <w:rPr>
            <w:rFonts w:cs="Times New Roman"/>
          </w:rPr>
          <w:delText xml:space="preserve">mert </w:delText>
        </w:r>
      </w:del>
      <w:r w:rsidRPr="003500B6">
        <w:rPr>
          <w:rFonts w:cs="Times New Roman"/>
        </w:rPr>
        <w:t>nem csak a</w:t>
      </w:r>
      <w:del w:id="700" w:author="Ujszászi Mi" w:date="2022-04-29T22:24:00Z">
        <w:r w:rsidRPr="003500B6" w:rsidDel="00343E43">
          <w:rPr>
            <w:rFonts w:cs="Times New Roman"/>
          </w:rPr>
          <w:delText>z</w:delText>
        </w:r>
      </w:del>
      <w:r w:rsidRPr="003500B6">
        <w:rPr>
          <w:rFonts w:cs="Times New Roman"/>
        </w:rPr>
        <w:t xml:space="preserve"> </w:t>
      </w:r>
      <w:ins w:id="701" w:author="Ujszászi Mi" w:date="2022-04-29T22:24:00Z">
        <w:r w:rsidR="00343E43" w:rsidRPr="003500B6">
          <w:rPr>
            <w:rFonts w:cs="Times New Roman"/>
          </w:rPr>
          <w:t>félre</w:t>
        </w:r>
      </w:ins>
      <w:del w:id="702" w:author="Ujszászi Mi" w:date="2022-04-29T22:24:00Z">
        <w:r w:rsidR="00C65582" w:rsidRPr="00516D54" w:rsidDel="00343E43">
          <w:rPr>
            <w:rFonts w:cs="Times New Roman"/>
          </w:rPr>
          <w:delText>el</w:delText>
        </w:r>
      </w:del>
      <w:r w:rsidR="00C65582" w:rsidRPr="00516D54">
        <w:rPr>
          <w:rFonts w:cs="Times New Roman"/>
        </w:rPr>
        <w:t>számolás miatt</w:t>
      </w:r>
      <w:r w:rsidRPr="00516D54">
        <w:rPr>
          <w:rFonts w:cs="Times New Roman"/>
        </w:rPr>
        <w:t xml:space="preserve">, hanem a folyamatos áremelkedés </w:t>
      </w:r>
      <w:ins w:id="703" w:author="Ujszászi Mi" w:date="2022-04-29T22:25:00Z">
        <w:r w:rsidR="00343E43" w:rsidRPr="00776039">
          <w:rPr>
            <w:rFonts w:cs="Times New Roman"/>
            <w:rPrChange w:id="704" w:author="Ujszászi Mi" w:date="2022-04-29T22:56:00Z">
              <w:rPr/>
            </w:rPrChange>
          </w:rPr>
          <w:t xml:space="preserve">okán </w:t>
        </w:r>
      </w:ins>
      <w:r w:rsidRPr="00776039">
        <w:rPr>
          <w:rFonts w:cs="Times New Roman"/>
          <w:rPrChange w:id="705" w:author="Ujszászi Mi" w:date="2022-04-29T22:56:00Z">
            <w:rPr/>
          </w:rPrChange>
        </w:rPr>
        <w:t>is.</w:t>
      </w:r>
      <w:r w:rsidR="00AF4291" w:rsidRPr="00776039">
        <w:rPr>
          <w:rFonts w:cs="Times New Roman"/>
          <w:rPrChange w:id="706" w:author="Ujszászi Mi" w:date="2022-04-29T22:56:00Z">
            <w:rPr/>
          </w:rPrChange>
        </w:rPr>
        <w:t xml:space="preserve"> </w:t>
      </w:r>
    </w:p>
    <w:p w14:paraId="6C052EA0" w14:textId="2B0D948F" w:rsidR="00CE0C5A" w:rsidRPr="00776039" w:rsidRDefault="00CE0C5A" w:rsidP="00C84064">
      <w:pPr>
        <w:spacing w:line="360" w:lineRule="auto"/>
        <w:jc w:val="both"/>
        <w:rPr>
          <w:rFonts w:cs="Times New Roman"/>
          <w:rPrChange w:id="707" w:author="Ujszászi Mi" w:date="2022-04-29T22:56:00Z">
            <w:rPr/>
          </w:rPrChange>
        </w:rPr>
      </w:pPr>
      <w:r w:rsidRPr="00776039">
        <w:rPr>
          <w:rFonts w:cs="Times New Roman"/>
          <w:rPrChange w:id="708" w:author="Ujszászi Mi" w:date="2022-04-29T22:56:00Z">
            <w:rPr/>
          </w:rPrChange>
        </w:rPr>
        <w:t>Több szempontból sem előnyös, ha a kivitelező számolja ki a mennyiségeket:</w:t>
      </w:r>
    </w:p>
    <w:p w14:paraId="03A459E4" w14:textId="02DCD8DB" w:rsidR="00CE0C5A" w:rsidRPr="00776039" w:rsidRDefault="00CE0C5A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709" w:author="Ujszászi Mi" w:date="2022-04-29T22:56:00Z">
            <w:rPr/>
          </w:rPrChange>
        </w:rPr>
      </w:pPr>
      <w:r w:rsidRPr="00776039">
        <w:rPr>
          <w:rFonts w:cs="Times New Roman"/>
          <w:rPrChange w:id="710" w:author="Ujszászi Mi" w:date="2022-04-29T22:56:00Z">
            <w:rPr/>
          </w:rPrChange>
        </w:rPr>
        <w:t xml:space="preserve">időt és energiát visz el az értékesebb </w:t>
      </w:r>
      <w:del w:id="711" w:author="Ujszászi Mi" w:date="2022-04-29T22:25:00Z">
        <w:r w:rsidRPr="00776039" w:rsidDel="00343E43">
          <w:rPr>
            <w:rFonts w:cs="Times New Roman"/>
            <w:rPrChange w:id="712" w:author="Ujszászi Mi" w:date="2022-04-29T22:56:00Z">
              <w:rPr/>
            </w:rPrChange>
          </w:rPr>
          <w:delText xml:space="preserve">fizikai </w:delText>
        </w:r>
      </w:del>
      <w:ins w:id="713" w:author="Ujszászi Mi" w:date="2022-04-29T22:25:00Z">
        <w:r w:rsidR="00343E43" w:rsidRPr="00776039">
          <w:rPr>
            <w:rFonts w:cs="Times New Roman"/>
            <w:rPrChange w:id="714" w:author="Ujszászi Mi" w:date="2022-04-29T22:56:00Z">
              <w:rPr/>
            </w:rPrChange>
          </w:rPr>
          <w:t xml:space="preserve">helyszíni szak </w:t>
        </w:r>
      </w:ins>
      <w:r w:rsidRPr="00776039">
        <w:rPr>
          <w:rFonts w:cs="Times New Roman"/>
          <w:rPrChange w:id="715" w:author="Ujszászi Mi" w:date="2022-04-29T22:56:00Z">
            <w:rPr/>
          </w:rPrChange>
        </w:rPr>
        <w:t>tevékenységtől</w:t>
      </w:r>
    </w:p>
    <w:p w14:paraId="7F8A8C58" w14:textId="04F4E934" w:rsidR="00CE0C5A" w:rsidRPr="00776039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716" w:author="Ujszászi Mi" w:date="2022-04-29T22:56:00Z">
            <w:rPr/>
          </w:rPrChange>
        </w:rPr>
      </w:pPr>
      <w:r w:rsidRPr="00776039">
        <w:rPr>
          <w:rFonts w:cs="Times New Roman"/>
          <w:rPrChange w:id="717" w:author="Ujszászi Mi" w:date="2022-04-29T22:56:00Z">
            <w:rPr/>
          </w:rPrChange>
        </w:rPr>
        <w:t>általában a számolások munka után második műszakban történik, ami növeli a hiba lehetőséget</w:t>
      </w:r>
    </w:p>
    <w:p w14:paraId="6A0EA338" w14:textId="20A6C296" w:rsidR="00AF4291" w:rsidRPr="00776039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718" w:author="Ujszászi Mi" w:date="2022-04-29T22:56:00Z">
            <w:rPr/>
          </w:rPrChange>
        </w:rPr>
      </w:pPr>
      <w:r w:rsidRPr="00776039">
        <w:rPr>
          <w:rFonts w:cs="Times New Roman"/>
          <w:rPrChange w:id="719" w:author="Ujszászi Mi" w:date="2022-04-29T22:56:00Z">
            <w:rPr/>
          </w:rPrChange>
        </w:rPr>
        <w:t>hiba esetén bizalmatlanság alakulhat ki.</w:t>
      </w:r>
    </w:p>
    <w:p w14:paraId="2AEC4847" w14:textId="6D780B1E" w:rsidR="00CE0C5A" w:rsidRPr="00776039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720" w:author="Ujszászi Mi" w:date="2022-04-29T22:56:00Z">
            <w:rPr/>
          </w:rPrChange>
        </w:rPr>
      </w:pPr>
      <w:r w:rsidRPr="00776039">
        <w:rPr>
          <w:rFonts w:cs="Times New Roman"/>
          <w:rPrChange w:id="721" w:author="Ujszászi Mi" w:date="2022-04-29T22:56:00Z">
            <w:rPr/>
          </w:rPrChange>
        </w:rPr>
        <w:lastRenderedPageBreak/>
        <w:t>v</w:t>
      </w:r>
      <w:r w:rsidR="00CE0C5A" w:rsidRPr="00776039">
        <w:rPr>
          <w:rFonts w:cs="Times New Roman"/>
          <w:rPrChange w:id="722" w:author="Ujszászi Mi" w:date="2022-04-29T22:56:00Z">
            <w:rPr/>
          </w:rPrChange>
        </w:rPr>
        <w:t>isszaélésre ad</w:t>
      </w:r>
      <w:r w:rsidRPr="00776039">
        <w:rPr>
          <w:rFonts w:cs="Times New Roman"/>
          <w:rPrChange w:id="723" w:author="Ujszászi Mi" w:date="2022-04-29T22:56:00Z">
            <w:rPr/>
          </w:rPrChange>
        </w:rPr>
        <w:t>hat</w:t>
      </w:r>
      <w:r w:rsidR="00CE0C5A" w:rsidRPr="00776039">
        <w:rPr>
          <w:rFonts w:cs="Times New Roman"/>
          <w:rPrChange w:id="724" w:author="Ujszászi Mi" w:date="2022-04-29T22:56:00Z">
            <w:rPr/>
          </w:rPrChange>
        </w:rPr>
        <w:t xml:space="preserve"> lehetőséget</w:t>
      </w:r>
      <w:r w:rsidRPr="00776039">
        <w:rPr>
          <w:rFonts w:cs="Times New Roman"/>
          <w:rPrChange w:id="725" w:author="Ujszászi Mi" w:date="2022-04-29T22:56:00Z">
            <w:rPr/>
          </w:rPrChange>
        </w:rPr>
        <w:t xml:space="preserve"> mind az ügyfél</w:t>
      </w:r>
      <w:ins w:id="726" w:author="Ujszászi Mi" w:date="2022-04-29T22:26:00Z">
        <w:r w:rsidR="00343E43" w:rsidRPr="00776039">
          <w:rPr>
            <w:rFonts w:cs="Times New Roman"/>
            <w:rPrChange w:id="727" w:author="Ujszászi Mi" w:date="2022-04-29T22:56:00Z">
              <w:rPr/>
            </w:rPrChange>
          </w:rPr>
          <w:t>,</w:t>
        </w:r>
      </w:ins>
      <w:r w:rsidRPr="00776039">
        <w:rPr>
          <w:rFonts w:cs="Times New Roman"/>
          <w:rPrChange w:id="728" w:author="Ujszászi Mi" w:date="2022-04-29T22:56:00Z">
            <w:rPr/>
          </w:rPrChange>
        </w:rPr>
        <w:t xml:space="preserve"> mind a kivitelező szemszögéből.</w:t>
      </w:r>
    </w:p>
    <w:p w14:paraId="712A320B" w14:textId="14CB3EE7" w:rsidR="00AF4291" w:rsidRPr="00776039" w:rsidRDefault="00AF4291" w:rsidP="00C84064">
      <w:pPr>
        <w:spacing w:line="360" w:lineRule="auto"/>
        <w:jc w:val="both"/>
        <w:rPr>
          <w:rFonts w:cs="Times New Roman"/>
          <w:rPrChange w:id="729" w:author="Ujszászi Mi" w:date="2022-04-29T22:56:00Z">
            <w:rPr/>
          </w:rPrChange>
        </w:rPr>
      </w:pPr>
      <w:r w:rsidRPr="00776039">
        <w:rPr>
          <w:rFonts w:cs="Times New Roman"/>
          <w:rPrChange w:id="730" w:author="Ujszászi Mi" w:date="2022-04-29T22:56:00Z">
            <w:rPr/>
          </w:rPrChange>
        </w:rPr>
        <w:t>Az ideális támogató rendszer kiszámolja a mennyiségeket és anyag bontásba adja át a kivitelező felé azokat</w:t>
      </w:r>
      <w:r w:rsidR="00C65582" w:rsidRPr="00776039">
        <w:rPr>
          <w:rFonts w:cs="Times New Roman"/>
          <w:rPrChange w:id="731" w:author="Ujszászi Mi" w:date="2022-04-29T22:56:00Z">
            <w:rPr/>
          </w:rPrChange>
        </w:rPr>
        <w:t>. Egy leolvasott mennyiséghez nagyon egyszerű a rétegrend további elemét kikalkulálni.</w:t>
      </w:r>
    </w:p>
    <w:p w14:paraId="7D710B74" w14:textId="669C7966" w:rsidR="00AF4291" w:rsidRPr="00776039" w:rsidRDefault="00AF4291" w:rsidP="00C84064">
      <w:pPr>
        <w:spacing w:line="360" w:lineRule="auto"/>
        <w:jc w:val="both"/>
        <w:rPr>
          <w:rFonts w:cs="Times New Roman"/>
          <w:rPrChange w:id="732" w:author="Ujszászi Mi" w:date="2022-04-29T22:56:00Z">
            <w:rPr/>
          </w:rPrChange>
        </w:rPr>
      </w:pPr>
      <w:r w:rsidRPr="00776039">
        <w:rPr>
          <w:rFonts w:cs="Times New Roman"/>
          <w:rPrChange w:id="733" w:author="Ujszászi Mi" w:date="2022-04-29T22:56:00Z">
            <w:rPr/>
          </w:rPrChange>
        </w:rPr>
        <w:t>Szemléltetés egyszerű példával:</w:t>
      </w:r>
      <w:r w:rsidR="00C65582" w:rsidRPr="00776039">
        <w:rPr>
          <w:rFonts w:cs="Times New Roman"/>
          <w:rPrChange w:id="734" w:author="Ujszászi Mi" w:date="2022-04-29T22:56:00Z">
            <w:rPr/>
          </w:rPrChange>
        </w:rPr>
        <w:t xml:space="preserve"> Külső falazat.</w:t>
      </w:r>
    </w:p>
    <w:p w14:paraId="1BEA1EA4" w14:textId="19022EDF" w:rsidR="00C65582" w:rsidRPr="00776039" w:rsidRDefault="00C65582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735" w:author="Ujszászi Mi" w:date="2022-04-29T22:56:00Z">
            <w:rPr/>
          </w:rPrChange>
        </w:rPr>
      </w:pPr>
      <w:r w:rsidRPr="00776039">
        <w:rPr>
          <w:rFonts w:cs="Times New Roman"/>
          <w:rPrChange w:id="736" w:author="Ujszászi Mi" w:date="2022-04-29T22:56:00Z">
            <w:rPr/>
          </w:rPrChange>
        </w:rPr>
        <w:t>Bentről kifelé indulva.</w:t>
      </w:r>
    </w:p>
    <w:p w14:paraId="03CCE666" w14:textId="14F109DB" w:rsidR="00C65582" w:rsidRPr="00776039" w:rsidRDefault="00C65582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737" w:author="Ujszászi Mi" w:date="2022-04-29T22:56:00Z">
            <w:rPr/>
          </w:rPrChange>
        </w:rPr>
      </w:pPr>
      <w:r w:rsidRPr="00776039">
        <w:rPr>
          <w:rFonts w:cs="Times New Roman"/>
          <w:rPrChange w:id="738" w:author="Ujszászi Mi" w:date="2022-04-29T22:56:00Z">
            <w:rPr/>
          </w:rPrChange>
        </w:rPr>
        <w:t>A falazatot, csupasz falat belülről borítja valami.</w:t>
      </w:r>
    </w:p>
    <w:p w14:paraId="7E13DC03" w14:textId="41A15686" w:rsidR="00C65582" w:rsidRPr="00776039" w:rsidRDefault="00C65582" w:rsidP="00C84064">
      <w:pPr>
        <w:pStyle w:val="Listaszerbekezds"/>
        <w:numPr>
          <w:ilvl w:val="2"/>
          <w:numId w:val="1"/>
        </w:numPr>
        <w:spacing w:line="360" w:lineRule="auto"/>
        <w:jc w:val="both"/>
        <w:rPr>
          <w:rFonts w:cs="Times New Roman"/>
          <w:rPrChange w:id="739" w:author="Ujszászi Mi" w:date="2022-04-29T22:56:00Z">
            <w:rPr/>
          </w:rPrChange>
        </w:rPr>
      </w:pPr>
      <w:r w:rsidRPr="00776039">
        <w:rPr>
          <w:rFonts w:cs="Times New Roman"/>
          <w:rPrChange w:id="740" w:author="Ujszászi Mi" w:date="2022-04-29T22:56:00Z">
            <w:rPr/>
          </w:rPrChange>
        </w:rPr>
        <w:t>Burkolat</w:t>
      </w:r>
    </w:p>
    <w:p w14:paraId="34339DC6" w14:textId="1B2F2E52" w:rsidR="00C65582" w:rsidRPr="00776039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  <w:rPr>
          <w:rFonts w:cs="Times New Roman"/>
          <w:rPrChange w:id="741" w:author="Ujszászi Mi" w:date="2022-04-29T22:56:00Z">
            <w:rPr/>
          </w:rPrChange>
        </w:rPr>
      </w:pPr>
      <w:r w:rsidRPr="00776039">
        <w:rPr>
          <w:rFonts w:cs="Times New Roman"/>
          <w:rPrChange w:id="742" w:author="Ujszászi Mi" w:date="2022-04-29T22:56:00Z">
            <w:rPr/>
          </w:rPrChange>
        </w:rPr>
        <w:t>A burkolat alá vakolat kell</w:t>
      </w:r>
    </w:p>
    <w:p w14:paraId="7C10BEF3" w14:textId="47573297" w:rsidR="00C65582" w:rsidRPr="00776039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  <w:rPr>
          <w:rFonts w:cs="Times New Roman"/>
          <w:rPrChange w:id="743" w:author="Ujszászi Mi" w:date="2022-04-29T22:56:00Z">
            <w:rPr/>
          </w:rPrChange>
        </w:rPr>
      </w:pPr>
      <w:r w:rsidRPr="00776039">
        <w:rPr>
          <w:rFonts w:cs="Times New Roman"/>
          <w:rPrChange w:id="744" w:author="Ujszászi Mi" w:date="2022-04-29T22:56:00Z">
            <w:rPr/>
          </w:rPrChange>
        </w:rPr>
        <w:t>Vagy gipszkarton</w:t>
      </w:r>
    </w:p>
    <w:p w14:paraId="773CA6B7" w14:textId="4A299DA5" w:rsidR="00C65582" w:rsidRPr="00776039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  <w:rPr>
          <w:rFonts w:cs="Times New Roman"/>
          <w:rPrChange w:id="745" w:author="Ujszászi Mi" w:date="2022-04-29T22:56:00Z">
            <w:rPr/>
          </w:rPrChange>
        </w:rPr>
      </w:pPr>
      <w:r w:rsidRPr="00776039">
        <w:rPr>
          <w:rFonts w:cs="Times New Roman"/>
          <w:rPrChange w:id="746" w:author="Ujszászi Mi" w:date="2022-04-29T22:56:00Z">
            <w:rPr/>
          </w:rPrChange>
        </w:rPr>
        <w:t xml:space="preserve">alá vázszerkezet </w:t>
      </w:r>
    </w:p>
    <w:p w14:paraId="60D4BCB2" w14:textId="7AEBF492" w:rsidR="00C65582" w:rsidRPr="00776039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  <w:rPr>
          <w:rFonts w:cs="Times New Roman"/>
          <w:rPrChange w:id="747" w:author="Ujszászi Mi" w:date="2022-04-29T22:56:00Z">
            <w:rPr/>
          </w:rPrChange>
        </w:rPr>
      </w:pPr>
      <w:r w:rsidRPr="00776039">
        <w:rPr>
          <w:rFonts w:cs="Times New Roman"/>
          <w:rPrChange w:id="748" w:author="Ujszászi Mi" w:date="2022-04-29T22:56:00Z">
            <w:rPr/>
          </w:rPrChange>
        </w:rPr>
        <w:t>vagy ragasztó</w:t>
      </w:r>
    </w:p>
    <w:p w14:paraId="1AEE3EDE" w14:textId="62ED788C" w:rsidR="00C65582" w:rsidRPr="00776039" w:rsidRDefault="00C65582" w:rsidP="00C84064">
      <w:pPr>
        <w:pStyle w:val="Listaszerbekezds"/>
        <w:numPr>
          <w:ilvl w:val="2"/>
          <w:numId w:val="1"/>
        </w:numPr>
        <w:spacing w:line="360" w:lineRule="auto"/>
        <w:jc w:val="both"/>
        <w:rPr>
          <w:rFonts w:cs="Times New Roman"/>
          <w:rPrChange w:id="749" w:author="Ujszászi Mi" w:date="2022-04-29T22:56:00Z">
            <w:rPr/>
          </w:rPrChange>
        </w:rPr>
      </w:pPr>
      <w:r w:rsidRPr="00776039">
        <w:rPr>
          <w:rFonts w:cs="Times New Roman"/>
          <w:rPrChange w:id="750" w:author="Ujszászi Mi" w:date="2022-04-29T22:56:00Z">
            <w:rPr/>
          </w:rPrChange>
        </w:rPr>
        <w:t>Festék</w:t>
      </w:r>
    </w:p>
    <w:p w14:paraId="5902767E" w14:textId="3215550D" w:rsidR="00C65582" w:rsidRPr="00776039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  <w:rPr>
          <w:rFonts w:cs="Times New Roman"/>
          <w:rPrChange w:id="751" w:author="Ujszászi Mi" w:date="2022-04-29T22:56:00Z">
            <w:rPr/>
          </w:rPrChange>
        </w:rPr>
      </w:pPr>
      <w:r w:rsidRPr="00776039">
        <w:rPr>
          <w:rFonts w:cs="Times New Roman"/>
          <w:rPrChange w:id="752" w:author="Ujszászi Mi" w:date="2022-04-29T22:56:00Z">
            <w:rPr/>
          </w:rPrChange>
        </w:rPr>
        <w:t>A festék alá glett</w:t>
      </w:r>
    </w:p>
    <w:p w14:paraId="776C9223" w14:textId="041567F4" w:rsidR="00C65582" w:rsidRPr="00776039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  <w:rPr>
          <w:rFonts w:cs="Times New Roman"/>
          <w:rPrChange w:id="753" w:author="Ujszászi Mi" w:date="2022-04-29T22:56:00Z">
            <w:rPr/>
          </w:rPrChange>
        </w:rPr>
      </w:pPr>
      <w:r w:rsidRPr="00776039">
        <w:rPr>
          <w:rFonts w:cs="Times New Roman"/>
          <w:rPrChange w:id="754" w:author="Ujszászi Mi" w:date="2022-04-29T22:56:00Z">
            <w:rPr/>
          </w:rPrChange>
        </w:rPr>
        <w:t>alá vakolat</w:t>
      </w:r>
    </w:p>
    <w:p w14:paraId="4441A587" w14:textId="188CE237" w:rsidR="00C65582" w:rsidRPr="00776039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  <w:rPr>
          <w:rFonts w:cs="Times New Roman"/>
          <w:rPrChange w:id="755" w:author="Ujszászi Mi" w:date="2022-04-29T22:56:00Z">
            <w:rPr/>
          </w:rPrChange>
        </w:rPr>
      </w:pPr>
      <w:r w:rsidRPr="00776039">
        <w:rPr>
          <w:rFonts w:cs="Times New Roman"/>
          <w:rPrChange w:id="756" w:author="Ujszászi Mi" w:date="2022-04-29T22:56:00Z">
            <w:rPr/>
          </w:rPrChange>
        </w:rPr>
        <w:t>vagy gipszkarton</w:t>
      </w:r>
    </w:p>
    <w:p w14:paraId="22F08023" w14:textId="7CFE05B2" w:rsidR="00214167" w:rsidRPr="00776039" w:rsidRDefault="00C65582" w:rsidP="00C84064">
      <w:pPr>
        <w:spacing w:line="360" w:lineRule="auto"/>
        <w:jc w:val="both"/>
        <w:rPr>
          <w:rFonts w:cs="Times New Roman"/>
          <w:rPrChange w:id="757" w:author="Ujszászi Mi" w:date="2022-04-29T22:56:00Z">
            <w:rPr/>
          </w:rPrChange>
        </w:rPr>
      </w:pPr>
      <w:r w:rsidRPr="00776039">
        <w:rPr>
          <w:rFonts w:cs="Times New Roman"/>
          <w:rPrChange w:id="758" w:author="Ujszászi Mi" w:date="2022-04-29T22:56:00Z">
            <w:rPr/>
          </w:rPrChange>
        </w:rPr>
        <w:t>Ezzel az egyszerű példával szemléltehető, hogy egy meghatározott külső falazat belső felületéhez mennyi</w:t>
      </w:r>
      <w:r w:rsidR="00F82D36" w:rsidRPr="00776039">
        <w:rPr>
          <w:rFonts w:cs="Times New Roman"/>
          <w:rPrChange w:id="759" w:author="Ujszászi Mi" w:date="2022-04-29T22:56:00Z">
            <w:rPr/>
          </w:rPrChange>
        </w:rPr>
        <w:t xml:space="preserve"> </w:t>
      </w:r>
      <w:r w:rsidR="002B2EAD" w:rsidRPr="00776039">
        <w:rPr>
          <w:rFonts w:cs="Times New Roman"/>
          <w:rPrChange w:id="760" w:author="Ujszászi Mi" w:date="2022-04-29T22:56:00Z">
            <w:rPr/>
          </w:rPrChange>
        </w:rPr>
        <w:t>különböző</w:t>
      </w:r>
      <w:r w:rsidRPr="00776039">
        <w:rPr>
          <w:rFonts w:cs="Times New Roman"/>
          <w:rPrChange w:id="761" w:author="Ujszászi Mi" w:date="2022-04-29T22:56:00Z">
            <w:rPr/>
          </w:rPrChange>
        </w:rPr>
        <w:t xml:space="preserve"> anyag mennyiség, és munkabér költség </w:t>
      </w:r>
      <w:r w:rsidR="00F82D36" w:rsidRPr="00776039">
        <w:rPr>
          <w:rFonts w:cs="Times New Roman"/>
          <w:rPrChange w:id="762" w:author="Ujszászi Mi" w:date="2022-04-29T22:56:00Z">
            <w:rPr/>
          </w:rPrChange>
        </w:rPr>
        <w:t>határozható meg.</w:t>
      </w:r>
    </w:p>
    <w:p w14:paraId="0BB36430" w14:textId="4FE50C7F" w:rsidR="00FC51F6" w:rsidRPr="00776039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763" w:author="Ujszászi Mi" w:date="2022-04-29T22:56:00Z">
            <w:rPr/>
          </w:rPrChange>
        </w:rPr>
      </w:pPr>
      <w:bookmarkStart w:id="764" w:name="_Toc100518215"/>
      <w:r w:rsidRPr="00776039">
        <w:rPr>
          <w:rFonts w:ascii="Times New Roman" w:hAnsi="Times New Roman" w:cs="Times New Roman"/>
          <w:rPrChange w:id="765" w:author="Ujszászi Mi" w:date="2022-04-29T22:56:00Z">
            <w:rPr/>
          </w:rPrChange>
        </w:rPr>
        <w:t>Megrendelői költség meghatározás</w:t>
      </w:r>
      <w:bookmarkEnd w:id="764"/>
    </w:p>
    <w:p w14:paraId="1B5635EF" w14:textId="69A56658" w:rsidR="00FC51F6" w:rsidRPr="00776039" w:rsidRDefault="00F82D36" w:rsidP="00C84064">
      <w:pPr>
        <w:spacing w:line="360" w:lineRule="auto"/>
        <w:ind w:firstLine="720"/>
        <w:jc w:val="both"/>
        <w:rPr>
          <w:rFonts w:cs="Times New Roman"/>
          <w:rPrChange w:id="766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A megrendelő a tervezői és kivitelezői hibáknak és visszaéléseknek az elszenvedője. Ha nincs a kezében egy eszköz vagy nem kér fel borsos áron ellenőrt, akkor marad az </w:t>
      </w:r>
      <w:del w:id="767" w:author="Ujszászi Mi" w:date="2022-04-28T23:33:00Z">
        <w:r w:rsidRPr="003500B6" w:rsidDel="00C70A38">
          <w:rPr>
            <w:rFonts w:cs="Times New Roman"/>
          </w:rPr>
          <w:delText>excel</w:delText>
        </w:r>
      </w:del>
      <w:ins w:id="768" w:author="Ujszászi Mi" w:date="2022-04-28T23:33:00Z">
        <w:r w:rsidR="00C70A38" w:rsidRPr="003500B6">
          <w:rPr>
            <w:rFonts w:cs="Times New Roman"/>
          </w:rPr>
          <w:t>Excel</w:t>
        </w:r>
      </w:ins>
      <w:r w:rsidRPr="003500B6">
        <w:rPr>
          <w:rFonts w:cs="Times New Roman"/>
        </w:rPr>
        <w:t xml:space="preserve"> tábla és több hetes számolgatási procedúra.</w:t>
      </w:r>
    </w:p>
    <w:p w14:paraId="5256A1E6" w14:textId="50E2AFFF" w:rsidR="00F82D36" w:rsidRPr="00776039" w:rsidRDefault="00F82D36" w:rsidP="00C84064">
      <w:pPr>
        <w:spacing w:line="360" w:lineRule="auto"/>
        <w:jc w:val="both"/>
        <w:rPr>
          <w:rFonts w:cs="Times New Roman"/>
          <w:rPrChange w:id="769" w:author="Ujszászi Mi" w:date="2022-04-29T22:56:00Z">
            <w:rPr/>
          </w:rPrChange>
        </w:rPr>
      </w:pPr>
      <w:r w:rsidRPr="00776039">
        <w:rPr>
          <w:rFonts w:cs="Times New Roman"/>
          <w:rPrChange w:id="770" w:author="Ujszászi Mi" w:date="2022-04-29T22:56:00Z">
            <w:rPr/>
          </w:rPrChange>
        </w:rPr>
        <w:t>Az ilyen jellegű ellenőrző tevékenység a következő problémákat hordozza:</w:t>
      </w:r>
    </w:p>
    <w:p w14:paraId="2386A50D" w14:textId="1ED25F84" w:rsidR="00F82D36" w:rsidRPr="00776039" w:rsidRDefault="00F82D36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771" w:author="Ujszászi Mi" w:date="2022-04-29T22:56:00Z">
            <w:rPr/>
          </w:rPrChange>
        </w:rPr>
      </w:pPr>
      <w:r w:rsidRPr="00776039">
        <w:rPr>
          <w:rFonts w:cs="Times New Roman"/>
          <w:rPrChange w:id="772" w:author="Ujszászi Mi" w:date="2022-04-29T22:56:00Z">
            <w:rPr/>
          </w:rPrChange>
        </w:rPr>
        <w:t>Ha már ellenőrzés szükséges a részünkről akkor már probléma van.</w:t>
      </w:r>
    </w:p>
    <w:p w14:paraId="07A7051A" w14:textId="314F7BA2" w:rsidR="00F82D36" w:rsidRPr="00776039" w:rsidRDefault="00F82D36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773" w:author="Ujszászi Mi" w:date="2022-04-29T22:56:00Z">
            <w:rPr/>
          </w:rPrChange>
        </w:rPr>
      </w:pPr>
      <w:r w:rsidRPr="00776039">
        <w:rPr>
          <w:rFonts w:cs="Times New Roman"/>
          <w:rPrChange w:id="774" w:author="Ujszászi Mi" w:date="2022-04-29T22:56:00Z">
            <w:rPr/>
          </w:rPrChange>
        </w:rPr>
        <w:t>Vagy a tervező rontott el valamit vagy a kivitelező számolt rosszul, de a két szám eltér, ezért szükséges a</w:t>
      </w:r>
      <w:ins w:id="775" w:author="Ujszászi Mi" w:date="2022-04-29T22:27:00Z">
        <w:r w:rsidR="00343E43" w:rsidRPr="00776039">
          <w:rPr>
            <w:rFonts w:cs="Times New Roman"/>
            <w:rPrChange w:id="776" w:author="Ujszászi Mi" w:date="2022-04-29T22:56:00Z">
              <w:rPr/>
            </w:rPrChange>
          </w:rPr>
          <w:t>z</w:t>
        </w:r>
      </w:ins>
      <w:r w:rsidRPr="00776039">
        <w:rPr>
          <w:rFonts w:cs="Times New Roman"/>
          <w:rPrChange w:id="777" w:author="Ujszászi Mi" w:date="2022-04-29T22:56:00Z">
            <w:rPr/>
          </w:rPrChange>
        </w:rPr>
        <w:t xml:space="preserve"> </w:t>
      </w:r>
      <w:del w:id="778" w:author="Ujszászi Mi" w:date="2022-04-28T23:33:00Z">
        <w:r w:rsidRPr="00776039" w:rsidDel="00C70A38">
          <w:rPr>
            <w:rFonts w:cs="Times New Roman"/>
            <w:rPrChange w:id="779" w:author="Ujszászi Mi" w:date="2022-04-29T22:56:00Z">
              <w:rPr/>
            </w:rPrChange>
          </w:rPr>
          <w:delText>validálás</w:delText>
        </w:r>
      </w:del>
      <w:ins w:id="780" w:author="Ujszászi Mi" w:date="2022-04-28T23:33:00Z">
        <w:r w:rsidR="00C70A38" w:rsidRPr="00776039">
          <w:rPr>
            <w:rFonts w:cs="Times New Roman"/>
            <w:rPrChange w:id="781" w:author="Ujszászi Mi" w:date="2022-04-29T22:56:00Z">
              <w:rPr/>
            </w:rPrChange>
          </w:rPr>
          <w:t>ellenő</w:t>
        </w:r>
      </w:ins>
      <w:ins w:id="782" w:author="Ujszászi Mi" w:date="2022-04-28T23:34:00Z">
        <w:r w:rsidR="00C70A38" w:rsidRPr="00776039">
          <w:rPr>
            <w:rFonts w:cs="Times New Roman"/>
            <w:rPrChange w:id="783" w:author="Ujszászi Mi" w:date="2022-04-29T22:56:00Z">
              <w:rPr/>
            </w:rPrChange>
          </w:rPr>
          <w:t>rzés</w:t>
        </w:r>
      </w:ins>
      <w:r w:rsidRPr="00776039">
        <w:rPr>
          <w:rFonts w:cs="Times New Roman"/>
          <w:rPrChange w:id="784" w:author="Ujszászi Mi" w:date="2022-04-29T22:56:00Z">
            <w:rPr/>
          </w:rPrChange>
        </w:rPr>
        <w:t>.</w:t>
      </w:r>
    </w:p>
    <w:p w14:paraId="0063C388" w14:textId="7B94F7E6" w:rsidR="00F82D36" w:rsidRPr="00776039" w:rsidRDefault="00F82D36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785" w:author="Ujszászi Mi" w:date="2022-04-29T22:56:00Z">
            <w:rPr/>
          </w:rPrChange>
        </w:rPr>
      </w:pPr>
      <w:r w:rsidRPr="00776039">
        <w:rPr>
          <w:rFonts w:cs="Times New Roman"/>
          <w:rPrChange w:id="786" w:author="Ujszászi Mi" w:date="2022-04-29T22:56:00Z">
            <w:rPr/>
          </w:rPrChange>
        </w:rPr>
        <w:t>Az ügyfél szintű ellenőrzés általában kezdetleges eszközökkel valósul meg, rutin és tapasztalat nélkül.</w:t>
      </w:r>
    </w:p>
    <w:p w14:paraId="1CF73D79" w14:textId="5B5C0765" w:rsidR="002B2EAD" w:rsidRPr="00776039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787" w:author="Ujszászi Mi" w:date="2022-04-29T22:56:00Z">
            <w:rPr/>
          </w:rPrChange>
        </w:rPr>
      </w:pPr>
      <w:r w:rsidRPr="00776039">
        <w:rPr>
          <w:rFonts w:cs="Times New Roman"/>
          <w:rPrChange w:id="788" w:author="Ujszászi Mi" w:date="2022-04-29T22:56:00Z">
            <w:rPr/>
          </w:rPrChange>
        </w:rPr>
        <w:t>Nagy mértékű hibalehetőség</w:t>
      </w:r>
    </w:p>
    <w:p w14:paraId="749486EE" w14:textId="7C85BB96" w:rsidR="002B2EAD" w:rsidRPr="00776039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789" w:author="Ujszászi Mi" w:date="2022-04-29T22:56:00Z">
            <w:rPr/>
          </w:rPrChange>
        </w:rPr>
      </w:pPr>
      <w:r w:rsidRPr="00776039">
        <w:rPr>
          <w:rFonts w:cs="Times New Roman"/>
          <w:rPrChange w:id="790" w:author="Ujszászi Mi" w:date="2022-04-29T22:56:00Z">
            <w:rPr/>
          </w:rPrChange>
        </w:rPr>
        <w:lastRenderedPageBreak/>
        <w:t>Gyakori hiba kellemetlené teszik a kapcsolatot, hitelesség csökken.</w:t>
      </w:r>
    </w:p>
    <w:p w14:paraId="317A6786" w14:textId="3D87A1E4" w:rsidR="002B2EAD" w:rsidRPr="00776039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rPrChange w:id="791" w:author="Ujszászi Mi" w:date="2022-04-29T22:56:00Z">
            <w:rPr/>
          </w:rPrChange>
        </w:rPr>
      </w:pPr>
      <w:r w:rsidRPr="00776039">
        <w:rPr>
          <w:rFonts w:cs="Times New Roman"/>
          <w:rPrChange w:id="792" w:author="Ujszászi Mi" w:date="2022-04-29T22:56:00Z">
            <w:rPr/>
          </w:rPrChange>
        </w:rPr>
        <w:t>Kezdeti költségelemzés meghatározásakor nagy mértékű pontatlanság.</w:t>
      </w:r>
    </w:p>
    <w:p w14:paraId="238A4830" w14:textId="17DABCDD" w:rsidR="00214167" w:rsidRPr="00776039" w:rsidRDefault="00214167" w:rsidP="00C84064">
      <w:pPr>
        <w:spacing w:line="360" w:lineRule="auto"/>
        <w:jc w:val="both"/>
        <w:rPr>
          <w:rFonts w:cs="Times New Roman"/>
          <w:rPrChange w:id="793" w:author="Ujszászi Mi" w:date="2022-04-29T22:56:00Z">
            <w:rPr/>
          </w:rPrChange>
        </w:rPr>
      </w:pPr>
      <w:r w:rsidRPr="00776039">
        <w:rPr>
          <w:rFonts w:cs="Times New Roman"/>
          <w:rPrChange w:id="794" w:author="Ujszászi Mi" w:date="2022-04-29T22:56:00Z">
            <w:rPr/>
          </w:rPrChange>
        </w:rPr>
        <w:t>Nincs hatékony segítség a megrendelő kezében.</w:t>
      </w:r>
    </w:p>
    <w:p w14:paraId="69630C46" w14:textId="322CAA70" w:rsidR="00FC51F6" w:rsidRPr="00776039" w:rsidRDefault="00214167" w:rsidP="00C84064">
      <w:pPr>
        <w:spacing w:line="360" w:lineRule="auto"/>
        <w:jc w:val="both"/>
        <w:rPr>
          <w:rFonts w:cs="Times New Roman"/>
          <w:rPrChange w:id="795" w:author="Ujszászi Mi" w:date="2022-04-29T22:56:00Z">
            <w:rPr/>
          </w:rPrChange>
        </w:rPr>
      </w:pPr>
      <w:r w:rsidRPr="00776039">
        <w:rPr>
          <w:rFonts w:cs="Times New Roman"/>
          <w:rPrChange w:id="796" w:author="Ujszászi Mi" w:date="2022-04-29T22:56:00Z">
            <w:rPr/>
          </w:rPrChange>
        </w:rPr>
        <w:br w:type="page"/>
      </w:r>
    </w:p>
    <w:p w14:paraId="07FEF150" w14:textId="456A0543" w:rsidR="00FC51F6" w:rsidRPr="00776039" w:rsidRDefault="00B80CB5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797" w:author="Ujszászi Mi" w:date="2022-04-29T22:56:00Z">
            <w:rPr/>
          </w:rPrChange>
        </w:rPr>
      </w:pPr>
      <w:bookmarkStart w:id="798" w:name="_Toc100518216"/>
      <w:r w:rsidRPr="00776039">
        <w:rPr>
          <w:rFonts w:ascii="Times New Roman" w:hAnsi="Times New Roman" w:cs="Times New Roman"/>
          <w:rPrChange w:id="799" w:author="Ujszászi Mi" w:date="2022-04-29T22:56:00Z">
            <w:rPr/>
          </w:rPrChange>
        </w:rPr>
        <w:lastRenderedPageBreak/>
        <w:t xml:space="preserve">DXF felépítése, adatkapcsolatok </w:t>
      </w:r>
      <w:r w:rsidR="00912A35" w:rsidRPr="00776039">
        <w:rPr>
          <w:rFonts w:ascii="Times New Roman" w:hAnsi="Times New Roman" w:cs="Times New Roman"/>
          <w:rPrChange w:id="800" w:author="Ujszászi Mi" w:date="2022-04-29T22:56:00Z">
            <w:rPr/>
          </w:rPrChange>
        </w:rPr>
        <w:t>kapcsolatok</w:t>
      </w:r>
      <w:bookmarkEnd w:id="798"/>
    </w:p>
    <w:p w14:paraId="5F0F76B0" w14:textId="08E47308" w:rsidR="00FC51F6" w:rsidRPr="00776039" w:rsidRDefault="00B80CB5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801" w:author="Ujszászi Mi" w:date="2022-04-29T22:56:00Z">
            <w:rPr/>
          </w:rPrChange>
        </w:rPr>
      </w:pPr>
      <w:bookmarkStart w:id="802" w:name="_Toc100518217"/>
      <w:r w:rsidRPr="00776039">
        <w:rPr>
          <w:rFonts w:ascii="Times New Roman" w:hAnsi="Times New Roman" w:cs="Times New Roman"/>
          <w:rPrChange w:id="803" w:author="Ujszászi Mi" w:date="2022-04-29T22:56:00Z">
            <w:rPr/>
          </w:rPrChange>
        </w:rPr>
        <w:t>Általános ismertető</w:t>
      </w:r>
      <w:bookmarkEnd w:id="802"/>
      <w:r w:rsidRPr="00776039">
        <w:rPr>
          <w:rFonts w:ascii="Times New Roman" w:hAnsi="Times New Roman" w:cs="Times New Roman"/>
          <w:rPrChange w:id="804" w:author="Ujszászi Mi" w:date="2022-04-29T22:56:00Z">
            <w:rPr/>
          </w:rPrChange>
        </w:rPr>
        <w:t xml:space="preserve"> </w:t>
      </w:r>
    </w:p>
    <w:p w14:paraId="1C0BF446" w14:textId="650C22FE" w:rsidR="00E66B70" w:rsidRPr="00776039" w:rsidRDefault="00FF0BCF" w:rsidP="00C84064">
      <w:pPr>
        <w:spacing w:line="360" w:lineRule="auto"/>
        <w:ind w:firstLine="708"/>
        <w:jc w:val="both"/>
        <w:rPr>
          <w:rFonts w:cs="Times New Roman"/>
          <w:rPrChange w:id="805" w:author="Ujszászi Mi" w:date="2022-04-29T22:56:00Z">
            <w:rPr/>
          </w:rPrChange>
        </w:rPr>
      </w:pPr>
      <w:r w:rsidRPr="00776039">
        <w:rPr>
          <w:rFonts w:cs="Times New Roman"/>
        </w:rPr>
        <w:t>A DXF egy fix szabályrendszer alapján felépített, ASCII szöveges állomány. Két egymást követő sor mindig ös</w:t>
      </w:r>
      <w:r w:rsidRPr="003500B6">
        <w:rPr>
          <w:rFonts w:cs="Times New Roman"/>
        </w:rPr>
        <w:t>szetartozik. Az első sor egy típus</w:t>
      </w:r>
      <w:r w:rsidR="00004A58" w:rsidRPr="003500B6">
        <w:rPr>
          <w:rFonts w:cs="Times New Roman"/>
        </w:rPr>
        <w:t>kódot</w:t>
      </w:r>
      <w:r w:rsidRPr="003500B6">
        <w:rPr>
          <w:rFonts w:cs="Times New Roman"/>
        </w:rPr>
        <w:t xml:space="preserve"> ad meg</w:t>
      </w:r>
      <w:r w:rsidR="00004A58" w:rsidRPr="007753AC">
        <w:rPr>
          <w:rFonts w:cs="Times New Roman"/>
        </w:rPr>
        <w:t>, ami három karakter hosszú balról padolva SPACE karakterrel.</w:t>
      </w:r>
      <w:r w:rsidRPr="00776039">
        <w:rPr>
          <w:rFonts w:cs="Times New Roman"/>
          <w:rPrChange w:id="806" w:author="Ujszászi Mi" w:date="2022-04-29T22:56:00Z">
            <w:rPr/>
          </w:rPrChange>
        </w:rPr>
        <w:t xml:space="preserve"> a második pedig a típushoz tartozó értéket</w:t>
      </w:r>
      <w:r w:rsidR="00E66B70" w:rsidRPr="00776039">
        <w:rPr>
          <w:rFonts w:cs="Times New Roman"/>
          <w:rPrChange w:id="807" w:author="Ujszászi Mi" w:date="2022-04-29T22:56:00Z">
            <w:rPr/>
          </w:rPrChange>
        </w:rPr>
        <w:t xml:space="preserve">. </w:t>
      </w:r>
      <w:r w:rsidR="00004A58" w:rsidRPr="00776039">
        <w:rPr>
          <w:rFonts w:cs="Times New Roman"/>
          <w:rPrChange w:id="808" w:author="Ujszászi Mi" w:date="2022-04-29T22:56:00Z">
            <w:rPr/>
          </w:rPrChange>
        </w:rPr>
        <w:t xml:space="preserve">A fájl több szekcióból állhat, de a szekciók közül csak az ENTITIES kötelező. </w:t>
      </w:r>
      <w:r w:rsidR="00E66B70" w:rsidRPr="00776039">
        <w:rPr>
          <w:rFonts w:cs="Times New Roman"/>
          <w:rPrChange w:id="809" w:author="Ujszászi Mi" w:date="2022-04-29T22:56:00Z">
            <w:rPr/>
          </w:rPrChange>
        </w:rPr>
        <w:t>A fájl végén EOF kulcsszó található.</w:t>
      </w:r>
    </w:p>
    <w:p w14:paraId="593B3077" w14:textId="694E29F1" w:rsidR="00E66B70" w:rsidRPr="00776039" w:rsidRDefault="00E66B70" w:rsidP="00C84064">
      <w:pPr>
        <w:spacing w:line="360" w:lineRule="auto"/>
        <w:jc w:val="both"/>
        <w:rPr>
          <w:rFonts w:cs="Times New Roman"/>
          <w:rPrChange w:id="810" w:author="Ujszászi Mi" w:date="2022-04-29T22:56:00Z">
            <w:rPr/>
          </w:rPrChange>
        </w:rPr>
      </w:pPr>
      <w:r w:rsidRPr="00776039">
        <w:rPr>
          <w:rFonts w:cs="Times New Roman"/>
          <w:rPrChange w:id="811" w:author="Ujszászi Mi" w:date="2022-04-29T22:56:00Z">
            <w:rPr/>
          </w:rPrChange>
        </w:rPr>
        <w:t xml:space="preserve">Minden szekció előtt meg kell adni, hogy egy új szekció következik a </w:t>
      </w:r>
      <w:r w:rsidR="00004A58" w:rsidRPr="00776039">
        <w:rPr>
          <w:rFonts w:cs="Times New Roman"/>
          <w:rPrChange w:id="812" w:author="Ujszászi Mi" w:date="2022-04-29T22:56:00Z">
            <w:rPr/>
          </w:rPrChange>
        </w:rPr>
        <w:t xml:space="preserve">„  </w:t>
      </w:r>
      <w:r w:rsidRPr="00776039">
        <w:rPr>
          <w:rFonts w:cs="Times New Roman"/>
          <w:rPrChange w:id="813" w:author="Ujszászi Mi" w:date="2022-04-29T22:56:00Z">
            <w:rPr/>
          </w:rPrChange>
        </w:rPr>
        <w:t>0</w:t>
      </w:r>
      <w:r w:rsidR="00004A58" w:rsidRPr="00776039">
        <w:rPr>
          <w:rFonts w:cs="Times New Roman"/>
          <w:rPrChange w:id="814" w:author="Ujszászi Mi" w:date="2022-04-29T22:56:00Z">
            <w:rPr/>
          </w:rPrChange>
        </w:rPr>
        <w:t>”</w:t>
      </w:r>
      <w:r w:rsidRPr="00776039">
        <w:rPr>
          <w:rFonts w:cs="Times New Roman"/>
          <w:rPrChange w:id="815" w:author="Ujszászi Mi" w:date="2022-04-29T22:56:00Z">
            <w:rPr/>
          </w:rPrChange>
        </w:rPr>
        <w:t xml:space="preserve">, SECTION kóddal, ezt követően </w:t>
      </w:r>
      <w:r w:rsidR="00004A58" w:rsidRPr="00776039">
        <w:rPr>
          <w:rFonts w:cs="Times New Roman"/>
          <w:rPrChange w:id="816" w:author="Ujszászi Mi" w:date="2022-04-29T22:56:00Z">
            <w:rPr/>
          </w:rPrChange>
        </w:rPr>
        <w:t>„  2”</w:t>
      </w:r>
      <w:r w:rsidRPr="00776039">
        <w:rPr>
          <w:rFonts w:cs="Times New Roman"/>
          <w:rPrChange w:id="817" w:author="Ujszászi Mi" w:date="2022-04-29T22:56:00Z">
            <w:rPr/>
          </w:rPrChange>
        </w:rPr>
        <w:t xml:space="preserve">, Szekció neve következik. A tartalmat követően a szekció </w:t>
      </w:r>
      <w:r w:rsidR="00004A58" w:rsidRPr="00776039">
        <w:rPr>
          <w:rFonts w:cs="Times New Roman"/>
          <w:rPrChange w:id="818" w:author="Ujszászi Mi" w:date="2022-04-29T22:56:00Z">
            <w:rPr/>
          </w:rPrChange>
        </w:rPr>
        <w:t>„  0”  kóddal és „</w:t>
      </w:r>
      <w:r w:rsidRPr="00776039">
        <w:rPr>
          <w:rFonts w:cs="Times New Roman"/>
          <w:rPrChange w:id="819" w:author="Ujszászi Mi" w:date="2022-04-29T22:56:00Z">
            <w:rPr/>
          </w:rPrChange>
        </w:rPr>
        <w:t>ENDSEC</w:t>
      </w:r>
      <w:r w:rsidR="00004A58" w:rsidRPr="00776039">
        <w:rPr>
          <w:rFonts w:cs="Times New Roman"/>
          <w:rPrChange w:id="820" w:author="Ujszászi Mi" w:date="2022-04-29T22:56:00Z">
            <w:rPr/>
          </w:rPrChange>
        </w:rPr>
        <w:t>”</w:t>
      </w:r>
      <w:r w:rsidRPr="00776039">
        <w:rPr>
          <w:rFonts w:cs="Times New Roman"/>
          <w:rPrChange w:id="821" w:author="Ujszászi Mi" w:date="2022-04-29T22:56:00Z">
            <w:rPr/>
          </w:rPrChange>
        </w:rPr>
        <w:t xml:space="preserve"> kulcsszóval </w:t>
      </w:r>
      <w:r w:rsidR="003D13E8" w:rsidRPr="00776039">
        <w:rPr>
          <w:rFonts w:cs="Times New Roman"/>
          <w:rPrChange w:id="822" w:author="Ujszászi Mi" w:date="2022-04-29T22:56:00Z">
            <w:rPr/>
          </w:rPrChange>
        </w:rPr>
        <w:t>zárul</w:t>
      </w:r>
      <w:r w:rsidRPr="00776039">
        <w:rPr>
          <w:rFonts w:cs="Times New Roman"/>
          <w:rPrChange w:id="823" w:author="Ujszászi Mi" w:date="2022-04-29T22:56:00Z">
            <w:rPr/>
          </w:rPrChange>
        </w:rPr>
        <w:t>.</w:t>
      </w:r>
    </w:p>
    <w:p w14:paraId="3AB3B4DE" w14:textId="77777777" w:rsidR="00B80CB5" w:rsidRPr="00776039" w:rsidRDefault="00B80CB5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824" w:author="Ujszászi Mi" w:date="2022-04-29T22:56:00Z">
            <w:rPr/>
          </w:rPrChange>
        </w:rPr>
      </w:pPr>
      <w:bookmarkStart w:id="825" w:name="_Toc100518218"/>
      <w:r w:rsidRPr="00776039">
        <w:rPr>
          <w:rFonts w:ascii="Times New Roman" w:hAnsi="Times New Roman" w:cs="Times New Roman"/>
          <w:rPrChange w:id="826" w:author="Ujszászi Mi" w:date="2022-04-29T22:56:00Z">
            <w:rPr/>
          </w:rPrChange>
        </w:rPr>
        <w:t>Felépítése</w:t>
      </w:r>
      <w:bookmarkEnd w:id="825"/>
      <w:r w:rsidRPr="00776039">
        <w:rPr>
          <w:rFonts w:ascii="Times New Roman" w:hAnsi="Times New Roman" w:cs="Times New Roman"/>
          <w:rPrChange w:id="827" w:author="Ujszászi Mi" w:date="2022-04-29T22:56:00Z">
            <w:rPr/>
          </w:rPrChange>
        </w:rPr>
        <w:t xml:space="preserve"> </w:t>
      </w:r>
    </w:p>
    <w:p w14:paraId="26569A92" w14:textId="2F3F54CF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828" w:author="Ujszászi Mi" w:date="2022-04-29T22:56:00Z">
            <w:rPr/>
          </w:rPrChange>
        </w:rPr>
      </w:pPr>
      <w:bookmarkStart w:id="829" w:name="_Toc100518219"/>
      <w:r w:rsidRPr="00776039">
        <w:rPr>
          <w:rFonts w:ascii="Times New Roman" w:hAnsi="Times New Roman" w:cs="Times New Roman"/>
          <w:rPrChange w:id="830" w:author="Ujszászi Mi" w:date="2022-04-29T22:56:00Z">
            <w:rPr/>
          </w:rPrChange>
        </w:rPr>
        <w:t>Header</w:t>
      </w:r>
      <w:bookmarkEnd w:id="829"/>
      <w:r w:rsidRPr="00776039">
        <w:rPr>
          <w:rFonts w:ascii="Times New Roman" w:hAnsi="Times New Roman" w:cs="Times New Roman"/>
          <w:rPrChange w:id="831" w:author="Ujszászi Mi" w:date="2022-04-29T22:56:00Z">
            <w:rPr/>
          </w:rPrChange>
        </w:rPr>
        <w:t xml:space="preserve"> </w:t>
      </w:r>
    </w:p>
    <w:p w14:paraId="0BD45F8A" w14:textId="6A0AB804" w:rsidR="00E66B70" w:rsidRPr="00776039" w:rsidRDefault="00004A58" w:rsidP="00C84064">
      <w:pPr>
        <w:spacing w:line="360" w:lineRule="auto"/>
        <w:ind w:firstLine="708"/>
        <w:jc w:val="both"/>
        <w:rPr>
          <w:rFonts w:cs="Times New Roman"/>
          <w:rPrChange w:id="832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A </w:t>
      </w:r>
      <w:r w:rsidR="00172535" w:rsidRPr="00776039">
        <w:rPr>
          <w:rFonts w:cs="Times New Roman"/>
        </w:rPr>
        <w:t>HEADER</w:t>
      </w:r>
      <w:r w:rsidRPr="003500B6">
        <w:rPr>
          <w:rFonts w:cs="Times New Roman"/>
        </w:rPr>
        <w:t xml:space="preserve"> szekcióban az általános fájladatok találhatóak a beállított változók formájában.</w:t>
      </w:r>
      <w:r w:rsidR="00BA7F75" w:rsidRPr="00776039">
        <w:rPr>
          <w:rFonts w:cs="Times New Roman"/>
          <w:rPrChange w:id="833" w:author="Ujszászi Mi" w:date="2022-04-29T22:56:00Z">
            <w:rPr/>
          </w:rPrChange>
        </w:rPr>
        <w:t xml:space="preserve"> A változók elnevezése általában $ karakterrel kezdődnek</w:t>
      </w:r>
      <w:ins w:id="834" w:author="Ujszászi Mi" w:date="2022-04-29T22:29:00Z">
        <w:r w:rsidR="00343E43" w:rsidRPr="00776039">
          <w:rPr>
            <w:rFonts w:cs="Times New Roman"/>
            <w:rPrChange w:id="835" w:author="Ujszászi Mi" w:date="2022-04-29T22:56:00Z">
              <w:rPr/>
            </w:rPrChange>
          </w:rPr>
          <w:t>.</w:t>
        </w:r>
      </w:ins>
      <w:r w:rsidR="00BA7F75" w:rsidRPr="00776039">
        <w:rPr>
          <w:rFonts w:cs="Times New Roman"/>
          <w:rPrChange w:id="836" w:author="Ujszászi Mi" w:date="2022-04-29T22:56:00Z">
            <w:rPr/>
          </w:rPrChange>
        </w:rPr>
        <w:t xml:space="preserve"> </w:t>
      </w:r>
      <w:ins w:id="837" w:author="Ujszászi Mi" w:date="2022-04-29T22:29:00Z">
        <w:r w:rsidR="00343E43" w:rsidRPr="00776039">
          <w:rPr>
            <w:rFonts w:cs="Times New Roman"/>
            <w:rPrChange w:id="838" w:author="Ujszászi Mi" w:date="2022-04-29T22:56:00Z">
              <w:rPr/>
            </w:rPrChange>
          </w:rPr>
          <w:t>A</w:t>
        </w:r>
      </w:ins>
      <w:del w:id="839" w:author="Ujszászi Mi" w:date="2022-04-29T22:29:00Z">
        <w:r w:rsidR="00BA7F75" w:rsidRPr="00776039" w:rsidDel="00343E43">
          <w:rPr>
            <w:rFonts w:cs="Times New Roman"/>
            <w:rPrChange w:id="840" w:author="Ujszászi Mi" w:date="2022-04-29T22:56:00Z">
              <w:rPr/>
            </w:rPrChange>
          </w:rPr>
          <w:delText>a</w:delText>
        </w:r>
      </w:del>
      <w:r w:rsidR="00BA7F75" w:rsidRPr="00776039">
        <w:rPr>
          <w:rFonts w:cs="Times New Roman"/>
          <w:rPrChange w:id="841" w:author="Ujszászi Mi" w:date="2022-04-29T22:56:00Z">
            <w:rPr/>
          </w:rPrChange>
        </w:rPr>
        <w:t xml:space="preserve"> teljesség igénye nélkül</w:t>
      </w:r>
      <w:ins w:id="842" w:author="Ujszászi Mi" w:date="2022-04-29T22:29:00Z">
        <w:r w:rsidR="00343E43" w:rsidRPr="00776039">
          <w:rPr>
            <w:rFonts w:cs="Times New Roman"/>
            <w:rPrChange w:id="843" w:author="Ujszászi Mi" w:date="2022-04-29T22:56:00Z">
              <w:rPr/>
            </w:rPrChange>
          </w:rPr>
          <w:t xml:space="preserve">, </w:t>
        </w:r>
      </w:ins>
      <w:del w:id="844" w:author="Ujszászi Mi" w:date="2022-04-29T22:29:00Z">
        <w:r w:rsidR="00BA7F75" w:rsidRPr="00776039" w:rsidDel="00343E43">
          <w:rPr>
            <w:rFonts w:cs="Times New Roman"/>
            <w:rPrChange w:id="845" w:author="Ujszászi Mi" w:date="2022-04-29T22:56:00Z">
              <w:rPr/>
            </w:rPrChange>
          </w:rPr>
          <w:delText xml:space="preserve"> </w:delText>
        </w:r>
      </w:del>
      <w:r w:rsidR="00BA7F75" w:rsidRPr="00776039">
        <w:rPr>
          <w:rFonts w:cs="Times New Roman"/>
          <w:rPrChange w:id="846" w:author="Ujszászi Mi" w:date="2022-04-29T22:56:00Z">
            <w:rPr/>
          </w:rPrChange>
        </w:rPr>
        <w:t>itt található</w:t>
      </w:r>
      <w:ins w:id="847" w:author="Ujszászi Mi" w:date="2022-04-29T22:29:00Z">
        <w:r w:rsidR="00343E43" w:rsidRPr="00776039">
          <w:rPr>
            <w:rFonts w:cs="Times New Roman"/>
            <w:rPrChange w:id="848" w:author="Ujszászi Mi" w:date="2022-04-29T22:56:00Z">
              <w:rPr/>
            </w:rPrChange>
          </w:rPr>
          <w:t xml:space="preserve"> például</w:t>
        </w:r>
      </w:ins>
      <w:r w:rsidR="00BA7F75" w:rsidRPr="00776039">
        <w:rPr>
          <w:rFonts w:cs="Times New Roman"/>
          <w:rPrChange w:id="849" w:author="Ujszászi Mi" w:date="2022-04-29T22:56:00Z">
            <w:rPr/>
          </w:rPrChange>
        </w:rPr>
        <w:t xml:space="preserve"> a fájl formátumának verzió száma, a kép méret</w:t>
      </w:r>
      <w:ins w:id="850" w:author="Ujszászi Mi" w:date="2022-04-29T22:30:00Z">
        <w:r w:rsidR="00343E43" w:rsidRPr="00776039">
          <w:rPr>
            <w:rFonts w:cs="Times New Roman"/>
            <w:rPrChange w:id="851" w:author="Ujszászi Mi" w:date="2022-04-29T22:56:00Z">
              <w:rPr/>
            </w:rPrChange>
          </w:rPr>
          <w:t>é</w:t>
        </w:r>
      </w:ins>
      <w:del w:id="852" w:author="Ujszászi Mi" w:date="2022-04-29T22:30:00Z">
        <w:r w:rsidR="00BA7F75" w:rsidRPr="00776039" w:rsidDel="00343E43">
          <w:rPr>
            <w:rFonts w:cs="Times New Roman"/>
            <w:rPrChange w:id="853" w:author="Ujszászi Mi" w:date="2022-04-29T22:56:00Z">
              <w:rPr/>
            </w:rPrChange>
          </w:rPr>
          <w:delText>ő</w:delText>
        </w:r>
      </w:del>
      <w:r w:rsidR="00BA7F75" w:rsidRPr="00776039">
        <w:rPr>
          <w:rFonts w:cs="Times New Roman"/>
          <w:rPrChange w:id="854" w:author="Ujszászi Mi" w:date="2022-04-29T22:56:00Z">
            <w:rPr/>
          </w:rPrChange>
        </w:rPr>
        <w:t>hez köthető különböző változók, az entitásokhoz társítható általános preferenciák</w:t>
      </w:r>
      <w:r w:rsidR="005F68FB" w:rsidRPr="00776039">
        <w:rPr>
          <w:rFonts w:cs="Times New Roman"/>
          <w:rPrChange w:id="855" w:author="Ujszászi Mi" w:date="2022-04-29T22:56:00Z">
            <w:rPr/>
          </w:rPrChange>
        </w:rPr>
        <w:t xml:space="preserve">, mint </w:t>
      </w:r>
      <w:proofErr w:type="gramStart"/>
      <w:r w:rsidR="005F68FB" w:rsidRPr="00776039">
        <w:rPr>
          <w:rFonts w:cs="Times New Roman"/>
          <w:rPrChange w:id="856" w:author="Ujszászi Mi" w:date="2022-04-29T22:56:00Z">
            <w:rPr/>
          </w:rPrChange>
        </w:rPr>
        <w:t>például</w:t>
      </w:r>
      <w:proofErr w:type="gramEnd"/>
      <w:r w:rsidR="005F68FB" w:rsidRPr="00776039">
        <w:rPr>
          <w:rFonts w:cs="Times New Roman"/>
          <w:rPrChange w:id="857" w:author="Ujszászi Mi" w:date="2022-04-29T22:56:00Z">
            <w:rPr/>
          </w:rPrChange>
        </w:rPr>
        <w:t xml:space="preserve"> </w:t>
      </w:r>
      <w:ins w:id="858" w:author="Ujszászi Mi" w:date="2022-04-29T22:30:00Z">
        <w:r w:rsidR="00343E43" w:rsidRPr="00776039">
          <w:rPr>
            <w:rFonts w:cs="Times New Roman"/>
            <w:rPrChange w:id="859" w:author="Ujszászi Mi" w:date="2022-04-29T22:56:00Z">
              <w:rPr/>
            </w:rPrChange>
          </w:rPr>
          <w:t xml:space="preserve">hogy </w:t>
        </w:r>
      </w:ins>
      <w:r w:rsidR="005F68FB" w:rsidRPr="00776039">
        <w:rPr>
          <w:rFonts w:cs="Times New Roman"/>
          <w:rPrChange w:id="860" w:author="Ujszászi Mi" w:date="2022-04-29T22:56:00Z">
            <w:rPr/>
          </w:rPrChange>
        </w:rPr>
        <w:t>egy körív előre definiált forgásiránya ($ANGDIR) óramutató</w:t>
      </w:r>
      <w:ins w:id="861" w:author="Ujszászi Mi" w:date="2022-04-29T22:30:00Z">
        <w:r w:rsidR="00343E43" w:rsidRPr="00776039">
          <w:rPr>
            <w:rFonts w:cs="Times New Roman"/>
            <w:rPrChange w:id="862" w:author="Ujszászi Mi" w:date="2022-04-29T22:56:00Z">
              <w:rPr/>
            </w:rPrChange>
          </w:rPr>
          <w:t xml:space="preserve"> járásával</w:t>
        </w:r>
      </w:ins>
      <w:r w:rsidR="005F68FB" w:rsidRPr="00776039">
        <w:rPr>
          <w:rFonts w:cs="Times New Roman"/>
          <w:rPrChange w:id="863" w:author="Ujszászi Mi" w:date="2022-04-29T22:56:00Z">
            <w:rPr/>
          </w:rPrChange>
        </w:rPr>
        <w:t xml:space="preserve"> ellentéte</w:t>
      </w:r>
      <w:r w:rsidR="004678EB" w:rsidRPr="00776039">
        <w:rPr>
          <w:rFonts w:cs="Times New Roman"/>
          <w:rPrChange w:id="864" w:author="Ujszászi Mi" w:date="2022-04-29T22:56:00Z">
            <w:rPr/>
          </w:rPrChange>
        </w:rPr>
        <w:t>s</w:t>
      </w:r>
      <w:r w:rsidR="005F68FB" w:rsidRPr="00776039">
        <w:rPr>
          <w:rFonts w:cs="Times New Roman"/>
          <w:rPrChange w:id="865" w:author="Ujszászi Mi" w:date="2022-04-29T22:56:00Z">
            <w:rPr/>
          </w:rPrChange>
        </w:rPr>
        <w:t>, vagy nem.</w:t>
      </w:r>
    </w:p>
    <w:p w14:paraId="1BDC6A22" w14:textId="77777777" w:rsidR="005F68FB" w:rsidRPr="00776039" w:rsidRDefault="005F68FB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drawing>
          <wp:inline distT="0" distB="0" distL="0" distR="0" wp14:anchorId="0353E288" wp14:editId="2CDF53FB">
            <wp:extent cx="5762625" cy="9429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6D1A" w14:textId="2105A392" w:rsidR="005F68FB" w:rsidRPr="003500B6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866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867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A816B7" w:rsidRPr="00776039">
        <w:rPr>
          <w:rFonts w:cs="Times New Roman"/>
          <w:noProof/>
        </w:rPr>
        <w:t>1</w:t>
      </w:r>
      <w:r w:rsidRPr="00776039">
        <w:rPr>
          <w:rFonts w:cs="Times New Roman"/>
          <w:noProof/>
        </w:rPr>
        <w:fldChar w:fldCharType="end"/>
      </w:r>
      <w:r w:rsidR="005F68FB" w:rsidRPr="00776039">
        <w:rPr>
          <w:rFonts w:cs="Times New Roman"/>
        </w:rPr>
        <w:t xml:space="preserve">. ábra Header </w:t>
      </w:r>
      <w:r w:rsidR="004678EB" w:rsidRPr="00776039">
        <w:rPr>
          <w:rFonts w:cs="Times New Roman"/>
        </w:rPr>
        <w:t>formátum</w:t>
      </w:r>
      <w:r w:rsidR="005F68FB" w:rsidRPr="003500B6">
        <w:rPr>
          <w:rFonts w:cs="Times New Roman"/>
        </w:rPr>
        <w:t xml:space="preserve"> leírás hivatalos dokumentációból</w:t>
      </w:r>
    </w:p>
    <w:p w14:paraId="671B22B3" w14:textId="7092CBAD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868" w:author="Ujszászi Mi" w:date="2022-04-29T22:56:00Z">
            <w:rPr/>
          </w:rPrChange>
        </w:rPr>
      </w:pPr>
      <w:bookmarkStart w:id="869" w:name="_Toc100518220"/>
      <w:r w:rsidRPr="00776039">
        <w:rPr>
          <w:rFonts w:ascii="Times New Roman" w:hAnsi="Times New Roman" w:cs="Times New Roman"/>
          <w:rPrChange w:id="870" w:author="Ujszászi Mi" w:date="2022-04-29T22:56:00Z">
            <w:rPr/>
          </w:rPrChange>
        </w:rPr>
        <w:t>Classes</w:t>
      </w:r>
      <w:bookmarkEnd w:id="869"/>
    </w:p>
    <w:p w14:paraId="3C4CC1D9" w14:textId="0228EC1D" w:rsidR="00E66B70" w:rsidRPr="00776039" w:rsidRDefault="00172535" w:rsidP="00C84064">
      <w:pPr>
        <w:spacing w:line="360" w:lineRule="auto"/>
        <w:ind w:firstLine="708"/>
        <w:jc w:val="both"/>
        <w:rPr>
          <w:rFonts w:cs="Times New Roman"/>
          <w:rPrChange w:id="871" w:author="Ujszászi Mi" w:date="2022-04-29T22:56:00Z">
            <w:rPr/>
          </w:rPrChange>
        </w:rPr>
      </w:pPr>
      <w:r w:rsidRPr="00776039">
        <w:rPr>
          <w:rFonts w:cs="Times New Roman"/>
        </w:rPr>
        <w:t>A CLASSES szekcióban azok az osztályok találhatóak</w:t>
      </w:r>
      <w:r w:rsidR="004678EB" w:rsidRPr="003500B6">
        <w:rPr>
          <w:rFonts w:cs="Times New Roman"/>
        </w:rPr>
        <w:t>,</w:t>
      </w:r>
      <w:r w:rsidRPr="003500B6">
        <w:rPr>
          <w:rFonts w:cs="Times New Roman"/>
        </w:rPr>
        <w:t xml:space="preserve"> amit az</w:t>
      </w:r>
      <w:ins w:id="872" w:author="Ujszászi Mi" w:date="2022-04-29T22:44:00Z">
        <w:r w:rsidR="001A4B57" w:rsidRPr="003500B6">
          <w:rPr>
            <w:rFonts w:cs="Times New Roman"/>
          </w:rPr>
          <w:t xml:space="preserve"> exportáló</w:t>
        </w:r>
      </w:ins>
      <w:r w:rsidRPr="007753AC">
        <w:rPr>
          <w:rFonts w:cs="Times New Roman"/>
        </w:rPr>
        <w:t xml:space="preserve"> alkalmazás </w:t>
      </w:r>
      <w:proofErr w:type="spellStart"/>
      <w:r w:rsidRPr="007753AC">
        <w:rPr>
          <w:rFonts w:cs="Times New Roman"/>
        </w:rPr>
        <w:t>példányosít</w:t>
      </w:r>
      <w:proofErr w:type="spellEnd"/>
      <w:r w:rsidRPr="007753AC">
        <w:rPr>
          <w:rFonts w:cs="Times New Roman"/>
        </w:rPr>
        <w:t xml:space="preserve"> és</w:t>
      </w:r>
      <w:ins w:id="873" w:author="Ujszászi Mi" w:date="2022-04-29T22:44:00Z">
        <w:r w:rsidR="001A4B57" w:rsidRPr="00516D54">
          <w:rPr>
            <w:rFonts w:cs="Times New Roman"/>
          </w:rPr>
          <w:t xml:space="preserve"> később</w:t>
        </w:r>
      </w:ins>
      <w:r w:rsidRPr="00516D54">
        <w:rPr>
          <w:rFonts w:cs="Times New Roman"/>
        </w:rPr>
        <w:t xml:space="preserve"> megjelennek a BLOCKS, ENTITIES és OBJE</w:t>
      </w:r>
      <w:ins w:id="874" w:author="Ujszászi Mi" w:date="2022-04-29T22:50:00Z">
        <w:r w:rsidR="001A4B57" w:rsidRPr="00516D54">
          <w:rPr>
            <w:rFonts w:cs="Times New Roman"/>
          </w:rPr>
          <w:t xml:space="preserve"> </w:t>
        </w:r>
      </w:ins>
      <w:r w:rsidRPr="00CE3F2E">
        <w:rPr>
          <w:rFonts w:cs="Times New Roman"/>
        </w:rPr>
        <w:t xml:space="preserve">CT szekcióban. </w:t>
      </w:r>
      <w:r w:rsidR="008C3E8C" w:rsidRPr="00CE3F2E">
        <w:rPr>
          <w:rFonts w:cs="Times New Roman"/>
        </w:rPr>
        <w:t>Az osztályokat előre defini</w:t>
      </w:r>
      <w:r w:rsidR="00CB75A5" w:rsidRPr="00776039">
        <w:rPr>
          <w:rFonts w:cs="Times New Roman"/>
          <w:rPrChange w:id="875" w:author="Ujszászi Mi" w:date="2022-04-29T22:56:00Z">
            <w:rPr/>
          </w:rPrChange>
        </w:rPr>
        <w:t>ált</w:t>
      </w:r>
      <w:r w:rsidRPr="00776039">
        <w:rPr>
          <w:rFonts w:cs="Times New Roman"/>
          <w:rPrChange w:id="876" w:author="Ujszászi Mi" w:date="2022-04-29T22:56:00Z">
            <w:rPr/>
          </w:rPrChange>
        </w:rPr>
        <w:t xml:space="preserve"> mezőkkel lehet </w:t>
      </w:r>
      <w:r w:rsidR="00CB75A5" w:rsidRPr="00776039">
        <w:rPr>
          <w:rFonts w:cs="Times New Roman"/>
          <w:rPrChange w:id="877" w:author="Ujszászi Mi" w:date="2022-04-29T22:56:00Z">
            <w:rPr/>
          </w:rPrChange>
        </w:rPr>
        <w:t>leírni</w:t>
      </w:r>
      <w:r w:rsidRPr="00776039">
        <w:rPr>
          <w:rFonts w:cs="Times New Roman"/>
          <w:rPrChange w:id="878" w:author="Ujszászi Mi" w:date="2022-04-29T22:56:00Z">
            <w:rPr/>
          </w:rPrChange>
        </w:rPr>
        <w:t xml:space="preserve"> és minden mezőnek a kitöltése kötelező.</w:t>
      </w:r>
      <w:r w:rsidR="00CB75A5" w:rsidRPr="00776039">
        <w:rPr>
          <w:rFonts w:cs="Times New Roman"/>
          <w:rPrChange w:id="879" w:author="Ujszászi Mi" w:date="2022-04-29T22:56:00Z">
            <w:rPr/>
          </w:rPrChange>
        </w:rPr>
        <w:t xml:space="preserve"> A mezők a 2. ábrában talá</w:t>
      </w:r>
      <w:r w:rsidR="00CB027B" w:rsidRPr="00776039">
        <w:rPr>
          <w:rFonts w:cs="Times New Roman"/>
          <w:rPrChange w:id="880" w:author="Ujszászi Mi" w:date="2022-04-29T22:56:00Z">
            <w:rPr/>
          </w:rPrChange>
        </w:rPr>
        <w:t>l</w:t>
      </w:r>
      <w:r w:rsidR="00CB75A5" w:rsidRPr="00776039">
        <w:rPr>
          <w:rFonts w:cs="Times New Roman"/>
          <w:rPrChange w:id="881" w:author="Ujszászi Mi" w:date="2022-04-29T22:56:00Z">
            <w:rPr/>
          </w:rPrChange>
        </w:rPr>
        <w:t>hatóak.</w:t>
      </w:r>
    </w:p>
    <w:p w14:paraId="146A5A88" w14:textId="77777777" w:rsidR="00CB75A5" w:rsidRPr="00776039" w:rsidRDefault="00CB75A5" w:rsidP="00C84064">
      <w:pPr>
        <w:keepNext/>
        <w:spacing w:line="360" w:lineRule="auto"/>
        <w:ind w:left="708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5F5434D5" wp14:editId="4A3A4F62">
            <wp:extent cx="5760720" cy="56692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503E" w14:textId="7630EFF5" w:rsidR="00CB75A5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882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883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A816B7" w:rsidRPr="00776039">
        <w:rPr>
          <w:rFonts w:cs="Times New Roman"/>
          <w:noProof/>
        </w:rPr>
        <w:t>2</w:t>
      </w:r>
      <w:r w:rsidRPr="00776039">
        <w:rPr>
          <w:rFonts w:cs="Times New Roman"/>
          <w:noProof/>
        </w:rPr>
        <w:fldChar w:fldCharType="end"/>
      </w:r>
      <w:r w:rsidR="00CB75A5" w:rsidRPr="00776039">
        <w:rPr>
          <w:rFonts w:cs="Times New Roman"/>
        </w:rPr>
        <w:t>. ábra Classes szekciót leíró adatok</w:t>
      </w:r>
    </w:p>
    <w:p w14:paraId="19684C85" w14:textId="77777777" w:rsidR="00CB75A5" w:rsidRPr="003500B6" w:rsidRDefault="00CB75A5" w:rsidP="00C84064">
      <w:p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Vannak előre definiált osztályok is, amik fix elnevezési párosítással érthetőek el. Ennek a leírásnak a formátuma a 3. ábrában látható.</w:t>
      </w:r>
    </w:p>
    <w:p w14:paraId="20AF2F11" w14:textId="77777777" w:rsidR="00CB75A5" w:rsidRPr="00776039" w:rsidRDefault="00CB75A5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drawing>
          <wp:inline distT="0" distB="0" distL="0" distR="0" wp14:anchorId="47595A0A" wp14:editId="4C2929CE">
            <wp:extent cx="5758180" cy="143319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A6ED" w14:textId="7A82DF96" w:rsidR="004710BD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884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885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A816B7" w:rsidRPr="00776039">
        <w:rPr>
          <w:rFonts w:cs="Times New Roman"/>
          <w:noProof/>
        </w:rPr>
        <w:t>3</w:t>
      </w:r>
      <w:r w:rsidRPr="00776039">
        <w:rPr>
          <w:rFonts w:cs="Times New Roman"/>
          <w:noProof/>
        </w:rPr>
        <w:fldChar w:fldCharType="end"/>
      </w:r>
      <w:r w:rsidR="00CB75A5" w:rsidRPr="00776039">
        <w:rPr>
          <w:rFonts w:cs="Times New Roman"/>
        </w:rPr>
        <w:t xml:space="preserve">. ábra Default </w:t>
      </w:r>
      <w:proofErr w:type="spellStart"/>
      <w:r w:rsidR="00CB75A5" w:rsidRPr="00776039">
        <w:rPr>
          <w:rFonts w:cs="Times New Roman"/>
        </w:rPr>
        <w:t>classes</w:t>
      </w:r>
      <w:proofErr w:type="spellEnd"/>
    </w:p>
    <w:p w14:paraId="35BD8918" w14:textId="5FCB3703" w:rsidR="00CB75A5" w:rsidRPr="00516D54" w:rsidRDefault="004710BD" w:rsidP="00C84064">
      <w:p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lastRenderedPageBreak/>
        <w:t>Az dolgozatban a szekciót nem dolgoz</w:t>
      </w:r>
      <w:r w:rsidR="003D13E8" w:rsidRPr="003500B6">
        <w:rPr>
          <w:rFonts w:cs="Times New Roman"/>
        </w:rPr>
        <w:t>om</w:t>
      </w:r>
      <w:r w:rsidRPr="003500B6">
        <w:rPr>
          <w:rFonts w:cs="Times New Roman"/>
        </w:rPr>
        <w:t xml:space="preserve"> fel. Figyelmen kívül hagy</w:t>
      </w:r>
      <w:r w:rsidR="003D13E8" w:rsidRPr="007753AC">
        <w:rPr>
          <w:rFonts w:cs="Times New Roman"/>
        </w:rPr>
        <w:t>om</w:t>
      </w:r>
      <w:r w:rsidRPr="00516D54">
        <w:rPr>
          <w:rFonts w:cs="Times New Roman"/>
        </w:rPr>
        <w:t>.</w:t>
      </w:r>
    </w:p>
    <w:p w14:paraId="30F53084" w14:textId="252A9FEE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886" w:author="Ujszászi Mi" w:date="2022-04-29T22:56:00Z">
            <w:rPr/>
          </w:rPrChange>
        </w:rPr>
      </w:pPr>
      <w:bookmarkStart w:id="887" w:name="_Toc100518221"/>
      <w:proofErr w:type="spellStart"/>
      <w:r w:rsidRPr="00776039">
        <w:rPr>
          <w:rFonts w:ascii="Times New Roman" w:hAnsi="Times New Roman" w:cs="Times New Roman"/>
          <w:rPrChange w:id="888" w:author="Ujszászi Mi" w:date="2022-04-29T22:56:00Z">
            <w:rPr/>
          </w:rPrChange>
        </w:rPr>
        <w:t>Tables</w:t>
      </w:r>
      <w:bookmarkEnd w:id="887"/>
      <w:proofErr w:type="spellEnd"/>
    </w:p>
    <w:p w14:paraId="0E5ADE69" w14:textId="6A0F4BB0" w:rsidR="00E66B70" w:rsidRPr="00776039" w:rsidRDefault="00BF12C1" w:rsidP="00C84064">
      <w:pPr>
        <w:spacing w:line="360" w:lineRule="auto"/>
        <w:ind w:firstLine="708"/>
        <w:jc w:val="both"/>
        <w:rPr>
          <w:rFonts w:cs="Times New Roman"/>
          <w:rPrChange w:id="889" w:author="Ujszászi Mi" w:date="2022-04-29T22:56:00Z">
            <w:rPr/>
          </w:rPrChange>
        </w:rPr>
      </w:pPr>
      <w:r w:rsidRPr="00776039">
        <w:rPr>
          <w:rFonts w:cs="Times New Roman"/>
        </w:rPr>
        <w:t>A TABLE szekcióban a következő táblázatban megtalá</w:t>
      </w:r>
      <w:r w:rsidR="0088229D" w:rsidRPr="00776039">
        <w:rPr>
          <w:rFonts w:cs="Times New Roman"/>
        </w:rPr>
        <w:t>l</w:t>
      </w:r>
      <w:r w:rsidRPr="003500B6">
        <w:rPr>
          <w:rFonts w:cs="Times New Roman"/>
        </w:rPr>
        <w:t xml:space="preserve">ható típus definíciók </w:t>
      </w:r>
      <w:r w:rsidR="0088229D" w:rsidRPr="00776039">
        <w:rPr>
          <w:rFonts w:cs="Times New Roman"/>
          <w:rPrChange w:id="890" w:author="Ujszászi Mi" w:date="2022-04-29T22:56:00Z">
            <w:rPr/>
          </w:rPrChange>
        </w:rPr>
        <w:t>deklarálható</w:t>
      </w:r>
      <w:del w:id="891" w:author="Ujszászi Mi" w:date="2022-04-29T22:51:00Z">
        <w:r w:rsidR="0088229D" w:rsidRPr="00776039" w:rsidDel="001A4B57">
          <w:rPr>
            <w:rFonts w:cs="Times New Roman"/>
            <w:rPrChange w:id="892" w:author="Ujszászi Mi" w:date="2022-04-29T22:56:00Z">
              <w:rPr/>
            </w:rPrChange>
          </w:rPr>
          <w:delText>a</w:delText>
        </w:r>
      </w:del>
      <w:r w:rsidR="0088229D" w:rsidRPr="00776039">
        <w:rPr>
          <w:rFonts w:cs="Times New Roman"/>
          <w:rPrChange w:id="893" w:author="Ujszászi Mi" w:date="2022-04-29T22:56:00Z">
            <w:rPr/>
          </w:rPrChange>
        </w:rPr>
        <w:t>k</w:t>
      </w:r>
      <w:r w:rsidRPr="00776039">
        <w:rPr>
          <w:rFonts w:cs="Times New Roman"/>
          <w:rPrChange w:id="894" w:author="Ujszászi Mi" w:date="2022-04-29T22:56:00Z">
            <w:rPr/>
          </w:rPrChange>
        </w:rPr>
        <w:t>.</w:t>
      </w:r>
    </w:p>
    <w:tbl>
      <w:tblPr>
        <w:tblStyle w:val="Rcsostblzat"/>
        <w:tblW w:w="9259" w:type="dxa"/>
        <w:tblLook w:val="04A0" w:firstRow="1" w:lastRow="0" w:firstColumn="1" w:lastColumn="0" w:noHBand="0" w:noVBand="1"/>
      </w:tblPr>
      <w:tblGrid>
        <w:gridCol w:w="2830"/>
        <w:gridCol w:w="1709"/>
        <w:gridCol w:w="4720"/>
      </w:tblGrid>
      <w:tr w:rsidR="00BF12C1" w:rsidRPr="00776039" w14:paraId="0A6FF027" w14:textId="77777777" w:rsidTr="0088229D">
        <w:tc>
          <w:tcPr>
            <w:tcW w:w="2830" w:type="dxa"/>
          </w:tcPr>
          <w:p w14:paraId="2A10027C" w14:textId="02F78932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89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896" w:author="Ujszászi Mi" w:date="2022-04-29T22:56:00Z">
                  <w:rPr/>
                </w:rPrChange>
              </w:rPr>
              <w:t>Név</w:t>
            </w:r>
          </w:p>
        </w:tc>
        <w:tc>
          <w:tcPr>
            <w:tcW w:w="1709" w:type="dxa"/>
          </w:tcPr>
          <w:p w14:paraId="433C261D" w14:textId="1C258611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89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898" w:author="Ujszászi Mi" w:date="2022-04-29T22:56:00Z">
                  <w:rPr/>
                </w:rPrChange>
              </w:rPr>
              <w:t>Kód</w:t>
            </w:r>
          </w:p>
        </w:tc>
        <w:tc>
          <w:tcPr>
            <w:tcW w:w="4720" w:type="dxa"/>
          </w:tcPr>
          <w:p w14:paraId="758F02EB" w14:textId="0EBD6566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89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00" w:author="Ujszászi Mi" w:date="2022-04-29T22:56:00Z">
                  <w:rPr/>
                </w:rPrChange>
              </w:rPr>
              <w:t>Leírás</w:t>
            </w:r>
          </w:p>
        </w:tc>
      </w:tr>
      <w:tr w:rsidR="00BF12C1" w:rsidRPr="00776039" w14:paraId="41063A61" w14:textId="77777777" w:rsidTr="0088229D">
        <w:tc>
          <w:tcPr>
            <w:tcW w:w="2830" w:type="dxa"/>
          </w:tcPr>
          <w:p w14:paraId="1D99BBA3" w14:textId="459926B9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901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902" w:author="Ujszászi Mi" w:date="2022-04-29T22:56:00Z">
                  <w:rPr/>
                </w:rPrChange>
              </w:rPr>
              <w:t>Linetype</w:t>
            </w:r>
            <w:proofErr w:type="spellEnd"/>
            <w:r w:rsidRPr="00776039">
              <w:rPr>
                <w:rFonts w:cs="Times New Roman"/>
                <w:rPrChange w:id="903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904" w:author="Ujszászi Mi" w:date="2022-04-29T22:56:00Z">
                  <w:rPr/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2DC01370" w14:textId="3D64451F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90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06" w:author="Ujszászi Mi" w:date="2022-04-29T22:56:00Z">
                  <w:rPr/>
                </w:rPrChange>
              </w:rPr>
              <w:t>LTYPE</w:t>
            </w:r>
          </w:p>
        </w:tc>
        <w:tc>
          <w:tcPr>
            <w:tcW w:w="4720" w:type="dxa"/>
          </w:tcPr>
          <w:p w14:paraId="3CB68482" w14:textId="46D98AF5" w:rsidR="00BF12C1" w:rsidRPr="00776039" w:rsidRDefault="00BF12C1" w:rsidP="00C84064">
            <w:pPr>
              <w:spacing w:line="360" w:lineRule="auto"/>
              <w:jc w:val="both"/>
              <w:rPr>
                <w:rFonts w:cs="Times New Roman"/>
                <w:rPrChange w:id="90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08" w:author="Ujszászi Mi" w:date="2022-04-29T22:56:00Z">
                  <w:rPr/>
                </w:rPrChange>
              </w:rPr>
              <w:t xml:space="preserve">A DXF fájlban </w:t>
            </w:r>
            <w:r w:rsidR="004F06D2" w:rsidRPr="00776039">
              <w:rPr>
                <w:rFonts w:cs="Times New Roman"/>
                <w:rPrChange w:id="909" w:author="Ujszászi Mi" w:date="2022-04-29T22:56:00Z">
                  <w:rPr/>
                </w:rPrChange>
              </w:rPr>
              <w:t>megtalálható</w:t>
            </w:r>
            <w:r w:rsidRPr="00776039">
              <w:rPr>
                <w:rFonts w:cs="Times New Roman"/>
                <w:rPrChange w:id="910" w:author="Ujszászi Mi" w:date="2022-04-29T22:56:00Z">
                  <w:rPr/>
                </w:rPrChange>
              </w:rPr>
              <w:t xml:space="preserve"> LINE entitásnál megjelenő </w:t>
            </w:r>
            <w:r w:rsidR="004F06D2" w:rsidRPr="00776039">
              <w:rPr>
                <w:rFonts w:cs="Times New Roman"/>
                <w:rPrChange w:id="911" w:author="Ujszászi Mi" w:date="2022-04-29T22:56:00Z">
                  <w:rPr/>
                </w:rPrChange>
              </w:rPr>
              <w:t>vonaltípus definíciókat tartalmazza.</w:t>
            </w:r>
          </w:p>
        </w:tc>
      </w:tr>
      <w:tr w:rsidR="00BF12C1" w:rsidRPr="00776039" w14:paraId="75DAB0B2" w14:textId="77777777" w:rsidTr="0088229D">
        <w:tc>
          <w:tcPr>
            <w:tcW w:w="2830" w:type="dxa"/>
          </w:tcPr>
          <w:p w14:paraId="035CC889" w14:textId="58DBB4AB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912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913" w:author="Ujszászi Mi" w:date="2022-04-29T22:56:00Z">
                  <w:rPr/>
                </w:rPrChange>
              </w:rPr>
              <w:t>Layer</w:t>
            </w:r>
            <w:proofErr w:type="spellEnd"/>
            <w:r w:rsidRPr="00776039">
              <w:rPr>
                <w:rFonts w:cs="Times New Roman"/>
                <w:rPrChange w:id="914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915" w:author="Ujszászi Mi" w:date="2022-04-29T22:56:00Z">
                  <w:rPr/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1985E45F" w14:textId="5E6DD8FD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91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17" w:author="Ujszászi Mi" w:date="2022-04-29T22:56:00Z">
                  <w:rPr/>
                </w:rPrChange>
              </w:rPr>
              <w:t>LAYER</w:t>
            </w:r>
          </w:p>
        </w:tc>
        <w:tc>
          <w:tcPr>
            <w:tcW w:w="4720" w:type="dxa"/>
          </w:tcPr>
          <w:p w14:paraId="4096D79E" w14:textId="7FCECDED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91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19" w:author="Ujszászi Mi" w:date="2022-04-29T22:56:00Z">
                  <w:rPr/>
                </w:rPrChange>
              </w:rPr>
              <w:t>Rétegeket lehet definiálni</w:t>
            </w:r>
          </w:p>
        </w:tc>
      </w:tr>
      <w:tr w:rsidR="00BF12C1" w:rsidRPr="00776039" w14:paraId="5AC2159B" w14:textId="77777777" w:rsidTr="0088229D">
        <w:tc>
          <w:tcPr>
            <w:tcW w:w="2830" w:type="dxa"/>
          </w:tcPr>
          <w:p w14:paraId="61B996DF" w14:textId="0B03F947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92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21" w:author="Ujszászi Mi" w:date="2022-04-29T22:56:00Z">
                  <w:rPr/>
                </w:rPrChange>
              </w:rPr>
              <w:t xml:space="preserve">Text </w:t>
            </w:r>
            <w:proofErr w:type="spellStart"/>
            <w:r w:rsidRPr="00776039">
              <w:rPr>
                <w:rFonts w:cs="Times New Roman"/>
                <w:rPrChange w:id="922" w:author="Ujszászi Mi" w:date="2022-04-29T22:56:00Z">
                  <w:rPr/>
                </w:rPrChange>
              </w:rPr>
              <w:t>Style</w:t>
            </w:r>
            <w:proofErr w:type="spellEnd"/>
            <w:r w:rsidRPr="00776039">
              <w:rPr>
                <w:rFonts w:cs="Times New Roman"/>
                <w:rPrChange w:id="923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924" w:author="Ujszászi Mi" w:date="2022-04-29T22:56:00Z">
                  <w:rPr/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27DDCCBE" w14:textId="50B2EE75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92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26" w:author="Ujszászi Mi" w:date="2022-04-29T22:56:00Z">
                  <w:rPr/>
                </w:rPrChange>
              </w:rPr>
              <w:t>STYLE</w:t>
            </w:r>
          </w:p>
        </w:tc>
        <w:tc>
          <w:tcPr>
            <w:tcW w:w="4720" w:type="dxa"/>
          </w:tcPr>
          <w:p w14:paraId="030465CD" w14:textId="68FA9AE1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92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28" w:author="Ujszászi Mi" w:date="2022-04-29T22:56:00Z">
                  <w:rPr/>
                </w:rPrChange>
              </w:rPr>
              <w:t>A szöveg stílusokat tartalmazza</w:t>
            </w:r>
          </w:p>
        </w:tc>
      </w:tr>
      <w:tr w:rsidR="00BF12C1" w:rsidRPr="00776039" w14:paraId="6732405B" w14:textId="77777777" w:rsidTr="0088229D">
        <w:tc>
          <w:tcPr>
            <w:tcW w:w="2830" w:type="dxa"/>
          </w:tcPr>
          <w:p w14:paraId="62C3B4A0" w14:textId="14497796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929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930" w:author="Ujszászi Mi" w:date="2022-04-29T22:56:00Z">
                  <w:rPr/>
                </w:rPrChange>
              </w:rPr>
              <w:t>View</w:t>
            </w:r>
            <w:proofErr w:type="spellEnd"/>
            <w:r w:rsidRPr="00776039">
              <w:rPr>
                <w:rFonts w:cs="Times New Roman"/>
                <w:rPrChange w:id="931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932" w:author="Ujszászi Mi" w:date="2022-04-29T22:56:00Z">
                  <w:rPr/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08F53C63" w14:textId="35E1EE7E" w:rsidR="00BF12C1" w:rsidRPr="00776039" w:rsidRDefault="004F06D2" w:rsidP="00C84064">
            <w:pPr>
              <w:spacing w:line="360" w:lineRule="auto"/>
              <w:jc w:val="both"/>
              <w:rPr>
                <w:rFonts w:cs="Times New Roman"/>
                <w:rPrChange w:id="93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34" w:author="Ujszászi Mi" w:date="2022-04-29T22:56:00Z">
                  <w:rPr/>
                </w:rPrChange>
              </w:rPr>
              <w:t>VIEW</w:t>
            </w:r>
          </w:p>
        </w:tc>
        <w:tc>
          <w:tcPr>
            <w:tcW w:w="4720" w:type="dxa"/>
          </w:tcPr>
          <w:p w14:paraId="431A68C6" w14:textId="34A9E155" w:rsidR="00C95B82" w:rsidRPr="00776039" w:rsidRDefault="00C95B82" w:rsidP="00C84064">
            <w:pPr>
              <w:spacing w:line="360" w:lineRule="auto"/>
              <w:jc w:val="both"/>
              <w:rPr>
                <w:rFonts w:cs="Times New Roman"/>
                <w:rPrChange w:id="93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36" w:author="Ujszászi Mi" w:date="2022-04-29T22:56:00Z">
                  <w:rPr/>
                </w:rPrChange>
              </w:rPr>
              <w:t>A rajzterület elrendezéseinek nézeteit tárolja. Nem befolyásolja a rajzot, de az AUTOCAD alkalmazásnak segít a feldolgozásban.</w:t>
            </w:r>
          </w:p>
        </w:tc>
      </w:tr>
      <w:tr w:rsidR="00BF12C1" w:rsidRPr="00776039" w14:paraId="0E59787C" w14:textId="77777777" w:rsidTr="0088229D">
        <w:tc>
          <w:tcPr>
            <w:tcW w:w="2830" w:type="dxa"/>
          </w:tcPr>
          <w:p w14:paraId="0DDBC764" w14:textId="4DC67D89" w:rsidR="00BF12C1" w:rsidRPr="00776039" w:rsidRDefault="00C95B82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rPrChange w:id="937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938" w:author="Ujszászi Mi" w:date="2022-04-29T22:56:00Z">
                  <w:rPr>
                    <w:sz w:val="23"/>
                    <w:szCs w:val="23"/>
                  </w:rPr>
                </w:rPrChange>
              </w:rPr>
              <w:t>User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939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</w:t>
            </w: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940" w:author="Ujszászi Mi" w:date="2022-04-29T22:56:00Z">
                  <w:rPr>
                    <w:sz w:val="23"/>
                    <w:szCs w:val="23"/>
                  </w:rPr>
                </w:rPrChange>
              </w:rPr>
              <w:t>Coordinate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941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System </w:t>
            </w: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942" w:author="Ujszászi Mi" w:date="2022-04-29T22:56:00Z">
                  <w:rPr>
                    <w:sz w:val="23"/>
                    <w:szCs w:val="23"/>
                  </w:rPr>
                </w:rPrChange>
              </w:rPr>
              <w:t>table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943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</w:t>
            </w:r>
          </w:p>
        </w:tc>
        <w:tc>
          <w:tcPr>
            <w:tcW w:w="1709" w:type="dxa"/>
          </w:tcPr>
          <w:p w14:paraId="437D031F" w14:textId="48965B46" w:rsidR="00BF12C1" w:rsidRPr="00776039" w:rsidRDefault="00C95B8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776039">
              <w:rPr>
                <w:rFonts w:cs="Times New Roman"/>
              </w:rPr>
              <w:t>UCS</w:t>
            </w:r>
          </w:p>
        </w:tc>
        <w:tc>
          <w:tcPr>
            <w:tcW w:w="4720" w:type="dxa"/>
          </w:tcPr>
          <w:p w14:paraId="2DED9427" w14:textId="6D14AE23" w:rsidR="00BF12C1" w:rsidRPr="00776039" w:rsidRDefault="00C95B82" w:rsidP="00C84064">
            <w:pPr>
              <w:spacing w:line="360" w:lineRule="auto"/>
              <w:jc w:val="both"/>
              <w:rPr>
                <w:rFonts w:cs="Times New Roman"/>
                <w:rPrChange w:id="944" w:author="Ujszászi Mi" w:date="2022-04-29T22:56:00Z">
                  <w:rPr/>
                </w:rPrChange>
              </w:rPr>
            </w:pPr>
            <w:r w:rsidRPr="003500B6">
              <w:rPr>
                <w:rFonts w:cs="Times New Roman"/>
              </w:rPr>
              <w:t>Nevesített vagy nem megnevezett felhasználói koordináta rendszer, ami a CAD alkalmazások használnak.</w:t>
            </w:r>
          </w:p>
        </w:tc>
      </w:tr>
      <w:tr w:rsidR="00BF12C1" w:rsidRPr="00776039" w14:paraId="21D43796" w14:textId="77777777" w:rsidTr="0088229D">
        <w:tc>
          <w:tcPr>
            <w:tcW w:w="2830" w:type="dxa"/>
          </w:tcPr>
          <w:p w14:paraId="196FD822" w14:textId="5FDC3F5D" w:rsidR="00BF12C1" w:rsidRPr="00776039" w:rsidRDefault="00C95B82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rPrChange w:id="945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946" w:author="Ujszászi Mi" w:date="2022-04-29T22:56:00Z">
                  <w:rPr>
                    <w:sz w:val="23"/>
                    <w:szCs w:val="23"/>
                  </w:rPr>
                </w:rPrChange>
              </w:rPr>
              <w:t>Viewport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947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</w:t>
            </w: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948" w:author="Ujszászi Mi" w:date="2022-04-29T22:56:00Z">
                  <w:rPr>
                    <w:sz w:val="23"/>
                    <w:szCs w:val="23"/>
                  </w:rPr>
                </w:rPrChange>
              </w:rPr>
              <w:t>configuration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949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</w:t>
            </w:r>
            <w:proofErr w:type="spellStart"/>
            <w:r w:rsidRPr="00776039">
              <w:rPr>
                <w:rFonts w:ascii="Times New Roman" w:hAnsi="Times New Roman" w:cs="Times New Roman"/>
                <w:sz w:val="23"/>
                <w:szCs w:val="23"/>
                <w:rPrChange w:id="950" w:author="Ujszászi Mi" w:date="2022-04-29T22:56:00Z">
                  <w:rPr>
                    <w:sz w:val="23"/>
                    <w:szCs w:val="23"/>
                  </w:rPr>
                </w:rPrChange>
              </w:rPr>
              <w:t>table</w:t>
            </w:r>
            <w:proofErr w:type="spellEnd"/>
            <w:r w:rsidRPr="00776039">
              <w:rPr>
                <w:rFonts w:ascii="Times New Roman" w:hAnsi="Times New Roman" w:cs="Times New Roman"/>
                <w:sz w:val="23"/>
                <w:szCs w:val="23"/>
                <w:rPrChange w:id="951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 </w:t>
            </w:r>
          </w:p>
        </w:tc>
        <w:tc>
          <w:tcPr>
            <w:tcW w:w="1709" w:type="dxa"/>
          </w:tcPr>
          <w:p w14:paraId="72C354D5" w14:textId="6F30AA3E" w:rsidR="00BF12C1" w:rsidRPr="00776039" w:rsidRDefault="00C95B82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776039">
              <w:rPr>
                <w:rFonts w:cs="Times New Roman"/>
              </w:rPr>
              <w:t>VPORT</w:t>
            </w:r>
          </w:p>
        </w:tc>
        <w:tc>
          <w:tcPr>
            <w:tcW w:w="4720" w:type="dxa"/>
          </w:tcPr>
          <w:p w14:paraId="4A9A7055" w14:textId="32E8BA06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  <w:rPrChange w:id="952" w:author="Ujszászi Mi" w:date="2022-04-29T22:56:00Z">
                  <w:rPr/>
                </w:rPrChange>
              </w:rPr>
            </w:pPr>
            <w:r w:rsidRPr="003500B6">
              <w:rPr>
                <w:rFonts w:cs="Times New Roman"/>
              </w:rPr>
              <w:t>A DXF fájlban megtalálható VIEWPORT entitásnál megjelenő elem definíciókat tartalmazza.</w:t>
            </w:r>
          </w:p>
        </w:tc>
      </w:tr>
      <w:tr w:rsidR="00BF12C1" w:rsidRPr="00776039" w14:paraId="5F2C2287" w14:textId="77777777" w:rsidTr="0088229D">
        <w:tc>
          <w:tcPr>
            <w:tcW w:w="2830" w:type="dxa"/>
          </w:tcPr>
          <w:p w14:paraId="65652CA3" w14:textId="0914152B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  <w:rPrChange w:id="953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954" w:author="Ujszászi Mi" w:date="2022-04-29T22:56:00Z">
                  <w:rPr/>
                </w:rPrChange>
              </w:rPr>
              <w:t>Dimension</w:t>
            </w:r>
            <w:proofErr w:type="spellEnd"/>
            <w:r w:rsidRPr="00776039">
              <w:rPr>
                <w:rFonts w:cs="Times New Roman"/>
                <w:rPrChange w:id="955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956" w:author="Ujszászi Mi" w:date="2022-04-29T22:56:00Z">
                  <w:rPr/>
                </w:rPrChange>
              </w:rPr>
              <w:t>style</w:t>
            </w:r>
            <w:proofErr w:type="spellEnd"/>
            <w:r w:rsidRPr="00776039">
              <w:rPr>
                <w:rFonts w:cs="Times New Roman"/>
                <w:rPrChange w:id="957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958" w:author="Ujszászi Mi" w:date="2022-04-29T22:56:00Z">
                  <w:rPr/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756E5D6D" w14:textId="29C55436" w:rsidR="00BF12C1" w:rsidRPr="00776039" w:rsidRDefault="0088229D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rPrChange w:id="959" w:author="Ujszászi Mi" w:date="2022-04-29T22:56:00Z">
                  <w:rPr/>
                </w:rPrChange>
              </w:rPr>
            </w:pPr>
            <w:r w:rsidRPr="00776039">
              <w:rPr>
                <w:rFonts w:ascii="Times New Roman" w:hAnsi="Times New Roman" w:cs="Times New Roman"/>
                <w:sz w:val="23"/>
                <w:szCs w:val="23"/>
                <w:rPrChange w:id="960" w:author="Ujszászi Mi" w:date="2022-04-29T22:56:00Z">
                  <w:rPr>
                    <w:sz w:val="23"/>
                    <w:szCs w:val="23"/>
                  </w:rPr>
                </w:rPrChange>
              </w:rPr>
              <w:t xml:space="preserve">DIMSTYLE </w:t>
            </w:r>
          </w:p>
        </w:tc>
        <w:tc>
          <w:tcPr>
            <w:tcW w:w="4720" w:type="dxa"/>
          </w:tcPr>
          <w:p w14:paraId="2603143D" w14:textId="2586E233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</w:rPr>
            </w:pPr>
            <w:r w:rsidRPr="00776039">
              <w:rPr>
                <w:rFonts w:cs="Times New Roman"/>
              </w:rPr>
              <w:t>A DIMENSION Entitások stílusmeghatározása</w:t>
            </w:r>
          </w:p>
        </w:tc>
      </w:tr>
      <w:tr w:rsidR="00BF12C1" w:rsidRPr="00776039" w14:paraId="0222D9B9" w14:textId="77777777" w:rsidTr="0088229D">
        <w:trPr>
          <w:trHeight w:val="597"/>
        </w:trPr>
        <w:tc>
          <w:tcPr>
            <w:tcW w:w="2830" w:type="dxa"/>
          </w:tcPr>
          <w:p w14:paraId="3B3581FD" w14:textId="123E3F87" w:rsidR="00BF12C1" w:rsidRPr="00776039" w:rsidRDefault="0088229D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Cs w:val="22"/>
                <w:rPrChange w:id="961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</w:pPr>
            <w:proofErr w:type="spellStart"/>
            <w:r w:rsidRPr="00776039">
              <w:rPr>
                <w:rFonts w:ascii="Times New Roman" w:hAnsi="Times New Roman" w:cs="Times New Roman"/>
                <w:color w:val="auto"/>
                <w:szCs w:val="22"/>
                <w:rPrChange w:id="962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  <w:t>Application</w:t>
            </w:r>
            <w:proofErr w:type="spellEnd"/>
            <w:r w:rsidRPr="00776039">
              <w:rPr>
                <w:rFonts w:ascii="Times New Roman" w:hAnsi="Times New Roman" w:cs="Times New Roman"/>
                <w:color w:val="auto"/>
                <w:szCs w:val="22"/>
                <w:rPrChange w:id="963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  <w:t xml:space="preserve"> </w:t>
            </w:r>
            <w:proofErr w:type="spellStart"/>
            <w:r w:rsidRPr="00776039">
              <w:rPr>
                <w:rFonts w:ascii="Times New Roman" w:hAnsi="Times New Roman" w:cs="Times New Roman"/>
                <w:color w:val="auto"/>
                <w:szCs w:val="22"/>
                <w:rPrChange w:id="964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  <w:t>Identification</w:t>
            </w:r>
            <w:proofErr w:type="spellEnd"/>
            <w:r w:rsidRPr="00776039">
              <w:rPr>
                <w:rFonts w:ascii="Times New Roman" w:hAnsi="Times New Roman" w:cs="Times New Roman"/>
                <w:color w:val="auto"/>
                <w:szCs w:val="22"/>
                <w:rPrChange w:id="965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  <w:t xml:space="preserve"> </w:t>
            </w:r>
            <w:proofErr w:type="spellStart"/>
            <w:r w:rsidRPr="00776039">
              <w:rPr>
                <w:rFonts w:ascii="Times New Roman" w:hAnsi="Times New Roman" w:cs="Times New Roman"/>
                <w:color w:val="auto"/>
                <w:szCs w:val="22"/>
                <w:rPrChange w:id="966" w:author="Ujszászi Mi" w:date="2022-04-29T22:56:00Z">
                  <w:rPr>
                    <w:rFonts w:ascii="Times New Roman" w:hAnsi="Times New Roman" w:cstheme="minorBidi"/>
                    <w:color w:val="auto"/>
                    <w:szCs w:val="22"/>
                  </w:rPr>
                </w:rPrChange>
              </w:rPr>
              <w:t>table</w:t>
            </w:r>
            <w:proofErr w:type="spellEnd"/>
          </w:p>
        </w:tc>
        <w:tc>
          <w:tcPr>
            <w:tcW w:w="1709" w:type="dxa"/>
          </w:tcPr>
          <w:p w14:paraId="0EC8A4CC" w14:textId="4178A4D7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  <w:rPrChange w:id="96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68" w:author="Ujszászi Mi" w:date="2022-04-29T22:56:00Z">
                  <w:rPr/>
                </w:rPrChange>
              </w:rPr>
              <w:t>APPID</w:t>
            </w:r>
          </w:p>
        </w:tc>
        <w:tc>
          <w:tcPr>
            <w:tcW w:w="4720" w:type="dxa"/>
          </w:tcPr>
          <w:p w14:paraId="4266F070" w14:textId="6E2D2140" w:rsidR="00BF12C1" w:rsidRPr="00776039" w:rsidRDefault="0088229D" w:rsidP="00C84064">
            <w:pPr>
              <w:spacing w:line="360" w:lineRule="auto"/>
              <w:jc w:val="both"/>
              <w:rPr>
                <w:rFonts w:cs="Times New Roman"/>
                <w:rPrChange w:id="96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970" w:author="Ujszászi Mi" w:date="2022-04-29T22:56:00Z">
                  <w:rPr/>
                </w:rPrChange>
              </w:rPr>
              <w:t>Alkalmazásoknak fenntartott definíciós lehetőségek</w:t>
            </w:r>
          </w:p>
        </w:tc>
      </w:tr>
    </w:tbl>
    <w:p w14:paraId="07D0DEE5" w14:textId="4C58928A" w:rsidR="00BF12C1" w:rsidRPr="00776039" w:rsidRDefault="00BF12C1" w:rsidP="00C84064">
      <w:pPr>
        <w:spacing w:line="360" w:lineRule="auto"/>
        <w:ind w:firstLine="708"/>
        <w:jc w:val="both"/>
        <w:rPr>
          <w:rFonts w:cs="Times New Roman"/>
          <w:rPrChange w:id="971" w:author="Ujszászi Mi" w:date="2022-04-29T22:56:00Z">
            <w:rPr/>
          </w:rPrChange>
        </w:rPr>
      </w:pPr>
    </w:p>
    <w:p w14:paraId="5E63867D" w14:textId="77777777" w:rsidR="0088229D" w:rsidRPr="00776039" w:rsidRDefault="0088229D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7F6B290C" wp14:editId="6EEFA677">
            <wp:extent cx="5758180" cy="285051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8814" w14:textId="502CAAE6" w:rsidR="0088229D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972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973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A816B7" w:rsidRPr="00776039">
        <w:rPr>
          <w:rFonts w:cs="Times New Roman"/>
          <w:noProof/>
        </w:rPr>
        <w:t>4</w:t>
      </w:r>
      <w:r w:rsidRPr="00776039">
        <w:rPr>
          <w:rFonts w:cs="Times New Roman"/>
          <w:noProof/>
        </w:rPr>
        <w:fldChar w:fldCharType="end"/>
      </w:r>
      <w:r w:rsidR="0088229D" w:rsidRPr="00776039">
        <w:rPr>
          <w:rFonts w:cs="Times New Roman"/>
        </w:rPr>
        <w:t>. ábra DIMSTYLE ábrázolása</w:t>
      </w:r>
      <w:r w:rsidR="003C2C23" w:rsidRPr="00776039">
        <w:rPr>
          <w:rFonts w:cs="Times New Roman"/>
        </w:rPr>
        <w:t xml:space="preserve"> (</w:t>
      </w:r>
      <w:r w:rsidRPr="00776039">
        <w:fldChar w:fldCharType="begin"/>
      </w:r>
      <w:r w:rsidRPr="00776039">
        <w:rPr>
          <w:rFonts w:cs="Times New Roman"/>
          <w:rPrChange w:id="974" w:author="Ujszászi Mi" w:date="2022-04-29T22:56:00Z">
            <w:rPr/>
          </w:rPrChange>
        </w:rPr>
        <w:instrText xml:space="preserve"> HYPERLINK "https://ezdxf.readthedocs.io/" </w:instrText>
      </w:r>
      <w:r w:rsidRPr="00776039">
        <w:rPr>
          <w:rFonts w:cs="Times New Roman"/>
          <w:rPrChange w:id="975" w:author="Ujszászi Mi" w:date="2022-04-29T22:56:00Z">
            <w:rPr>
              <w:rStyle w:val="Hiperhivatkozs"/>
              <w:rFonts w:cs="Times New Roman"/>
            </w:rPr>
          </w:rPrChange>
        </w:rPr>
        <w:fldChar w:fldCharType="separate"/>
      </w:r>
      <w:r w:rsidR="004710BD" w:rsidRPr="00776039">
        <w:rPr>
          <w:rStyle w:val="Hiperhivatkozs"/>
          <w:rFonts w:cs="Times New Roman"/>
        </w:rPr>
        <w:t>https://ezdxf.readthedocs.io/</w:t>
      </w:r>
      <w:r w:rsidRPr="00776039">
        <w:rPr>
          <w:rStyle w:val="Hiperhivatkozs"/>
          <w:rFonts w:cs="Times New Roman"/>
        </w:rPr>
        <w:fldChar w:fldCharType="end"/>
      </w:r>
      <w:r w:rsidR="003C2C23" w:rsidRPr="00776039">
        <w:rPr>
          <w:rFonts w:cs="Times New Roman"/>
        </w:rPr>
        <w:t>)</w:t>
      </w:r>
    </w:p>
    <w:p w14:paraId="142D120B" w14:textId="77777777" w:rsidR="004710BD" w:rsidRPr="003500B6" w:rsidRDefault="004710BD" w:rsidP="00C84064">
      <w:pPr>
        <w:spacing w:line="360" w:lineRule="auto"/>
        <w:jc w:val="both"/>
        <w:rPr>
          <w:rFonts w:cs="Times New Roman"/>
        </w:rPr>
      </w:pPr>
    </w:p>
    <w:p w14:paraId="727A49F9" w14:textId="34F60BB9" w:rsidR="004710BD" w:rsidRPr="00776039" w:rsidRDefault="004710BD" w:rsidP="00C84064">
      <w:pPr>
        <w:spacing w:line="360" w:lineRule="auto"/>
        <w:jc w:val="both"/>
        <w:rPr>
          <w:rFonts w:cs="Times New Roman"/>
          <w:rPrChange w:id="976" w:author="Ujszászi Mi" w:date="2022-04-29T22:56:00Z">
            <w:rPr/>
          </w:rPrChange>
        </w:rPr>
      </w:pPr>
      <w:r w:rsidRPr="00776039">
        <w:rPr>
          <w:rFonts w:cs="Times New Roman"/>
          <w:rPrChange w:id="977" w:author="Ujszászi Mi" w:date="2022-04-29T22:56:00Z">
            <w:rPr/>
          </w:rPrChange>
        </w:rPr>
        <w:t>Az dolgozatban a szekciót nem dolgoz</w:t>
      </w:r>
      <w:r w:rsidR="003D13E8" w:rsidRPr="00776039">
        <w:rPr>
          <w:rFonts w:cs="Times New Roman"/>
          <w:rPrChange w:id="978" w:author="Ujszászi Mi" w:date="2022-04-29T22:56:00Z">
            <w:rPr/>
          </w:rPrChange>
        </w:rPr>
        <w:t>om</w:t>
      </w:r>
      <w:r w:rsidRPr="00776039">
        <w:rPr>
          <w:rFonts w:cs="Times New Roman"/>
          <w:rPrChange w:id="979" w:author="Ujszászi Mi" w:date="2022-04-29T22:56:00Z">
            <w:rPr/>
          </w:rPrChange>
        </w:rPr>
        <w:t xml:space="preserve"> fel. Figyelmen kívül hagy</w:t>
      </w:r>
      <w:del w:id="980" w:author="Ujszászi Mi" w:date="2022-04-29T22:52:00Z">
        <w:r w:rsidRPr="00776039" w:rsidDel="001A4B57">
          <w:rPr>
            <w:rFonts w:cs="Times New Roman"/>
            <w:rPrChange w:id="981" w:author="Ujszászi Mi" w:date="2022-04-29T22:56:00Z">
              <w:rPr/>
            </w:rPrChange>
          </w:rPr>
          <w:delText>j</w:delText>
        </w:r>
      </w:del>
      <w:r w:rsidR="003D13E8" w:rsidRPr="00776039">
        <w:rPr>
          <w:rFonts w:cs="Times New Roman"/>
          <w:rPrChange w:id="982" w:author="Ujszászi Mi" w:date="2022-04-29T22:56:00Z">
            <w:rPr/>
          </w:rPrChange>
        </w:rPr>
        <w:t>om</w:t>
      </w:r>
      <w:r w:rsidRPr="00776039">
        <w:rPr>
          <w:rFonts w:cs="Times New Roman"/>
          <w:rPrChange w:id="983" w:author="Ujszászi Mi" w:date="2022-04-29T22:56:00Z">
            <w:rPr/>
          </w:rPrChange>
        </w:rPr>
        <w:t>.</w:t>
      </w:r>
    </w:p>
    <w:p w14:paraId="7EE99525" w14:textId="025B623E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984" w:author="Ujszászi Mi" w:date="2022-04-29T22:56:00Z">
            <w:rPr/>
          </w:rPrChange>
        </w:rPr>
      </w:pPr>
      <w:bookmarkStart w:id="985" w:name="_Toc100518222"/>
      <w:proofErr w:type="spellStart"/>
      <w:r w:rsidRPr="00776039">
        <w:rPr>
          <w:rFonts w:ascii="Times New Roman" w:hAnsi="Times New Roman" w:cs="Times New Roman"/>
          <w:rPrChange w:id="986" w:author="Ujszászi Mi" w:date="2022-04-29T22:56:00Z">
            <w:rPr/>
          </w:rPrChange>
        </w:rPr>
        <w:t>Blocks</w:t>
      </w:r>
      <w:bookmarkEnd w:id="985"/>
      <w:proofErr w:type="spellEnd"/>
    </w:p>
    <w:p w14:paraId="7535C453" w14:textId="491C4DAF" w:rsidR="00E66B70" w:rsidRPr="00776039" w:rsidRDefault="0088229D" w:rsidP="00C84064">
      <w:pPr>
        <w:spacing w:line="360" w:lineRule="auto"/>
        <w:ind w:firstLine="708"/>
        <w:jc w:val="both"/>
        <w:rPr>
          <w:rFonts w:cs="Times New Roman"/>
          <w:rPrChange w:id="987" w:author="Ujszászi Mi" w:date="2022-04-29T22:56:00Z">
            <w:rPr/>
          </w:rPrChange>
        </w:rPr>
      </w:pPr>
      <w:r w:rsidRPr="00776039">
        <w:rPr>
          <w:rFonts w:cs="Times New Roman"/>
        </w:rPr>
        <w:t>A blokkok entitások gyűjtemény</w:t>
      </w:r>
      <w:r w:rsidR="004F64E6" w:rsidRPr="00776039">
        <w:rPr>
          <w:rFonts w:cs="Times New Roman"/>
        </w:rPr>
        <w:t xml:space="preserve">, </w:t>
      </w:r>
      <w:r w:rsidR="00A66C3B" w:rsidRPr="003500B6">
        <w:rPr>
          <w:rFonts w:cs="Times New Roman"/>
        </w:rPr>
        <w:t>amik több példányban elhelyezhető</w:t>
      </w:r>
      <w:del w:id="988" w:author="Ujszászi Mi" w:date="2022-04-29T22:52:00Z">
        <w:r w:rsidR="00A66C3B" w:rsidRPr="003500B6" w:rsidDel="001A4B57">
          <w:rPr>
            <w:rFonts w:cs="Times New Roman"/>
          </w:rPr>
          <w:delText>e</w:delText>
        </w:r>
      </w:del>
      <w:r w:rsidR="00A66C3B" w:rsidRPr="007753AC">
        <w:rPr>
          <w:rFonts w:cs="Times New Roman"/>
        </w:rPr>
        <w:t>k a raj</w:t>
      </w:r>
      <w:r w:rsidR="004F64E6" w:rsidRPr="00516D54">
        <w:rPr>
          <w:rFonts w:cs="Times New Roman"/>
        </w:rPr>
        <w:t>z</w:t>
      </w:r>
      <w:r w:rsidR="00A66C3B" w:rsidRPr="00516D54">
        <w:rPr>
          <w:rFonts w:cs="Times New Roman"/>
        </w:rPr>
        <w:t>térben, eltérő elrendezésben, eltérő helyen.</w:t>
      </w:r>
    </w:p>
    <w:p w14:paraId="226A2A99" w14:textId="3DE2B870" w:rsidR="00A66C3B" w:rsidRPr="00776039" w:rsidRDefault="00A66C3B" w:rsidP="00C84064">
      <w:pPr>
        <w:spacing w:line="360" w:lineRule="auto"/>
        <w:jc w:val="both"/>
        <w:rPr>
          <w:rFonts w:cs="Times New Roman"/>
          <w:rPrChange w:id="989" w:author="Ujszászi Mi" w:date="2022-04-29T22:56:00Z">
            <w:rPr/>
          </w:rPrChange>
        </w:rPr>
      </w:pPr>
      <w:r w:rsidRPr="00776039">
        <w:rPr>
          <w:rFonts w:cs="Times New Roman"/>
          <w:rPrChange w:id="990" w:author="Ujszászi Mi" w:date="2022-04-29T22:56:00Z">
            <w:rPr/>
          </w:rPrChange>
        </w:rPr>
        <w:t xml:space="preserve">Egy blokk bejegyzés a BLOCKS </w:t>
      </w:r>
      <w:r w:rsidR="004F64E6" w:rsidRPr="00776039">
        <w:rPr>
          <w:rFonts w:cs="Times New Roman"/>
          <w:rPrChange w:id="991" w:author="Ujszászi Mi" w:date="2022-04-29T22:56:00Z">
            <w:rPr/>
          </w:rPrChange>
        </w:rPr>
        <w:t>szekcióban</w:t>
      </w:r>
      <w:r w:rsidR="003C2C23" w:rsidRPr="00776039">
        <w:rPr>
          <w:rFonts w:cs="Times New Roman"/>
          <w:rPrChange w:id="992" w:author="Ujszászi Mi" w:date="2022-04-29T22:56:00Z">
            <w:rPr/>
          </w:rPrChange>
        </w:rPr>
        <w:t xml:space="preserve"> BLOCK bejegyzéssel kezdődik és ENDBLK-</w:t>
      </w:r>
      <w:proofErr w:type="spellStart"/>
      <w:r w:rsidR="003C2C23" w:rsidRPr="00776039">
        <w:rPr>
          <w:rFonts w:cs="Times New Roman"/>
          <w:rPrChange w:id="993" w:author="Ujszászi Mi" w:date="2022-04-29T22:56:00Z">
            <w:rPr/>
          </w:rPrChange>
        </w:rPr>
        <w:t>val</w:t>
      </w:r>
      <w:proofErr w:type="spellEnd"/>
      <w:r w:rsidR="003C2C23" w:rsidRPr="00776039">
        <w:rPr>
          <w:rFonts w:cs="Times New Roman"/>
          <w:rPrChange w:id="994" w:author="Ujszászi Mi" w:date="2022-04-29T22:56:00Z">
            <w:rPr/>
          </w:rPrChange>
        </w:rPr>
        <w:t xml:space="preserve"> zárul közben INSERT, ATTRIB, ATTDEF </w:t>
      </w:r>
      <w:proofErr w:type="spellStart"/>
      <w:r w:rsidR="003C2C23" w:rsidRPr="00776039">
        <w:rPr>
          <w:rFonts w:cs="Times New Roman"/>
          <w:rPrChange w:id="995" w:author="Ujszászi Mi" w:date="2022-04-29T22:56:00Z">
            <w:rPr/>
          </w:rPrChange>
        </w:rPr>
        <w:t>block</w:t>
      </w:r>
      <w:proofErr w:type="spellEnd"/>
      <w:r w:rsidR="003C2C23" w:rsidRPr="00776039">
        <w:rPr>
          <w:rFonts w:cs="Times New Roman"/>
          <w:rPrChange w:id="996" w:author="Ujszászi Mi" w:date="2022-04-29T22:56:00Z">
            <w:rPr/>
          </w:rPrChange>
        </w:rPr>
        <w:t xml:space="preserve"> referenciákat kezel.</w:t>
      </w:r>
    </w:p>
    <w:p w14:paraId="10B58FB7" w14:textId="6D42F86A" w:rsidR="004710BD" w:rsidRPr="00776039" w:rsidRDefault="004710BD" w:rsidP="00C84064">
      <w:pPr>
        <w:spacing w:line="360" w:lineRule="auto"/>
        <w:jc w:val="both"/>
        <w:rPr>
          <w:rFonts w:cs="Times New Roman"/>
          <w:rPrChange w:id="997" w:author="Ujszászi Mi" w:date="2022-04-29T22:56:00Z">
            <w:rPr/>
          </w:rPrChange>
        </w:rPr>
      </w:pPr>
      <w:r w:rsidRPr="00776039">
        <w:rPr>
          <w:rFonts w:cs="Times New Roman"/>
          <w:rPrChange w:id="998" w:author="Ujszászi Mi" w:date="2022-04-29T22:56:00Z">
            <w:rPr/>
          </w:rPrChange>
        </w:rPr>
        <w:t>Az dolgozatban a szekciót nem dolgoz</w:t>
      </w:r>
      <w:r w:rsidR="003D13E8" w:rsidRPr="00776039">
        <w:rPr>
          <w:rFonts w:cs="Times New Roman"/>
          <w:rPrChange w:id="999" w:author="Ujszászi Mi" w:date="2022-04-29T22:56:00Z">
            <w:rPr/>
          </w:rPrChange>
        </w:rPr>
        <w:t>om</w:t>
      </w:r>
      <w:r w:rsidRPr="00776039">
        <w:rPr>
          <w:rFonts w:cs="Times New Roman"/>
          <w:rPrChange w:id="1000" w:author="Ujszászi Mi" w:date="2022-04-29T22:56:00Z">
            <w:rPr/>
          </w:rPrChange>
        </w:rPr>
        <w:t xml:space="preserve"> fel. Figyelmen kívül hagy</w:t>
      </w:r>
      <w:r w:rsidR="003D13E8" w:rsidRPr="00776039">
        <w:rPr>
          <w:rFonts w:cs="Times New Roman"/>
          <w:rPrChange w:id="1001" w:author="Ujszászi Mi" w:date="2022-04-29T22:56:00Z">
            <w:rPr/>
          </w:rPrChange>
        </w:rPr>
        <w:t>om</w:t>
      </w:r>
      <w:r w:rsidRPr="00776039">
        <w:rPr>
          <w:rFonts w:cs="Times New Roman"/>
          <w:rPrChange w:id="1002" w:author="Ujszászi Mi" w:date="2022-04-29T22:56:00Z">
            <w:rPr/>
          </w:rPrChange>
        </w:rPr>
        <w:t>.</w:t>
      </w:r>
    </w:p>
    <w:p w14:paraId="7505145B" w14:textId="183D8CEC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003" w:author="Ujszászi Mi" w:date="2022-04-29T22:56:00Z">
            <w:rPr/>
          </w:rPrChange>
        </w:rPr>
      </w:pPr>
      <w:bookmarkStart w:id="1004" w:name="_Toc100518223"/>
      <w:proofErr w:type="spellStart"/>
      <w:r w:rsidRPr="00776039">
        <w:rPr>
          <w:rFonts w:ascii="Times New Roman" w:hAnsi="Times New Roman" w:cs="Times New Roman"/>
          <w:rPrChange w:id="1005" w:author="Ujszászi Mi" w:date="2022-04-29T22:56:00Z">
            <w:rPr/>
          </w:rPrChange>
        </w:rPr>
        <w:t>Entities</w:t>
      </w:r>
      <w:bookmarkEnd w:id="1004"/>
      <w:proofErr w:type="spellEnd"/>
    </w:p>
    <w:p w14:paraId="7E52643F" w14:textId="77777777" w:rsidR="00A06CA6" w:rsidRPr="003500B6" w:rsidRDefault="003C2C23" w:rsidP="00C84064">
      <w:pPr>
        <w:spacing w:line="360" w:lineRule="auto"/>
        <w:ind w:left="708"/>
        <w:jc w:val="both"/>
        <w:rPr>
          <w:rFonts w:cs="Times New Roman"/>
        </w:rPr>
      </w:pPr>
      <w:r w:rsidRPr="00776039">
        <w:rPr>
          <w:rFonts w:cs="Times New Roman"/>
        </w:rPr>
        <w:t>Az EINTITIES az</w:t>
      </w:r>
      <w:r w:rsidR="00E66B70" w:rsidRPr="00776039">
        <w:rPr>
          <w:rFonts w:cs="Times New Roman"/>
        </w:rPr>
        <w:t xml:space="preserve"> egyetlen kötelező szekció. </w:t>
      </w:r>
      <w:r w:rsidRPr="003500B6">
        <w:rPr>
          <w:rFonts w:cs="Times New Roman"/>
        </w:rPr>
        <w:t>A rajzi elemeket tartalmazza</w:t>
      </w:r>
      <w:r w:rsidR="003271E1" w:rsidRPr="003500B6">
        <w:rPr>
          <w:rFonts w:cs="Times New Roman"/>
        </w:rPr>
        <w:t>.</w:t>
      </w:r>
    </w:p>
    <w:p w14:paraId="0AF4C5D2" w14:textId="77777777" w:rsidR="00A06CA6" w:rsidRPr="00776039" w:rsidRDefault="00A06CA6" w:rsidP="00C84064">
      <w:pPr>
        <w:spacing w:line="360" w:lineRule="auto"/>
        <w:jc w:val="both"/>
        <w:rPr>
          <w:rFonts w:cs="Times New Roman"/>
          <w:rPrChange w:id="1006" w:author="Ujszászi Mi" w:date="2022-04-29T22:56:00Z">
            <w:rPr/>
          </w:rPrChange>
        </w:rPr>
      </w:pPr>
      <w:r w:rsidRPr="00776039">
        <w:rPr>
          <w:rFonts w:cs="Times New Roman"/>
          <w:rPrChange w:id="1007" w:author="Ujszászi Mi" w:date="2022-04-29T22:56:00Z">
            <w:rPr/>
          </w:rPrChange>
        </w:rPr>
        <w:t>Az ENTITY-k „  0” kóddal kezdődik. ez mutatja meg a ENTITY típusát. Az ENTITIES végét szintén ENDSEC zárja. Közben akármennyi ENTITY előfordulhat.</w:t>
      </w:r>
      <w:r w:rsidR="003271E1" w:rsidRPr="00776039">
        <w:rPr>
          <w:rFonts w:cs="Times New Roman"/>
          <w:rPrChange w:id="1008" w:author="Ujszászi Mi" w:date="2022-04-29T22:56:00Z">
            <w:rPr/>
          </w:rPrChange>
        </w:rPr>
        <w:t xml:space="preserve"> </w:t>
      </w:r>
      <w:r w:rsidRPr="00776039">
        <w:rPr>
          <w:rFonts w:cs="Times New Roman"/>
          <w:rPrChange w:id="1009" w:author="Ujszászi Mi" w:date="2022-04-29T22:56:00Z">
            <w:rPr/>
          </w:rPrChange>
        </w:rPr>
        <w:t>A</w:t>
      </w:r>
      <w:r w:rsidR="003271E1" w:rsidRPr="00776039">
        <w:rPr>
          <w:rFonts w:cs="Times New Roman"/>
          <w:rPrChange w:id="1010" w:author="Ujszászi Mi" w:date="2022-04-29T22:56:00Z">
            <w:rPr/>
          </w:rPrChange>
        </w:rPr>
        <w:t xml:space="preserve"> szekciónak </w:t>
      </w:r>
      <w:r w:rsidRPr="00776039">
        <w:rPr>
          <w:rFonts w:cs="Times New Roman"/>
          <w:rPrChange w:id="1011" w:author="Ujszászi Mi" w:date="2022-04-29T22:56:00Z">
            <w:rPr/>
          </w:rPrChange>
        </w:rPr>
        <w:t>előforduló entitásoknak vannak általános típus független és típusfüggő jellemzői.</w:t>
      </w:r>
    </w:p>
    <w:p w14:paraId="757A3E4A" w14:textId="0F26441D" w:rsidR="00E66B70" w:rsidRPr="00776039" w:rsidRDefault="00A06CA6" w:rsidP="00C84064">
      <w:pPr>
        <w:spacing w:line="360" w:lineRule="auto"/>
        <w:jc w:val="both"/>
        <w:rPr>
          <w:rFonts w:cs="Times New Roman"/>
          <w:rPrChange w:id="1012" w:author="Ujszászi Mi" w:date="2022-04-29T22:56:00Z">
            <w:rPr/>
          </w:rPrChange>
        </w:rPr>
      </w:pPr>
      <w:r w:rsidRPr="00776039">
        <w:rPr>
          <w:rFonts w:cs="Times New Roman"/>
          <w:rPrChange w:id="1013" w:author="Ujszászi Mi" w:date="2022-04-29T22:56:00Z">
            <w:rPr/>
          </w:rPrChange>
        </w:rPr>
        <w:t>Az általános jellemzők a „  0” típus definíció, elnevezés</w:t>
      </w:r>
      <w:r w:rsidR="003837FC" w:rsidRPr="00776039">
        <w:rPr>
          <w:rFonts w:cs="Times New Roman"/>
          <w:rPrChange w:id="1014" w:author="Ujszászi Mi" w:date="2022-04-29T22:56:00Z">
            <w:rPr/>
          </w:rPrChange>
        </w:rPr>
        <w:t>ek</w:t>
      </w:r>
      <w:r w:rsidRPr="00776039">
        <w:rPr>
          <w:rFonts w:cs="Times New Roman"/>
          <w:rPrChange w:id="1015" w:author="Ujszászi Mi" w:date="2022-04-29T22:56:00Z">
            <w:rPr/>
          </w:rPrChange>
        </w:rPr>
        <w:t>, hivatkozások más szekciókra.</w:t>
      </w:r>
    </w:p>
    <w:p w14:paraId="4B33A7FF" w14:textId="0C53E725" w:rsidR="004710BD" w:rsidRPr="00776039" w:rsidRDefault="003837FC" w:rsidP="00C84064">
      <w:pPr>
        <w:spacing w:line="360" w:lineRule="auto"/>
        <w:jc w:val="both"/>
        <w:rPr>
          <w:rFonts w:cs="Times New Roman"/>
          <w:rPrChange w:id="1016" w:author="Ujszászi Mi" w:date="2022-04-29T22:56:00Z">
            <w:rPr/>
          </w:rPrChange>
        </w:rPr>
      </w:pPr>
      <w:r w:rsidRPr="00776039">
        <w:rPr>
          <w:rFonts w:cs="Times New Roman"/>
          <w:rPrChange w:id="1017" w:author="Ujszászi Mi" w:date="2022-04-29T22:56:00Z">
            <w:rPr/>
          </w:rPrChange>
        </w:rPr>
        <w:lastRenderedPageBreak/>
        <w:t xml:space="preserve">A specifikus jellemzők között is átjárás van, de vannak </w:t>
      </w:r>
      <w:proofErr w:type="spellStart"/>
      <w:r w:rsidRPr="00776039">
        <w:rPr>
          <w:rFonts w:cs="Times New Roman"/>
          <w:rPrChange w:id="1018" w:author="Ujszászi Mi" w:date="2022-04-29T22:56:00Z">
            <w:rPr/>
          </w:rPrChange>
        </w:rPr>
        <w:t>kirajzolhatósághoz</w:t>
      </w:r>
      <w:proofErr w:type="spellEnd"/>
      <w:r w:rsidRPr="00776039">
        <w:rPr>
          <w:rFonts w:cs="Times New Roman"/>
          <w:rPrChange w:id="1019" w:author="Ujszászi Mi" w:date="2022-04-29T22:56:00Z">
            <w:rPr/>
          </w:rPrChange>
        </w:rPr>
        <w:t xml:space="preserve"> elengedhetetlen jellemzők, amiket </w:t>
      </w:r>
      <w:r w:rsidR="00762D79" w:rsidRPr="00776039">
        <w:rPr>
          <w:rFonts w:cs="Times New Roman"/>
          <w:rPrChange w:id="1020" w:author="Ujszászi Mi" w:date="2022-04-29T22:56:00Z">
            <w:rPr/>
          </w:rPrChange>
        </w:rPr>
        <w:t xml:space="preserve">specifikusan </w:t>
      </w:r>
      <w:r w:rsidRPr="00776039">
        <w:rPr>
          <w:rFonts w:cs="Times New Roman"/>
          <w:rPrChange w:id="1021" w:author="Ujszászi Mi" w:date="2022-04-29T22:56:00Z">
            <w:rPr/>
          </w:rPrChange>
        </w:rPr>
        <w:t xml:space="preserve">a </w:t>
      </w:r>
      <w:r w:rsidR="00762D79" w:rsidRPr="00776039">
        <w:rPr>
          <w:rFonts w:cs="Times New Roman"/>
          <w:rPrChange w:id="1022" w:author="Ujszászi Mi" w:date="2022-04-29T22:56:00Z">
            <w:rPr/>
          </w:rPrChange>
        </w:rPr>
        <w:t>6</w:t>
      </w:r>
      <w:r w:rsidRPr="00776039">
        <w:rPr>
          <w:rFonts w:cs="Times New Roman"/>
          <w:rPrChange w:id="1023" w:author="Ujszászi Mi" w:date="2022-04-29T22:56:00Z">
            <w:rPr/>
          </w:rPrChange>
        </w:rPr>
        <w:t xml:space="preserve">.2 fejezetben fogok </w:t>
      </w:r>
      <w:r w:rsidR="003B298A" w:rsidRPr="00776039">
        <w:rPr>
          <w:rFonts w:cs="Times New Roman"/>
          <w:rPrChange w:id="1024" w:author="Ujszászi Mi" w:date="2022-04-29T22:56:00Z">
            <w:rPr/>
          </w:rPrChange>
        </w:rPr>
        <w:t>kifejteni</w:t>
      </w:r>
      <w:r w:rsidRPr="00776039">
        <w:rPr>
          <w:rFonts w:cs="Times New Roman"/>
          <w:rPrChange w:id="1025" w:author="Ujszászi Mi" w:date="2022-04-29T22:56:00Z">
            <w:rPr/>
          </w:rPrChange>
        </w:rPr>
        <w:t>.</w:t>
      </w:r>
    </w:p>
    <w:p w14:paraId="2034A017" w14:textId="643E4602" w:rsidR="00E66B70" w:rsidRPr="00776039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026" w:author="Ujszászi Mi" w:date="2022-04-29T22:56:00Z">
            <w:rPr/>
          </w:rPrChange>
        </w:rPr>
      </w:pPr>
      <w:bookmarkStart w:id="1027" w:name="_Toc100518224"/>
      <w:proofErr w:type="spellStart"/>
      <w:r w:rsidRPr="00776039">
        <w:rPr>
          <w:rFonts w:ascii="Times New Roman" w:hAnsi="Times New Roman" w:cs="Times New Roman"/>
          <w:rPrChange w:id="1028" w:author="Ujszászi Mi" w:date="2022-04-29T22:56:00Z">
            <w:rPr/>
          </w:rPrChange>
        </w:rPr>
        <w:t>Object</w:t>
      </w:r>
      <w:bookmarkEnd w:id="1027"/>
      <w:proofErr w:type="spellEnd"/>
    </w:p>
    <w:p w14:paraId="07718A6D" w14:textId="2AC316F3" w:rsidR="00E66B70" w:rsidRPr="003500B6" w:rsidRDefault="003837FC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Az ENTITIES-</w:t>
      </w:r>
      <w:proofErr w:type="spellStart"/>
      <w:r w:rsidRPr="00776039">
        <w:rPr>
          <w:rFonts w:cs="Times New Roman"/>
        </w:rPr>
        <w:t>hez</w:t>
      </w:r>
      <w:proofErr w:type="spellEnd"/>
      <w:r w:rsidRPr="00776039">
        <w:rPr>
          <w:rFonts w:cs="Times New Roman"/>
        </w:rPr>
        <w:t xml:space="preserve"> hasonló általános tulajdonságokkal rendelkező szekció, de itt nem grafikus, megjelenítendő elemek találhatóak.</w:t>
      </w:r>
    </w:p>
    <w:p w14:paraId="19544305" w14:textId="58F4794D" w:rsidR="003837FC" w:rsidRPr="00516D54" w:rsidRDefault="003837FC" w:rsidP="00C84064">
      <w:pPr>
        <w:spacing w:line="360" w:lineRule="auto"/>
        <w:jc w:val="both"/>
        <w:rPr>
          <w:rFonts w:cs="Times New Roman"/>
        </w:rPr>
      </w:pPr>
      <w:r w:rsidRPr="007753AC">
        <w:rPr>
          <w:rFonts w:cs="Times New Roman"/>
        </w:rPr>
        <w:t>Az OBJECT szekcióban megtalálható el</w:t>
      </w:r>
      <w:r w:rsidRPr="00516D54">
        <w:rPr>
          <w:rFonts w:cs="Times New Roman"/>
        </w:rPr>
        <w:t>emek például a DICTIONARY, GEODATA, MATERIAL.</w:t>
      </w:r>
    </w:p>
    <w:p w14:paraId="35DE6B2C" w14:textId="2B5FFA71" w:rsidR="004710BD" w:rsidRPr="00CE3F2E" w:rsidRDefault="004710BD" w:rsidP="00C84064">
      <w:pPr>
        <w:spacing w:line="360" w:lineRule="auto"/>
        <w:jc w:val="both"/>
        <w:rPr>
          <w:rFonts w:cs="Times New Roman"/>
        </w:rPr>
      </w:pPr>
      <w:r w:rsidRPr="00516D54">
        <w:rPr>
          <w:rFonts w:cs="Times New Roman"/>
        </w:rPr>
        <w:t>Az dolgozatban a szekciót nem dolgoz</w:t>
      </w:r>
      <w:r w:rsidR="003D13E8" w:rsidRPr="00516D54">
        <w:rPr>
          <w:rFonts w:cs="Times New Roman"/>
        </w:rPr>
        <w:t>om</w:t>
      </w:r>
      <w:r w:rsidRPr="00516D54">
        <w:rPr>
          <w:rFonts w:cs="Times New Roman"/>
        </w:rPr>
        <w:t xml:space="preserve"> fel. Figyelmen kívül hagy</w:t>
      </w:r>
      <w:r w:rsidR="003D13E8" w:rsidRPr="00CE3F2E">
        <w:rPr>
          <w:rFonts w:cs="Times New Roman"/>
        </w:rPr>
        <w:t>om</w:t>
      </w:r>
      <w:r w:rsidRPr="00CE3F2E">
        <w:rPr>
          <w:rFonts w:cs="Times New Roman"/>
        </w:rPr>
        <w:t>.</w:t>
      </w:r>
    </w:p>
    <w:p w14:paraId="4AEEB28C" w14:textId="76936A71" w:rsidR="003837FC" w:rsidRPr="00CE3F2E" w:rsidRDefault="003837FC" w:rsidP="00C84064">
      <w:pPr>
        <w:spacing w:line="360" w:lineRule="auto"/>
        <w:jc w:val="both"/>
        <w:rPr>
          <w:rFonts w:cs="Times New Roman"/>
        </w:rPr>
      </w:pPr>
      <w:r w:rsidRPr="00CE3F2E">
        <w:rPr>
          <w:rFonts w:cs="Times New Roman"/>
        </w:rPr>
        <w:br w:type="page"/>
      </w:r>
    </w:p>
    <w:p w14:paraId="2F6B1995" w14:textId="69A49985" w:rsidR="005A44E9" w:rsidRPr="00776039" w:rsidRDefault="00B80CB5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1029" w:author="Ujszászi Mi" w:date="2022-04-29T22:56:00Z">
            <w:rPr/>
          </w:rPrChange>
        </w:rPr>
      </w:pPr>
      <w:bookmarkStart w:id="1030" w:name="_Toc100518225"/>
      <w:proofErr w:type="spellStart"/>
      <w:r w:rsidRPr="00776039">
        <w:rPr>
          <w:rFonts w:ascii="Times New Roman" w:hAnsi="Times New Roman" w:cs="Times New Roman"/>
          <w:rPrChange w:id="1031" w:author="Ujszászi Mi" w:date="2022-04-29T22:56:00Z">
            <w:rPr/>
          </w:rPrChange>
        </w:rPr>
        <w:lastRenderedPageBreak/>
        <w:t>User</w:t>
      </w:r>
      <w:proofErr w:type="spellEnd"/>
      <w:r w:rsidRPr="00776039">
        <w:rPr>
          <w:rFonts w:ascii="Times New Roman" w:hAnsi="Times New Roman" w:cs="Times New Roman"/>
          <w:rPrChange w:id="1032" w:author="Ujszászi Mi" w:date="2022-04-29T22:56:00Z">
            <w:rPr/>
          </w:rPrChange>
        </w:rPr>
        <w:t xml:space="preserve"> interfész</w:t>
      </w:r>
      <w:bookmarkEnd w:id="1030"/>
      <w:r w:rsidR="005A44E9" w:rsidRPr="00776039">
        <w:rPr>
          <w:rFonts w:ascii="Times New Roman" w:hAnsi="Times New Roman" w:cs="Times New Roman"/>
          <w:rPrChange w:id="1033" w:author="Ujszászi Mi" w:date="2022-04-29T22:56:00Z">
            <w:rPr/>
          </w:rPrChange>
        </w:rPr>
        <w:t xml:space="preserve"> </w:t>
      </w:r>
    </w:p>
    <w:p w14:paraId="75F2EA20" w14:textId="68128E8A" w:rsidR="00D83151" w:rsidRPr="00776039" w:rsidRDefault="00D83151" w:rsidP="00C84064">
      <w:pPr>
        <w:spacing w:line="360" w:lineRule="auto"/>
        <w:jc w:val="both"/>
        <w:rPr>
          <w:rFonts w:cs="Times New Roman"/>
        </w:rPr>
      </w:pPr>
    </w:p>
    <w:p w14:paraId="5DCA6162" w14:textId="0F2777BA" w:rsidR="00DD7CC2" w:rsidRPr="00776039" w:rsidRDefault="00DD7CC2" w:rsidP="00C84064">
      <w:pPr>
        <w:spacing w:line="360" w:lineRule="auto"/>
        <w:ind w:firstLine="360"/>
        <w:jc w:val="both"/>
        <w:rPr>
          <w:rFonts w:cs="Times New Roman"/>
          <w:rPrChange w:id="1034" w:author="Ujszászi Mi" w:date="2022-04-29T22:56:00Z">
            <w:rPr/>
          </w:rPrChange>
        </w:rPr>
      </w:pPr>
      <w:r w:rsidRPr="003500B6">
        <w:rPr>
          <w:rFonts w:cs="Times New Roman"/>
        </w:rPr>
        <w:t xml:space="preserve">A </w:t>
      </w:r>
      <w:proofErr w:type="spellStart"/>
      <w:r w:rsidRPr="003500B6">
        <w:rPr>
          <w:rFonts w:cs="Times New Roman"/>
        </w:rPr>
        <w:t>User</w:t>
      </w:r>
      <w:proofErr w:type="spellEnd"/>
      <w:r w:rsidRPr="003500B6">
        <w:rPr>
          <w:rFonts w:cs="Times New Roman"/>
        </w:rPr>
        <w:t xml:space="preserve"> inte</w:t>
      </w:r>
      <w:del w:id="1035" w:author="Ujszászi Mi" w:date="2022-04-29T23:11:00Z">
        <w:r w:rsidRPr="003500B6" w:rsidDel="003500B6">
          <w:rPr>
            <w:rFonts w:cs="Times New Roman"/>
          </w:rPr>
          <w:delText>t</w:delText>
        </w:r>
      </w:del>
      <w:r w:rsidRPr="003500B6">
        <w:rPr>
          <w:rFonts w:cs="Times New Roman"/>
        </w:rPr>
        <w:t>rfész egyképernyős webalkalmazásban jelenik meg</w:t>
      </w:r>
      <w:r w:rsidR="00E957EA" w:rsidRPr="003500B6">
        <w:rPr>
          <w:rFonts w:cs="Times New Roman"/>
        </w:rPr>
        <w:t xml:space="preserve">. Az alkalmazás UI kialakítása során HTML, CSS, és </w:t>
      </w:r>
      <w:proofErr w:type="spellStart"/>
      <w:r w:rsidR="00E957EA" w:rsidRPr="003500B6">
        <w:rPr>
          <w:rFonts w:cs="Times New Roman"/>
        </w:rPr>
        <w:t>Javascript</w:t>
      </w:r>
      <w:proofErr w:type="spellEnd"/>
      <w:r w:rsidR="00E957EA" w:rsidRPr="003500B6">
        <w:rPr>
          <w:rFonts w:cs="Times New Roman"/>
        </w:rPr>
        <w:t xml:space="preserve"> te</w:t>
      </w:r>
      <w:r w:rsidR="00E957EA" w:rsidRPr="00776039">
        <w:rPr>
          <w:rFonts w:cs="Times New Roman"/>
          <w:rPrChange w:id="1036" w:author="Ujszászi Mi" w:date="2022-04-29T22:56:00Z">
            <w:rPr/>
          </w:rPrChange>
        </w:rPr>
        <w:t>chnológiák falhasználása történt.</w:t>
      </w:r>
    </w:p>
    <w:p w14:paraId="7E39EAA0" w14:textId="4F1AD8D9" w:rsidR="00E957EA" w:rsidRPr="003500B6" w:rsidRDefault="00E957EA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037" w:author="Ujszászi Mi" w:date="2022-04-29T22:56:00Z">
            <w:rPr/>
          </w:rPrChange>
        </w:rPr>
        <w:t xml:space="preserve">Az animációk megvalósítása </w:t>
      </w:r>
      <w:r w:rsidR="00102837" w:rsidRPr="00776039">
        <w:rPr>
          <w:rFonts w:cs="Times New Roman"/>
          <w:color w:val="0033B3"/>
          <w:rPrChange w:id="1038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@</w:t>
      </w:r>
      <w:proofErr w:type="spellStart"/>
      <w:r w:rsidR="00102837" w:rsidRPr="00776039">
        <w:rPr>
          <w:rFonts w:cs="Times New Roman"/>
          <w:color w:val="0033B3"/>
          <w:rPrChange w:id="1039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keyframes</w:t>
      </w:r>
      <w:proofErr w:type="spellEnd"/>
      <w:r w:rsidR="00102837" w:rsidRPr="00776039">
        <w:rPr>
          <w:rFonts w:cs="Times New Roman"/>
        </w:rPr>
        <w:t xml:space="preserve"> </w:t>
      </w:r>
      <w:r w:rsidRPr="00776039">
        <w:rPr>
          <w:rFonts w:cs="Times New Roman"/>
        </w:rPr>
        <w:t>ha</w:t>
      </w:r>
      <w:r w:rsidRPr="003500B6">
        <w:rPr>
          <w:rFonts w:cs="Times New Roman"/>
        </w:rPr>
        <w:t>sználatával készült.</w:t>
      </w:r>
    </w:p>
    <w:p w14:paraId="4FAAD120" w14:textId="322A10EB" w:rsidR="00E957EA" w:rsidRPr="00516D54" w:rsidRDefault="00E957EA" w:rsidP="00C84064">
      <w:pPr>
        <w:spacing w:line="360" w:lineRule="auto"/>
        <w:jc w:val="both"/>
        <w:rPr>
          <w:rFonts w:cs="Times New Roman"/>
        </w:rPr>
      </w:pPr>
      <w:r w:rsidRPr="007753AC">
        <w:rPr>
          <w:rFonts w:cs="Times New Roman"/>
        </w:rPr>
        <w:t>A visszarajzolás</w:t>
      </w:r>
      <w:ins w:id="1040" w:author="Ujszászi Mi" w:date="2022-04-29T23:11:00Z">
        <w:r w:rsidR="003500B6">
          <w:rPr>
            <w:rFonts w:cs="Times New Roman"/>
          </w:rPr>
          <w:t>i</w:t>
        </w:r>
      </w:ins>
      <w:r w:rsidRPr="007753AC">
        <w:rPr>
          <w:rFonts w:cs="Times New Roman"/>
        </w:rPr>
        <w:t xml:space="preserve"> felület</w:t>
      </w:r>
      <w:del w:id="1041" w:author="Ujszászi Mi" w:date="2022-04-29T23:11:00Z">
        <w:r w:rsidRPr="007753AC" w:rsidDel="003500B6">
          <w:rPr>
            <w:rFonts w:cs="Times New Roman"/>
          </w:rPr>
          <w:delText>e</w:delText>
        </w:r>
      </w:del>
      <w:r w:rsidRPr="00516D54">
        <w:rPr>
          <w:rFonts w:cs="Times New Roman"/>
        </w:rPr>
        <w:t xml:space="preserve"> canvas</w:t>
      </w:r>
    </w:p>
    <w:p w14:paraId="551985E4" w14:textId="20D7810D" w:rsidR="00D83151" w:rsidRPr="00776039" w:rsidRDefault="005A44E9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042" w:author="Ujszászi Mi" w:date="2022-04-29T22:56:00Z">
            <w:rPr/>
          </w:rPrChange>
        </w:rPr>
      </w:pPr>
      <w:bookmarkStart w:id="1043" w:name="_Toc100518226"/>
      <w:r w:rsidRPr="00776039">
        <w:rPr>
          <w:rFonts w:ascii="Times New Roman" w:hAnsi="Times New Roman" w:cs="Times New Roman"/>
          <w:rPrChange w:id="1044" w:author="Ujszászi Mi" w:date="2022-04-29T22:56:00Z">
            <w:rPr/>
          </w:rPrChange>
        </w:rPr>
        <w:t>Beviteli képernyő</w:t>
      </w:r>
      <w:bookmarkEnd w:id="1043"/>
    </w:p>
    <w:p w14:paraId="0043ACDE" w14:textId="595657F0" w:rsidR="00E957EA" w:rsidRPr="003500B6" w:rsidRDefault="00E957EA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Az alkalmazás induláskor megjelenő háttár egy adásmentes TV képernyőre hasonlítható, amiből kettő másodperc el</w:t>
      </w:r>
      <w:r w:rsidRPr="003500B6">
        <w:rPr>
          <w:rFonts w:cs="Times New Roman"/>
        </w:rPr>
        <w:t>teltével egy terminál lesz látható. A terminálban üdvözlő üzentek, illetve bemutatkozás jelenik meg sorról sorra.</w:t>
      </w:r>
    </w:p>
    <w:p w14:paraId="607872B2" w14:textId="04E6004E" w:rsidR="00102837" w:rsidRPr="00776039" w:rsidRDefault="00102837" w:rsidP="00C84064">
      <w:pPr>
        <w:spacing w:line="360" w:lineRule="auto"/>
        <w:jc w:val="both"/>
        <w:rPr>
          <w:rFonts w:cs="Times New Roman"/>
          <w:rPrChange w:id="1045" w:author="Ujszászi Mi" w:date="2022-04-29T22:56:00Z">
            <w:rPr/>
          </w:rPrChange>
        </w:rPr>
      </w:pPr>
      <w:r w:rsidRPr="00776039">
        <w:rPr>
          <w:rFonts w:cs="Times New Roman"/>
          <w:rPrChange w:id="1046" w:author="Ujszászi Mi" w:date="2022-04-29T22:56:00Z">
            <w:rPr/>
          </w:rPrChange>
        </w:rPr>
        <w:t>Az animációk CSS stíluslappal egymás után mennek végbe a következő sorrendben:</w:t>
      </w:r>
    </w:p>
    <w:p w14:paraId="0057F763" w14:textId="2EA18FF4" w:rsidR="00102837" w:rsidRPr="003500B6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047" w:author="Ujszászi Mi" w:date="2022-04-29T22:56:00Z">
            <w:rPr/>
          </w:rPrChange>
        </w:rPr>
        <w:t xml:space="preserve">A </w:t>
      </w:r>
      <w:r w:rsidRPr="00776039">
        <w:rPr>
          <w:rFonts w:cs="Times New Roman"/>
          <w:color w:val="0033B3"/>
          <w:rPrChange w:id="1048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@</w:t>
      </w:r>
      <w:proofErr w:type="spellStart"/>
      <w:r w:rsidRPr="00776039">
        <w:rPr>
          <w:rFonts w:cs="Times New Roman"/>
          <w:color w:val="0033B3"/>
          <w:rPrChange w:id="1049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keyframes</w:t>
      </w:r>
      <w:proofErr w:type="spellEnd"/>
      <w:r w:rsidRPr="00776039">
        <w:rPr>
          <w:rFonts w:cs="Times New Roman"/>
          <w:color w:val="0033B3"/>
          <w:rPrChange w:id="1050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</w:t>
      </w:r>
      <w:proofErr w:type="spellStart"/>
      <w:r w:rsidRPr="00776039">
        <w:rPr>
          <w:rFonts w:cs="Times New Roman"/>
          <w:color w:val="0033B3"/>
          <w:rPrChange w:id="1051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backgroundchg</w:t>
      </w:r>
      <w:proofErr w:type="spellEnd"/>
      <w:r w:rsidRPr="00776039">
        <w:rPr>
          <w:rFonts w:cs="Times New Roman"/>
          <w:color w:val="0033B3"/>
          <w:rPrChange w:id="1052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</w:t>
      </w:r>
      <w:r w:rsidRPr="00776039">
        <w:rPr>
          <w:rFonts w:cs="Times New Roman"/>
        </w:rPr>
        <w:t>segítségével a kezdeti</w:t>
      </w:r>
      <w:r w:rsidRPr="00776039">
        <w:rPr>
          <w:rFonts w:cs="Times New Roman"/>
          <w:color w:val="0033B3"/>
          <w:rPrChange w:id="1053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noise.gif </w:t>
      </w:r>
      <w:r w:rsidRPr="00776039">
        <w:rPr>
          <w:rFonts w:cs="Times New Roman"/>
        </w:rPr>
        <w:t xml:space="preserve">képet előszőr fehérre </w:t>
      </w:r>
      <w:r w:rsidR="003D13E8" w:rsidRPr="003500B6">
        <w:rPr>
          <w:rFonts w:cs="Times New Roman"/>
        </w:rPr>
        <w:t>módosul</w:t>
      </w:r>
    </w:p>
    <w:p w14:paraId="06A65787" w14:textId="706B3B54" w:rsidR="00102837" w:rsidRPr="00776039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Majd ugyanebben a</w:t>
      </w:r>
      <w:r w:rsidRPr="00776039">
        <w:rPr>
          <w:rFonts w:cs="Times New Roman"/>
          <w:color w:val="0033B3"/>
          <w:rPrChange w:id="1054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@</w:t>
      </w:r>
      <w:proofErr w:type="spellStart"/>
      <w:r w:rsidRPr="00776039">
        <w:rPr>
          <w:rFonts w:cs="Times New Roman"/>
          <w:color w:val="0033B3"/>
          <w:rPrChange w:id="1055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keyframe</w:t>
      </w:r>
      <w:proofErr w:type="spellEnd"/>
      <w:r w:rsidRPr="00776039">
        <w:rPr>
          <w:rFonts w:cs="Times New Roman"/>
          <w:color w:val="0033B3"/>
          <w:rPrChange w:id="1056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-ben </w:t>
      </w:r>
      <w:r w:rsidRPr="00776039">
        <w:rPr>
          <w:rFonts w:cs="Times New Roman"/>
        </w:rPr>
        <w:t>szürkére</w:t>
      </w:r>
      <w:r w:rsidRPr="00776039">
        <w:rPr>
          <w:rFonts w:cs="Times New Roman"/>
          <w:color w:val="0033B3"/>
          <w:rPrChange w:id="1057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.</w:t>
      </w:r>
    </w:p>
    <w:p w14:paraId="5CCFFA2D" w14:textId="7B6B977B" w:rsidR="00102837" w:rsidRPr="003500B6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Közben a megjelenít</w:t>
      </w:r>
      <w:r w:rsidR="005668F1" w:rsidRPr="003500B6">
        <w:rPr>
          <w:rFonts w:cs="Times New Roman"/>
        </w:rPr>
        <w:t>em</w:t>
      </w:r>
      <w:r w:rsidRPr="003500B6">
        <w:rPr>
          <w:rFonts w:cs="Times New Roman"/>
        </w:rPr>
        <w:t xml:space="preserve"> fokozatosan a terminál felületét </w:t>
      </w:r>
    </w:p>
    <w:p w14:paraId="35FD5465" w14:textId="49F09C76" w:rsidR="00102837" w:rsidRPr="003500B6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7753AC">
        <w:rPr>
          <w:rFonts w:cs="Times New Roman"/>
        </w:rPr>
        <w:t xml:space="preserve">A terminálban miután a háttér szürkére váltott a </w:t>
      </w:r>
      <w:r w:rsidRPr="00776039">
        <w:rPr>
          <w:rFonts w:cs="Times New Roman"/>
          <w:color w:val="0033B3"/>
          <w:rPrChange w:id="1058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@</w:t>
      </w:r>
      <w:proofErr w:type="spellStart"/>
      <w:r w:rsidRPr="00776039">
        <w:rPr>
          <w:rFonts w:cs="Times New Roman"/>
          <w:color w:val="0033B3"/>
          <w:rPrChange w:id="1059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keyframes</w:t>
      </w:r>
      <w:proofErr w:type="spellEnd"/>
      <w:r w:rsidRPr="00776039">
        <w:rPr>
          <w:rFonts w:cs="Times New Roman"/>
          <w:color w:val="0033B3"/>
          <w:rPrChange w:id="1060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</w:t>
      </w:r>
      <w:proofErr w:type="spellStart"/>
      <w:r w:rsidRPr="00776039">
        <w:rPr>
          <w:rFonts w:cs="Times New Roman"/>
          <w:color w:val="0033B3"/>
          <w:rPrChange w:id="1061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>cursor-visible</w:t>
      </w:r>
      <w:proofErr w:type="spellEnd"/>
      <w:r w:rsidRPr="00776039">
        <w:rPr>
          <w:rFonts w:cs="Times New Roman"/>
          <w:color w:val="0033B3"/>
          <w:rPrChange w:id="1062" w:author="Ujszászi Mi" w:date="2022-04-29T22:56:00Z">
            <w:rPr>
              <w:rFonts w:ascii="Courier New" w:hAnsi="Courier New" w:cs="Courier New"/>
              <w:color w:val="0033B3"/>
            </w:rPr>
          </w:rPrChange>
        </w:rPr>
        <w:t xml:space="preserve"> </w:t>
      </w:r>
      <w:r w:rsidRPr="00776039">
        <w:rPr>
          <w:rFonts w:cs="Times New Roman"/>
        </w:rPr>
        <w:t>animációval egymás után jelenít</w:t>
      </w:r>
      <w:r w:rsidR="005668F1" w:rsidRPr="00776039">
        <w:rPr>
          <w:rFonts w:cs="Times New Roman"/>
        </w:rPr>
        <w:t>em</w:t>
      </w:r>
      <w:r w:rsidRPr="003500B6">
        <w:rPr>
          <w:rFonts w:cs="Times New Roman"/>
        </w:rPr>
        <w:t xml:space="preserve"> meg a kiírt szöveget.</w:t>
      </w:r>
    </w:p>
    <w:p w14:paraId="10168D8A" w14:textId="4D085191" w:rsidR="00102837" w:rsidRPr="00776039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063" w:author="Ujszászi Mi" w:date="2022-04-29T22:56:00Z">
            <w:rPr/>
          </w:rPrChange>
        </w:rPr>
      </w:pPr>
      <w:r w:rsidRPr="00776039">
        <w:rPr>
          <w:rFonts w:cs="Times New Roman"/>
          <w:rPrChange w:id="1064" w:author="Ujszászi Mi" w:date="2022-04-29T22:56:00Z">
            <w:rPr/>
          </w:rPrChange>
        </w:rPr>
        <w:t xml:space="preserve">Végül megjelenik a </w:t>
      </w:r>
      <w:proofErr w:type="spellStart"/>
      <w:r w:rsidRPr="00776039">
        <w:rPr>
          <w:rFonts w:cs="Times New Roman"/>
          <w:rPrChange w:id="1065" w:author="Ujszászi Mi" w:date="2022-04-29T22:56:00Z">
            <w:rPr/>
          </w:rPrChange>
        </w:rPr>
        <w:t>drag&amp;drop</w:t>
      </w:r>
      <w:proofErr w:type="spellEnd"/>
      <w:r w:rsidRPr="00776039">
        <w:rPr>
          <w:rFonts w:cs="Times New Roman"/>
          <w:rPrChange w:id="1066" w:author="Ujszászi Mi" w:date="2022-04-29T22:56:00Z">
            <w:rPr/>
          </w:rPrChange>
        </w:rPr>
        <w:t xml:space="preserve"> </w:t>
      </w:r>
      <w:proofErr w:type="spellStart"/>
      <w:r w:rsidRPr="00776039">
        <w:rPr>
          <w:rFonts w:cs="Times New Roman"/>
          <w:rPrChange w:id="1067" w:author="Ujszászi Mi" w:date="2022-04-29T22:56:00Z">
            <w:rPr/>
          </w:rPrChange>
        </w:rPr>
        <w:t>area</w:t>
      </w:r>
      <w:proofErr w:type="spellEnd"/>
      <w:r w:rsidRPr="00776039">
        <w:rPr>
          <w:rFonts w:cs="Times New Roman"/>
          <w:rPrChange w:id="1068" w:author="Ujszászi Mi" w:date="2022-04-29T22:56:00Z">
            <w:rPr/>
          </w:rPrChange>
        </w:rPr>
        <w:t>-t</w:t>
      </w:r>
    </w:p>
    <w:p w14:paraId="3F4B7506" w14:textId="01456564" w:rsidR="00E957EA" w:rsidRPr="00776039" w:rsidRDefault="00E957EA" w:rsidP="00C84064">
      <w:pPr>
        <w:spacing w:line="360" w:lineRule="auto"/>
        <w:jc w:val="both"/>
        <w:rPr>
          <w:rFonts w:cs="Times New Roman"/>
          <w:rPrChange w:id="1069" w:author="Ujszászi Mi" w:date="2022-04-29T22:56:00Z">
            <w:rPr/>
          </w:rPrChange>
        </w:rPr>
      </w:pPr>
      <w:r w:rsidRPr="00776039">
        <w:rPr>
          <w:rFonts w:cs="Times New Roman"/>
          <w:rPrChange w:id="1070" w:author="Ujszászi Mi" w:date="2022-04-29T22:56:00Z">
            <w:rPr/>
          </w:rPrChange>
        </w:rPr>
        <w:t xml:space="preserve">A bemutatkozást követően előtűnik a </w:t>
      </w:r>
      <w:proofErr w:type="spellStart"/>
      <w:r w:rsidRPr="00776039">
        <w:rPr>
          <w:rFonts w:cs="Times New Roman"/>
          <w:rPrChange w:id="1071" w:author="Ujszászi Mi" w:date="2022-04-29T22:56:00Z">
            <w:rPr/>
          </w:rPrChange>
        </w:rPr>
        <w:t>drag&amp;drop</w:t>
      </w:r>
      <w:proofErr w:type="spellEnd"/>
      <w:r w:rsidRPr="00776039">
        <w:rPr>
          <w:rFonts w:cs="Times New Roman"/>
          <w:rPrChange w:id="1072" w:author="Ujszászi Mi" w:date="2022-04-29T22:56:00Z">
            <w:rPr/>
          </w:rPrChange>
        </w:rPr>
        <w:t xml:space="preserve"> felület ahová a felhasználó feltöltheti a kezelendő DXF fájlt.</w:t>
      </w:r>
    </w:p>
    <w:p w14:paraId="5E4F65E6" w14:textId="5E0CB814" w:rsidR="00102837" w:rsidRPr="00776039" w:rsidRDefault="00102837" w:rsidP="00C84064">
      <w:pPr>
        <w:spacing w:line="360" w:lineRule="auto"/>
        <w:jc w:val="both"/>
        <w:rPr>
          <w:rFonts w:cs="Times New Roman"/>
          <w:rPrChange w:id="1073" w:author="Ujszászi Mi" w:date="2022-04-29T22:56:00Z">
            <w:rPr/>
          </w:rPrChange>
        </w:rPr>
      </w:pPr>
      <w:r w:rsidRPr="00776039">
        <w:rPr>
          <w:rFonts w:cs="Times New Roman"/>
          <w:rPrChange w:id="1074" w:author="Ujszászi Mi" w:date="2022-04-29T22:56:00Z">
            <w:rPr/>
          </w:rPrChange>
        </w:rPr>
        <w:t xml:space="preserve">A </w:t>
      </w:r>
      <w:r w:rsidR="0035251D" w:rsidRPr="00776039">
        <w:rPr>
          <w:rFonts w:cs="Times New Roman"/>
          <w:rPrChange w:id="1075" w:author="Ujszászi Mi" w:date="2022-04-29T22:56:00Z">
            <w:rPr/>
          </w:rPrChange>
        </w:rPr>
        <w:t>fájl felületre mozgatása módosítja a feltöltés alatt megtalálható szöveget</w:t>
      </w:r>
    </w:p>
    <w:p w14:paraId="7BB67CD2" w14:textId="6B9785B1" w:rsidR="00E957EA" w:rsidRPr="00776039" w:rsidRDefault="00102837" w:rsidP="00C84064">
      <w:pPr>
        <w:spacing w:line="360" w:lineRule="auto"/>
        <w:jc w:val="both"/>
        <w:rPr>
          <w:rFonts w:cs="Times New Roman"/>
          <w:rPrChange w:id="1076" w:author="Ujszászi Mi" w:date="2022-04-29T22:56:00Z">
            <w:rPr/>
          </w:rPrChange>
        </w:rPr>
      </w:pPr>
      <w:r w:rsidRPr="00776039">
        <w:rPr>
          <w:rFonts w:cs="Times New Roman"/>
          <w:rPrChange w:id="1077" w:author="Ujszászi Mi" w:date="2022-04-29T22:56:00Z">
            <w:rPr/>
          </w:rPrChange>
        </w:rPr>
        <w:t>A</w:t>
      </w:r>
      <w:r w:rsidR="0035251D" w:rsidRPr="00776039">
        <w:rPr>
          <w:rFonts w:cs="Times New Roman"/>
          <w:rPrChange w:id="1078" w:author="Ujszászi Mi" w:date="2022-04-29T22:56:00Z">
            <w:rPr/>
          </w:rPrChange>
        </w:rPr>
        <w:t xml:space="preserve"> fájl elengedés és a feldolgozó eljárás megkezdése szintén visszajelzésre kerül a felhasználó számára.</w:t>
      </w:r>
    </w:p>
    <w:p w14:paraId="2EF0B975" w14:textId="2A38D47C" w:rsidR="0035251D" w:rsidRPr="00776039" w:rsidRDefault="0035251D" w:rsidP="00C84064">
      <w:pPr>
        <w:spacing w:line="360" w:lineRule="auto"/>
        <w:jc w:val="both"/>
        <w:rPr>
          <w:rFonts w:cs="Times New Roman"/>
          <w:rPrChange w:id="1079" w:author="Ujszászi Mi" w:date="2022-04-29T22:56:00Z">
            <w:rPr/>
          </w:rPrChange>
        </w:rPr>
      </w:pPr>
      <w:r w:rsidRPr="00776039">
        <w:rPr>
          <w:rFonts w:cs="Times New Roman"/>
          <w:rPrChange w:id="1080" w:author="Ujszászi Mi" w:date="2022-04-29T22:56:00Z">
            <w:rPr/>
          </w:rPrChange>
        </w:rPr>
        <w:t xml:space="preserve">Ha fájl mérete túl nagy vagy a kiterjesztése nem DXF, azt </w:t>
      </w:r>
      <w:proofErr w:type="spellStart"/>
      <w:r w:rsidRPr="00776039">
        <w:rPr>
          <w:rFonts w:cs="Times New Roman"/>
          <w:rPrChange w:id="1081" w:author="Ujszászi Mi" w:date="2022-04-29T22:56:00Z">
            <w:rPr/>
          </w:rPrChange>
        </w:rPr>
        <w:t>alert</w:t>
      </w:r>
      <w:proofErr w:type="spellEnd"/>
      <w:r w:rsidRPr="00776039">
        <w:rPr>
          <w:rFonts w:cs="Times New Roman"/>
          <w:rPrChange w:id="1082" w:author="Ujszászi Mi" w:date="2022-04-29T22:56:00Z">
            <w:rPr/>
          </w:rPrChange>
        </w:rPr>
        <w:t xml:space="preserve"> formájában visszajel</w:t>
      </w:r>
      <w:del w:id="1083" w:author="Ujszászi Mi" w:date="2022-04-29T23:12:00Z">
        <w:r w:rsidRPr="00776039" w:rsidDel="003500B6">
          <w:rPr>
            <w:rFonts w:cs="Times New Roman"/>
            <w:rPrChange w:id="1084" w:author="Ujszászi Mi" w:date="2022-04-29T22:56:00Z">
              <w:rPr/>
            </w:rPrChange>
          </w:rPr>
          <w:delText>e</w:delText>
        </w:r>
      </w:del>
      <w:r w:rsidRPr="00776039">
        <w:rPr>
          <w:rFonts w:cs="Times New Roman"/>
          <w:rPrChange w:id="1085" w:author="Ujszászi Mi" w:date="2022-04-29T22:56:00Z">
            <w:rPr/>
          </w:rPrChange>
        </w:rPr>
        <w:t>z</w:t>
      </w:r>
      <w:r w:rsidR="005668F1" w:rsidRPr="00776039">
        <w:rPr>
          <w:rFonts w:cs="Times New Roman"/>
          <w:rPrChange w:id="1086" w:author="Ujszászi Mi" w:date="2022-04-29T22:56:00Z">
            <w:rPr/>
          </w:rPrChange>
        </w:rPr>
        <w:t>em</w:t>
      </w:r>
      <w:r w:rsidRPr="00776039">
        <w:rPr>
          <w:rFonts w:cs="Times New Roman"/>
          <w:rPrChange w:id="1087" w:author="Ujszászi Mi" w:date="2022-04-29T22:56:00Z">
            <w:rPr/>
          </w:rPrChange>
        </w:rPr>
        <w:t xml:space="preserve"> a felhasználó felé, és ismételt fájlfeltöltés lehetséges.</w:t>
      </w:r>
    </w:p>
    <w:p w14:paraId="01789E61" w14:textId="77777777" w:rsidR="0086343D" w:rsidRPr="00776039" w:rsidRDefault="0086343D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25944560" wp14:editId="179CA9EC">
            <wp:extent cx="5753100" cy="44481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6BB9" w14:textId="39E5859A" w:rsidR="0086343D" w:rsidRPr="003500B6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088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089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A816B7" w:rsidRPr="00776039">
        <w:rPr>
          <w:rFonts w:cs="Times New Roman"/>
          <w:noProof/>
        </w:rPr>
        <w:t>5</w:t>
      </w:r>
      <w:r w:rsidRPr="00776039">
        <w:rPr>
          <w:rFonts w:cs="Times New Roman"/>
          <w:noProof/>
        </w:rPr>
        <w:fldChar w:fldCharType="end"/>
      </w:r>
      <w:r w:rsidR="0086343D" w:rsidRPr="00776039">
        <w:rPr>
          <w:rFonts w:cs="Times New Roman"/>
        </w:rPr>
        <w:t>. ábra kezdő képernyő</w:t>
      </w:r>
    </w:p>
    <w:p w14:paraId="5C1D26A0" w14:textId="19B46DD0" w:rsidR="00D83151" w:rsidRPr="00776039" w:rsidRDefault="005A44E9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090" w:author="Ujszászi Mi" w:date="2022-04-29T22:56:00Z">
            <w:rPr/>
          </w:rPrChange>
        </w:rPr>
      </w:pPr>
      <w:bookmarkStart w:id="1091" w:name="_Toc100518227"/>
      <w:r w:rsidRPr="00776039">
        <w:rPr>
          <w:rFonts w:ascii="Times New Roman" w:hAnsi="Times New Roman" w:cs="Times New Roman"/>
          <w:rPrChange w:id="1092" w:author="Ujszászi Mi" w:date="2022-04-29T22:56:00Z">
            <w:rPr/>
          </w:rPrChange>
        </w:rPr>
        <w:t>Eredmény visszajelző képernyő</w:t>
      </w:r>
      <w:bookmarkEnd w:id="1091"/>
    </w:p>
    <w:p w14:paraId="3A872265" w14:textId="3DBACAA4" w:rsidR="005A44E9" w:rsidRPr="00776039" w:rsidRDefault="00D83151" w:rsidP="00C84064">
      <w:pPr>
        <w:spacing w:line="360" w:lineRule="auto"/>
        <w:ind w:firstLine="720"/>
        <w:jc w:val="both"/>
        <w:rPr>
          <w:rFonts w:cs="Times New Roman"/>
          <w:rPrChange w:id="1093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A beolvasást követően </w:t>
      </w:r>
      <w:r w:rsidR="006E65E5" w:rsidRPr="00776039">
        <w:rPr>
          <w:rFonts w:cs="Times New Roman"/>
        </w:rPr>
        <w:t xml:space="preserve">a képernyőről eltűnik a terminál </w:t>
      </w:r>
      <w:r w:rsidR="008C4121" w:rsidRPr="003500B6">
        <w:rPr>
          <w:rFonts w:cs="Times New Roman"/>
        </w:rPr>
        <w:t>szöveges</w:t>
      </w:r>
      <w:r w:rsidR="006E65E5" w:rsidRPr="003500B6">
        <w:rPr>
          <w:rFonts w:cs="Times New Roman"/>
        </w:rPr>
        <w:t xml:space="preserve"> felület és browser méretével arányosan 90%.-</w:t>
      </w:r>
      <w:proofErr w:type="spellStart"/>
      <w:r w:rsidR="006E65E5" w:rsidRPr="003500B6">
        <w:rPr>
          <w:rFonts w:cs="Times New Roman"/>
        </w:rPr>
        <w:t>osra</w:t>
      </w:r>
      <w:proofErr w:type="spellEnd"/>
      <w:r w:rsidR="006E65E5" w:rsidRPr="003500B6">
        <w:rPr>
          <w:rFonts w:cs="Times New Roman"/>
        </w:rPr>
        <w:t xml:space="preserve"> </w:t>
      </w:r>
      <w:r w:rsidR="008C4121" w:rsidRPr="00776039">
        <w:rPr>
          <w:rFonts w:cs="Times New Roman"/>
          <w:rPrChange w:id="1094" w:author="Ujszászi Mi" w:date="2022-04-29T22:56:00Z">
            <w:rPr/>
          </w:rPrChange>
        </w:rPr>
        <w:t>nagyít</w:t>
      </w:r>
      <w:r w:rsidR="003D13E8" w:rsidRPr="00776039">
        <w:rPr>
          <w:rFonts w:cs="Times New Roman"/>
          <w:rPrChange w:id="1095" w:author="Ujszászi Mi" w:date="2022-04-29T22:56:00Z">
            <w:rPr/>
          </w:rPrChange>
        </w:rPr>
        <w:t>om</w:t>
      </w:r>
      <w:r w:rsidR="006E65E5" w:rsidRPr="00776039">
        <w:rPr>
          <w:rFonts w:cs="Times New Roman"/>
          <w:rPrChange w:id="1096" w:author="Ujszászi Mi" w:date="2022-04-29T22:56:00Z">
            <w:rPr/>
          </w:rPrChange>
        </w:rPr>
        <w:t xml:space="preserve"> a terminál DIV objektumát. Az animációt követően a terminál DIV objektuma eltűnik és ugyanebben a pillanatban megjelenít</w:t>
      </w:r>
      <w:r w:rsidR="005668F1" w:rsidRPr="00776039">
        <w:rPr>
          <w:rFonts w:cs="Times New Roman"/>
          <w:rPrChange w:id="1097" w:author="Ujszászi Mi" w:date="2022-04-29T22:56:00Z">
            <w:rPr/>
          </w:rPrChange>
        </w:rPr>
        <w:t>em</w:t>
      </w:r>
      <w:r w:rsidR="006E65E5" w:rsidRPr="00776039">
        <w:rPr>
          <w:rFonts w:cs="Times New Roman"/>
          <w:rPrChange w:id="1098" w:author="Ujszászi Mi" w:date="2022-04-29T22:56:00Z">
            <w:rPr/>
          </w:rPrChange>
        </w:rPr>
        <w:t xml:space="preserve"> az azonos méretű és pozíciójú canvas objektumot.</w:t>
      </w:r>
    </w:p>
    <w:p w14:paraId="4093F236" w14:textId="7269EB54" w:rsidR="006E65E5" w:rsidRPr="00776039" w:rsidRDefault="006E65E5" w:rsidP="00C84064">
      <w:pPr>
        <w:spacing w:line="360" w:lineRule="auto"/>
        <w:jc w:val="both"/>
        <w:rPr>
          <w:rFonts w:cs="Times New Roman"/>
          <w:rPrChange w:id="1099" w:author="Ujszászi Mi" w:date="2022-04-29T22:56:00Z">
            <w:rPr/>
          </w:rPrChange>
        </w:rPr>
      </w:pPr>
      <w:r w:rsidRPr="00776039">
        <w:rPr>
          <w:rFonts w:cs="Times New Roman"/>
          <w:rPrChange w:id="1100" w:author="Ujszászi Mi" w:date="2022-04-29T22:56:00Z">
            <w:rPr/>
          </w:rPrChange>
        </w:rPr>
        <w:t xml:space="preserve">A canvas jobb oldalának </w:t>
      </w:r>
      <w:r w:rsidR="00706621" w:rsidRPr="00776039">
        <w:rPr>
          <w:rFonts w:cs="Times New Roman"/>
          <w:rPrChange w:id="1101" w:author="Ujszászi Mi" w:date="2022-04-29T22:56:00Z">
            <w:rPr/>
          </w:rPrChange>
        </w:rPr>
        <w:t>220 pixel nagyságú részében</w:t>
      </w:r>
      <w:r w:rsidRPr="00776039">
        <w:rPr>
          <w:rFonts w:cs="Times New Roman"/>
          <w:rPrChange w:id="1102" w:author="Ujszászi Mi" w:date="2022-04-29T22:56:00Z">
            <w:rPr/>
          </w:rPrChange>
        </w:rPr>
        <w:t xml:space="preserve"> egy </w:t>
      </w:r>
      <w:proofErr w:type="spellStart"/>
      <w:r w:rsidRPr="00776039">
        <w:rPr>
          <w:rFonts w:cs="Times New Roman"/>
          <w:rPrChange w:id="1103" w:author="Ujszászi Mi" w:date="2022-04-29T22:56:00Z">
            <w:rPr/>
          </w:rPrChange>
        </w:rPr>
        <w:t>calculation</w:t>
      </w:r>
      <w:proofErr w:type="spellEnd"/>
      <w:r w:rsidRPr="00776039">
        <w:rPr>
          <w:rFonts w:cs="Times New Roman"/>
          <w:rPrChange w:id="1104" w:author="Ujszászi Mi" w:date="2022-04-29T22:56:00Z">
            <w:rPr/>
          </w:rPrChange>
        </w:rPr>
        <w:t xml:space="preserve"> rész helyezkedik </w:t>
      </w:r>
      <w:proofErr w:type="gramStart"/>
      <w:r w:rsidRPr="00776039">
        <w:rPr>
          <w:rFonts w:cs="Times New Roman"/>
          <w:rPrChange w:id="1105" w:author="Ujszászi Mi" w:date="2022-04-29T22:56:00Z">
            <w:rPr/>
          </w:rPrChange>
        </w:rPr>
        <w:t>el</w:t>
      </w:r>
      <w:proofErr w:type="gramEnd"/>
      <w:r w:rsidRPr="00776039">
        <w:rPr>
          <w:rFonts w:cs="Times New Roman"/>
          <w:rPrChange w:id="1106" w:author="Ujszászi Mi" w:date="2022-04-29T22:56:00Z">
            <w:rPr/>
          </w:rPrChange>
        </w:rPr>
        <w:t xml:space="preserve"> ahova majd a számítási eredményeket </w:t>
      </w:r>
      <w:r w:rsidR="0037560A" w:rsidRPr="00776039">
        <w:rPr>
          <w:rFonts w:cs="Times New Roman"/>
          <w:rPrChange w:id="1107" w:author="Ujszászi Mi" w:date="2022-04-29T22:56:00Z">
            <w:rPr/>
          </w:rPrChange>
        </w:rPr>
        <w:t>írnám</w:t>
      </w:r>
      <w:r w:rsidRPr="00776039">
        <w:rPr>
          <w:rFonts w:cs="Times New Roman"/>
          <w:rPrChange w:id="1108" w:author="Ujszászi Mi" w:date="2022-04-29T22:56:00Z">
            <w:rPr/>
          </w:rPrChange>
        </w:rPr>
        <w:t xml:space="preserve"> vissza.</w:t>
      </w:r>
    </w:p>
    <w:p w14:paraId="78452FB7" w14:textId="04C0B610" w:rsidR="006E65E5" w:rsidRPr="00776039" w:rsidRDefault="006E65E5" w:rsidP="00C84064">
      <w:pPr>
        <w:spacing w:line="360" w:lineRule="auto"/>
        <w:jc w:val="both"/>
        <w:rPr>
          <w:rFonts w:cs="Times New Roman"/>
          <w:rPrChange w:id="1109" w:author="Ujszászi Mi" w:date="2022-04-29T22:56:00Z">
            <w:rPr/>
          </w:rPrChange>
        </w:rPr>
      </w:pPr>
      <w:r w:rsidRPr="00776039">
        <w:rPr>
          <w:rFonts w:cs="Times New Roman"/>
          <w:rPrChange w:id="1110" w:author="Ujszászi Mi" w:date="2022-04-29T22:56:00Z">
            <w:rPr/>
          </w:rPrChange>
        </w:rPr>
        <w:t>A maradék rajzfelület 1%</w:t>
      </w:r>
      <w:r w:rsidR="00706621" w:rsidRPr="00776039">
        <w:rPr>
          <w:rFonts w:cs="Times New Roman"/>
          <w:rPrChange w:id="1111" w:author="Ujszászi Mi" w:date="2022-04-29T22:56:00Z">
            <w:rPr/>
          </w:rPrChange>
        </w:rPr>
        <w:t>-</w:t>
      </w:r>
      <w:r w:rsidRPr="00776039">
        <w:rPr>
          <w:rFonts w:cs="Times New Roman"/>
          <w:rPrChange w:id="1112" w:author="Ujszászi Mi" w:date="2022-04-29T22:56:00Z">
            <w:rPr/>
          </w:rPrChange>
        </w:rPr>
        <w:t>os kert</w:t>
      </w:r>
      <w:r w:rsidR="00706621" w:rsidRPr="00776039">
        <w:rPr>
          <w:rFonts w:cs="Times New Roman"/>
          <w:rPrChange w:id="1113" w:author="Ujszászi Mi" w:date="2022-04-29T22:56:00Z">
            <w:rPr/>
          </w:rPrChange>
        </w:rPr>
        <w:t>et kap</w:t>
      </w:r>
      <w:r w:rsidRPr="00776039">
        <w:rPr>
          <w:rFonts w:cs="Times New Roman"/>
          <w:rPrChange w:id="1114" w:author="Ujszászi Mi" w:date="2022-04-29T22:56:00Z">
            <w:rPr/>
          </w:rPrChange>
        </w:rPr>
        <w:t>.</w:t>
      </w:r>
    </w:p>
    <w:p w14:paraId="369F7EE6" w14:textId="612484A2" w:rsidR="00CA266D" w:rsidRPr="00776039" w:rsidRDefault="00706621" w:rsidP="00C84064">
      <w:pPr>
        <w:spacing w:line="360" w:lineRule="auto"/>
        <w:jc w:val="both"/>
        <w:rPr>
          <w:rFonts w:cs="Times New Roman"/>
          <w:rPrChange w:id="1115" w:author="Ujszászi Mi" w:date="2022-04-29T22:56:00Z">
            <w:rPr/>
          </w:rPrChange>
        </w:rPr>
      </w:pPr>
      <w:r w:rsidRPr="00776039">
        <w:rPr>
          <w:rFonts w:cs="Times New Roman"/>
          <w:rPrChange w:id="1116" w:author="Ujszászi Mi" w:date="2022-04-29T22:56:00Z">
            <w:rPr/>
          </w:rPrChange>
        </w:rPr>
        <w:t>A visszarajzolás során a rajzokat</w:t>
      </w:r>
      <w:r w:rsidR="003D13E8" w:rsidRPr="00776039">
        <w:rPr>
          <w:rFonts w:cs="Times New Roman"/>
          <w:rPrChange w:id="1117" w:author="Ujszászi Mi" w:date="2022-04-29T22:56:00Z">
            <w:rPr/>
          </w:rPrChange>
        </w:rPr>
        <w:t xml:space="preserve"> arányosítani kell,</w:t>
      </w:r>
      <w:r w:rsidRPr="00776039">
        <w:rPr>
          <w:rFonts w:cs="Times New Roman"/>
          <w:rPrChange w:id="1118" w:author="Ujszászi Mi" w:date="2022-04-29T22:56:00Z">
            <w:rPr/>
          </w:rPrChange>
        </w:rPr>
        <w:t xml:space="preserve"> ezért minden esetben az eredeti méretarányokat megtartva ad</w:t>
      </w:r>
      <w:r w:rsidR="003D13E8" w:rsidRPr="00776039">
        <w:rPr>
          <w:rFonts w:cs="Times New Roman"/>
          <w:rPrChange w:id="1119" w:author="Ujszászi Mi" w:date="2022-04-29T22:56:00Z">
            <w:rPr/>
          </w:rPrChange>
        </w:rPr>
        <w:t>om</w:t>
      </w:r>
      <w:r w:rsidRPr="00776039">
        <w:rPr>
          <w:rFonts w:cs="Times New Roman"/>
          <w:rPrChange w:id="1120" w:author="Ujszászi Mi" w:date="2022-04-29T22:56:00Z">
            <w:rPr/>
          </w:rPrChange>
        </w:rPr>
        <w:t xml:space="preserve"> vissza az eredményt a felületre. Az arányosítással kapcsolatos teljes leírás az 5.3. fejezetben lesz elérhető.</w:t>
      </w:r>
    </w:p>
    <w:p w14:paraId="21FC512A" w14:textId="77777777" w:rsidR="0086343D" w:rsidRPr="00776039" w:rsidRDefault="0086343D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3BE230C0" wp14:editId="54225BD1">
            <wp:extent cx="5762625" cy="445770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0CF7" w14:textId="7113AC7B" w:rsidR="00706621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121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12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A816B7" w:rsidRPr="00776039">
        <w:rPr>
          <w:rFonts w:cs="Times New Roman"/>
          <w:noProof/>
        </w:rPr>
        <w:t>6</w:t>
      </w:r>
      <w:r w:rsidRPr="00776039">
        <w:rPr>
          <w:rFonts w:cs="Times New Roman"/>
          <w:noProof/>
        </w:rPr>
        <w:fldChar w:fldCharType="end"/>
      </w:r>
      <w:r w:rsidR="0086343D" w:rsidRPr="00776039">
        <w:rPr>
          <w:rFonts w:cs="Times New Roman"/>
        </w:rPr>
        <w:t>. ábra Eredmény visszaírása képernyő</w:t>
      </w:r>
    </w:p>
    <w:p w14:paraId="1EA5B675" w14:textId="77777777" w:rsidR="00706621" w:rsidRPr="003500B6" w:rsidRDefault="00706621" w:rsidP="00C84064">
      <w:pPr>
        <w:spacing w:line="360" w:lineRule="auto"/>
        <w:jc w:val="both"/>
        <w:rPr>
          <w:rFonts w:cs="Times New Roman"/>
        </w:rPr>
      </w:pPr>
    </w:p>
    <w:p w14:paraId="1B1B0E7F" w14:textId="77777777" w:rsidR="008F2DEB" w:rsidRPr="00776039" w:rsidRDefault="008F2DEB" w:rsidP="00C84064">
      <w:pPr>
        <w:spacing w:line="360" w:lineRule="auto"/>
        <w:jc w:val="both"/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rPrChange w:id="1123" w:author="Ujszászi Mi" w:date="2022-04-29T22:56:00Z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rPrChange>
        </w:rPr>
      </w:pPr>
      <w:r w:rsidRPr="003500B6">
        <w:rPr>
          <w:rFonts w:cs="Times New Roman"/>
        </w:rPr>
        <w:br w:type="page"/>
      </w:r>
    </w:p>
    <w:p w14:paraId="3B71C816" w14:textId="09D713B0" w:rsidR="00CA266D" w:rsidRPr="00776039" w:rsidRDefault="00CA266D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1124" w:author="Ujszászi Mi" w:date="2022-04-29T22:56:00Z">
            <w:rPr/>
          </w:rPrChange>
        </w:rPr>
      </w:pPr>
      <w:bookmarkStart w:id="1125" w:name="_Toc100518228"/>
      <w:r w:rsidRPr="00776039">
        <w:rPr>
          <w:rFonts w:ascii="Times New Roman" w:hAnsi="Times New Roman" w:cs="Times New Roman"/>
          <w:rPrChange w:id="1126" w:author="Ujszászi Mi" w:date="2022-04-29T22:56:00Z">
            <w:rPr/>
          </w:rPrChange>
        </w:rPr>
        <w:lastRenderedPageBreak/>
        <w:t>Parsolás kezelése</w:t>
      </w:r>
      <w:bookmarkEnd w:id="1125"/>
    </w:p>
    <w:p w14:paraId="65390A19" w14:textId="5845560B" w:rsidR="0086343D" w:rsidRPr="00776039" w:rsidRDefault="0086343D" w:rsidP="00C84064">
      <w:pPr>
        <w:spacing w:line="360" w:lineRule="auto"/>
        <w:jc w:val="both"/>
        <w:rPr>
          <w:rFonts w:cs="Times New Roman"/>
        </w:rPr>
      </w:pPr>
    </w:p>
    <w:p w14:paraId="7702D296" w14:textId="06A90A78" w:rsidR="0086343D" w:rsidRPr="00CE3F2E" w:rsidRDefault="0086343D" w:rsidP="00C84064">
      <w:pPr>
        <w:spacing w:line="360" w:lineRule="auto"/>
        <w:ind w:firstLine="708"/>
        <w:jc w:val="both"/>
        <w:rPr>
          <w:rFonts w:cs="Times New Roman"/>
        </w:rPr>
      </w:pPr>
      <w:r w:rsidRPr="003500B6">
        <w:rPr>
          <w:rFonts w:cs="Times New Roman"/>
        </w:rPr>
        <w:t xml:space="preserve">Az adatok </w:t>
      </w:r>
      <w:proofErr w:type="spellStart"/>
      <w:r w:rsidRPr="003500B6">
        <w:rPr>
          <w:rFonts w:cs="Times New Roman"/>
        </w:rPr>
        <w:t>parsolása</w:t>
      </w:r>
      <w:proofErr w:type="spellEnd"/>
      <w:r w:rsidRPr="003500B6">
        <w:rPr>
          <w:rFonts w:cs="Times New Roman"/>
        </w:rPr>
        <w:t xml:space="preserve"> során kihasznál</w:t>
      </w:r>
      <w:r w:rsidR="003D13E8" w:rsidRPr="007753AC">
        <w:rPr>
          <w:rFonts w:cs="Times New Roman"/>
        </w:rPr>
        <w:t>om</w:t>
      </w:r>
      <w:r w:rsidRPr="00516D54">
        <w:rPr>
          <w:rFonts w:cs="Times New Roman"/>
        </w:rPr>
        <w:t xml:space="preserve"> a formátum </w:t>
      </w:r>
      <w:r w:rsidR="008C4121" w:rsidRPr="00516D54">
        <w:rPr>
          <w:rFonts w:cs="Times New Roman"/>
        </w:rPr>
        <w:t>legfontosabb szabályát miszerint a teljes formátum adatpárokból épül fel. Tehát egy típus után a következő sorban egy érték fog jönni.</w:t>
      </w:r>
    </w:p>
    <w:p w14:paraId="3401D7AA" w14:textId="05052AD1" w:rsidR="0086343D" w:rsidRPr="00776039" w:rsidRDefault="008C4121" w:rsidP="00C84064">
      <w:pPr>
        <w:spacing w:line="360" w:lineRule="auto"/>
        <w:jc w:val="both"/>
        <w:rPr>
          <w:rFonts w:cs="Times New Roman"/>
          <w:rPrChange w:id="1127" w:author="Ujszászi Mi" w:date="2022-04-29T22:56:00Z">
            <w:rPr/>
          </w:rPrChange>
        </w:rPr>
      </w:pPr>
      <w:r w:rsidRPr="00776039">
        <w:rPr>
          <w:rFonts w:cs="Times New Roman"/>
          <w:rPrChange w:id="1128" w:author="Ujszászi Mi" w:date="2022-04-29T22:56:00Z">
            <w:rPr/>
          </w:rPrChange>
        </w:rPr>
        <w:t xml:space="preserve">Mivel nagy az adathalmaz a </w:t>
      </w:r>
      <w:proofErr w:type="spellStart"/>
      <w:r w:rsidRPr="00776039">
        <w:rPr>
          <w:rFonts w:cs="Times New Roman"/>
          <w:rPrChange w:id="1129" w:author="Ujszászi Mi" w:date="2022-04-29T22:56:00Z">
            <w:rPr/>
          </w:rPrChange>
        </w:rPr>
        <w:t>parsolásnak</w:t>
      </w:r>
      <w:proofErr w:type="spellEnd"/>
      <w:r w:rsidRPr="00776039">
        <w:rPr>
          <w:rFonts w:cs="Times New Roman"/>
          <w:rPrChange w:id="1130" w:author="Ujszászi Mi" w:date="2022-04-29T22:56:00Z">
            <w:rPr/>
          </w:rPrChange>
        </w:rPr>
        <w:t xml:space="preserve"> gyorsnak kellett lennie ezért a kezdeti feldolgozó eljárás a fájl első bejárása során a teljes fájlt kezelte és </w:t>
      </w:r>
      <w:r w:rsidR="00267227" w:rsidRPr="00776039">
        <w:rPr>
          <w:rFonts w:cs="Times New Roman"/>
          <w:rPrChange w:id="1131" w:author="Ujszászi Mi" w:date="2022-04-29T22:56:00Z">
            <w:rPr/>
          </w:rPrChange>
        </w:rPr>
        <w:t>strukturálta</w:t>
      </w:r>
      <w:r w:rsidRPr="00776039">
        <w:rPr>
          <w:rFonts w:cs="Times New Roman"/>
          <w:rPrChange w:id="1132" w:author="Ujszászi Mi" w:date="2022-04-29T22:56:00Z">
            <w:rPr/>
          </w:rPrChange>
        </w:rPr>
        <w:t xml:space="preserve"> osztályokba.</w:t>
      </w:r>
    </w:p>
    <w:p w14:paraId="0AFD4CD6" w14:textId="6875852B" w:rsidR="003071D0" w:rsidRPr="00776039" w:rsidRDefault="003071D0" w:rsidP="00C84064">
      <w:pPr>
        <w:spacing w:line="360" w:lineRule="auto"/>
        <w:jc w:val="both"/>
        <w:rPr>
          <w:rFonts w:cs="Times New Roman"/>
          <w:rPrChange w:id="1133" w:author="Ujszászi Mi" w:date="2022-04-29T22:56:00Z">
            <w:rPr/>
          </w:rPrChange>
        </w:rPr>
      </w:pPr>
      <w:r w:rsidRPr="00776039">
        <w:rPr>
          <w:rFonts w:cs="Times New Roman"/>
          <w:rPrChange w:id="1134" w:author="Ujszászi Mi" w:date="2022-04-29T22:56:00Z">
            <w:rPr/>
          </w:rPrChange>
        </w:rPr>
        <w:t>Az átadott fájlokat backend oldalon ment</w:t>
      </w:r>
      <w:r w:rsidR="005668F1" w:rsidRPr="00776039">
        <w:rPr>
          <w:rFonts w:cs="Times New Roman"/>
          <w:rPrChange w:id="1135" w:author="Ujszászi Mi" w:date="2022-04-29T22:56:00Z">
            <w:rPr/>
          </w:rPrChange>
        </w:rPr>
        <w:t>em</w:t>
      </w:r>
      <w:r w:rsidRPr="00776039">
        <w:rPr>
          <w:rFonts w:cs="Times New Roman"/>
          <w:rPrChange w:id="1136" w:author="Ujszászi Mi" w:date="2022-04-29T22:56:00Z">
            <w:rPr/>
          </w:rPrChange>
        </w:rPr>
        <w:t>.</w:t>
      </w:r>
    </w:p>
    <w:p w14:paraId="69B5B32C" w14:textId="45CC8DE2" w:rsidR="003071D0" w:rsidRPr="00776039" w:rsidRDefault="003071D0" w:rsidP="00C84064">
      <w:pPr>
        <w:pStyle w:val="Cmsor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rPrChange w:id="1137" w:author="Ujszászi Mi" w:date="2022-04-29T22:56:00Z">
            <w:rPr/>
          </w:rPrChange>
        </w:rPr>
      </w:pPr>
      <w:bookmarkStart w:id="1138" w:name="_Toc100518229"/>
      <w:proofErr w:type="spellStart"/>
      <w:r w:rsidRPr="00776039">
        <w:rPr>
          <w:rFonts w:ascii="Times New Roman" w:hAnsi="Times New Roman" w:cs="Times New Roman"/>
          <w:rPrChange w:id="1139" w:author="Ujszászi Mi" w:date="2022-04-29T22:56:00Z">
            <w:rPr/>
          </w:rPrChange>
        </w:rPr>
        <w:t>BackEnd</w:t>
      </w:r>
      <w:proofErr w:type="spellEnd"/>
      <w:r w:rsidRPr="00776039">
        <w:rPr>
          <w:rFonts w:ascii="Times New Roman" w:hAnsi="Times New Roman" w:cs="Times New Roman"/>
          <w:rPrChange w:id="1140" w:author="Ujszászi Mi" w:date="2022-04-29T22:56:00Z">
            <w:rPr/>
          </w:rPrChange>
        </w:rPr>
        <w:t xml:space="preserve"> oldali adatszerkezetek használata és osztály struktúra</w:t>
      </w:r>
      <w:bookmarkEnd w:id="1138"/>
    </w:p>
    <w:p w14:paraId="19E0937A" w14:textId="0398016C" w:rsidR="00267227" w:rsidRPr="007753AC" w:rsidRDefault="0001115E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 DXF file backend oldali kezelését h</w:t>
      </w:r>
      <w:r w:rsidR="00542084" w:rsidRPr="00776039">
        <w:rPr>
          <w:rFonts w:cs="Times New Roman"/>
        </w:rPr>
        <w:t xml:space="preserve">árom </w:t>
      </w:r>
      <w:r w:rsidRPr="003500B6">
        <w:rPr>
          <w:rFonts w:cs="Times New Roman"/>
        </w:rPr>
        <w:t xml:space="preserve">osztállyal lehet megvalósítani, amik között erős </w:t>
      </w:r>
      <w:proofErr w:type="spellStart"/>
      <w:r w:rsidRPr="003500B6">
        <w:rPr>
          <w:rFonts w:cs="Times New Roman"/>
        </w:rPr>
        <w:t>aggregációs</w:t>
      </w:r>
      <w:proofErr w:type="spellEnd"/>
      <w:r w:rsidRPr="003500B6">
        <w:rPr>
          <w:rFonts w:cs="Times New Roman"/>
        </w:rPr>
        <w:t xml:space="preserve"> kapcsolat van.</w:t>
      </w:r>
    </w:p>
    <w:p w14:paraId="48B99454" w14:textId="77777777" w:rsidR="00267227" w:rsidRPr="00776039" w:rsidRDefault="00267227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4BA2EDBA" wp14:editId="775C1650">
            <wp:extent cx="2200275" cy="6181725"/>
            <wp:effectExtent l="9525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1081" w14:textId="77D142D1" w:rsidR="00542084" w:rsidRPr="00776039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</w:rPr>
        <w:fldChar w:fldCharType="begin"/>
      </w:r>
      <w:r w:rsidRPr="00776039">
        <w:rPr>
          <w:rFonts w:cs="Times New Roman"/>
          <w:rPrChange w:id="1141" w:author="Ujszászi Mi" w:date="2022-04-29T22:56:00Z">
            <w:rPr/>
          </w:rPrChange>
        </w:rPr>
        <w:instrText xml:space="preserve"> SEQ ábra \* ARABIC </w:instrText>
      </w:r>
      <w:r w:rsidRPr="00776039">
        <w:rPr>
          <w:rFonts w:cs="Times New Roman"/>
          <w:rPrChange w:id="1142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A816B7" w:rsidRPr="00776039">
        <w:rPr>
          <w:rFonts w:cs="Times New Roman"/>
          <w:noProof/>
        </w:rPr>
        <w:t>7</w:t>
      </w:r>
      <w:r w:rsidRPr="00776039">
        <w:rPr>
          <w:rFonts w:cs="Times New Roman"/>
          <w:noProof/>
        </w:rPr>
        <w:fldChar w:fldCharType="end"/>
      </w:r>
      <w:r w:rsidR="00267227" w:rsidRPr="00776039">
        <w:rPr>
          <w:rFonts w:cs="Times New Roman"/>
        </w:rPr>
        <w:t xml:space="preserve">. ábra backend </w:t>
      </w:r>
      <w:proofErr w:type="spellStart"/>
      <w:r w:rsidR="00267227" w:rsidRPr="00776039">
        <w:rPr>
          <w:rFonts w:cs="Times New Roman"/>
        </w:rPr>
        <w:t>class</w:t>
      </w:r>
      <w:proofErr w:type="spellEnd"/>
      <w:r w:rsidR="00267227" w:rsidRPr="00776039">
        <w:rPr>
          <w:rFonts w:cs="Times New Roman"/>
        </w:rPr>
        <w:t xml:space="preserve"> diagram</w:t>
      </w:r>
    </w:p>
    <w:p w14:paraId="4D8BBC60" w14:textId="3225DC72" w:rsidR="003071D0" w:rsidRPr="00776039" w:rsidRDefault="003071D0" w:rsidP="00C84064">
      <w:pPr>
        <w:pStyle w:val="Cmsor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rPrChange w:id="1143" w:author="Ujszászi Mi" w:date="2022-04-29T22:56:00Z">
            <w:rPr/>
          </w:rPrChange>
        </w:rPr>
      </w:pPr>
      <w:bookmarkStart w:id="1144" w:name="_Toc100518230"/>
      <w:r w:rsidRPr="00776039">
        <w:rPr>
          <w:rFonts w:ascii="Times New Roman" w:hAnsi="Times New Roman" w:cs="Times New Roman"/>
          <w:rPrChange w:id="1145" w:author="Ujszászi Mi" w:date="2022-04-29T22:56:00Z">
            <w:rPr/>
          </w:rPrChange>
        </w:rPr>
        <w:t>Parsolás menete</w:t>
      </w:r>
      <w:bookmarkEnd w:id="1144"/>
    </w:p>
    <w:p w14:paraId="58D813B3" w14:textId="48404D13" w:rsidR="003071D0" w:rsidRPr="00516D54" w:rsidRDefault="003071D0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 parsolás eljárás során a HEADER szekcióból a $EXTMIN és</w:t>
      </w:r>
      <w:r w:rsidRPr="003500B6">
        <w:rPr>
          <w:rFonts w:cs="Times New Roman"/>
        </w:rPr>
        <w:t xml:space="preserve"> $EXTMAX értékeket </w:t>
      </w:r>
      <w:r w:rsidR="00267227" w:rsidRPr="007753AC">
        <w:rPr>
          <w:rFonts w:cs="Times New Roman"/>
        </w:rPr>
        <w:t>gyűjtötte</w:t>
      </w:r>
      <w:r w:rsidRPr="007753AC">
        <w:rPr>
          <w:rFonts w:cs="Times New Roman"/>
        </w:rPr>
        <w:t xml:space="preserve"> össze</w:t>
      </w:r>
      <w:r w:rsidR="00562179" w:rsidRPr="007753AC">
        <w:rPr>
          <w:rFonts w:cs="Times New Roman"/>
        </w:rPr>
        <w:t>, mert ezek az adatok határozzák meg a raj</w:t>
      </w:r>
      <w:ins w:id="1146" w:author="Ujszászi Mi" w:date="2022-04-29T23:14:00Z">
        <w:r w:rsidR="007753AC">
          <w:rPr>
            <w:rFonts w:cs="Times New Roman"/>
          </w:rPr>
          <w:t>z</w:t>
        </w:r>
      </w:ins>
      <w:r w:rsidR="00562179" w:rsidRPr="007753AC">
        <w:rPr>
          <w:rFonts w:cs="Times New Roman"/>
        </w:rPr>
        <w:t xml:space="preserve">tábla jobbfelső és bal alsó pontját, ami </w:t>
      </w:r>
      <w:r w:rsidR="0037560A" w:rsidRPr="007753AC">
        <w:rPr>
          <w:rFonts w:cs="Times New Roman"/>
        </w:rPr>
        <w:t xml:space="preserve">ahhoz </w:t>
      </w:r>
      <w:r w:rsidR="00562179" w:rsidRPr="007753AC">
        <w:rPr>
          <w:rFonts w:cs="Times New Roman"/>
        </w:rPr>
        <w:t>szükséges</w:t>
      </w:r>
      <w:ins w:id="1147" w:author="Ujszászi Mi" w:date="2022-04-29T23:14:00Z">
        <w:r w:rsidR="007753AC">
          <w:rPr>
            <w:rFonts w:cs="Times New Roman"/>
          </w:rPr>
          <w:t>,</w:t>
        </w:r>
      </w:ins>
      <w:r w:rsidR="00562179" w:rsidRPr="007753AC">
        <w:rPr>
          <w:rFonts w:cs="Times New Roman"/>
        </w:rPr>
        <w:t xml:space="preserve"> hogy a visszarajzolt kép elhelyezkedése és mérte megfelelő legyen</w:t>
      </w:r>
      <w:r w:rsidRPr="007753AC">
        <w:rPr>
          <w:rFonts w:cs="Times New Roman"/>
        </w:rPr>
        <w:t xml:space="preserve"> Ezeket az adatokat entitásként kezel</w:t>
      </w:r>
      <w:r w:rsidR="00562179" w:rsidRPr="007753AC">
        <w:rPr>
          <w:rFonts w:cs="Times New Roman"/>
        </w:rPr>
        <w:t>i a parser</w:t>
      </w:r>
      <w:r w:rsidRPr="00516D54">
        <w:rPr>
          <w:rFonts w:cs="Times New Roman"/>
        </w:rPr>
        <w:t>.</w:t>
      </w:r>
    </w:p>
    <w:p w14:paraId="7478A15A" w14:textId="54188A6F" w:rsidR="003071D0" w:rsidRPr="00776039" w:rsidRDefault="003071D0" w:rsidP="00C84064">
      <w:pPr>
        <w:spacing w:line="360" w:lineRule="auto"/>
        <w:jc w:val="both"/>
        <w:rPr>
          <w:rFonts w:cs="Times New Roman"/>
          <w:rPrChange w:id="1148" w:author="Ujszászi Mi" w:date="2022-04-29T22:56:00Z">
            <w:rPr/>
          </w:rPrChange>
        </w:rPr>
      </w:pPr>
      <w:r w:rsidRPr="00776039">
        <w:rPr>
          <w:rFonts w:cs="Times New Roman"/>
          <w:rPrChange w:id="1149" w:author="Ujszászi Mi" w:date="2022-04-29T22:56:00Z">
            <w:rPr/>
          </w:rPrChange>
        </w:rPr>
        <w:lastRenderedPageBreak/>
        <w:t xml:space="preserve">A </w:t>
      </w:r>
      <w:proofErr w:type="spellStart"/>
      <w:r w:rsidRPr="00776039">
        <w:rPr>
          <w:rFonts w:cs="Times New Roman"/>
          <w:rPrChange w:id="1150" w:author="Ujszászi Mi" w:date="2022-04-29T22:56:00Z">
            <w:rPr/>
          </w:rPrChange>
        </w:rPr>
        <w:t>header</w:t>
      </w:r>
      <w:proofErr w:type="spellEnd"/>
      <w:r w:rsidRPr="00776039">
        <w:rPr>
          <w:rFonts w:cs="Times New Roman"/>
          <w:rPrChange w:id="1151" w:author="Ujszászi Mi" w:date="2022-04-29T22:56:00Z">
            <w:rPr/>
          </w:rPrChange>
        </w:rPr>
        <w:t xml:space="preserve"> szekcióból érkező kettő speciális entitást a tömb elejére helyez</w:t>
      </w:r>
      <w:ins w:id="1152" w:author="Ujszászi Mi" w:date="2022-04-29T23:15:00Z">
        <w:r w:rsidR="007753AC">
          <w:rPr>
            <w:rFonts w:cs="Times New Roman"/>
          </w:rPr>
          <w:t>tem</w:t>
        </w:r>
      </w:ins>
      <w:del w:id="1153" w:author="Ujszászi Mi" w:date="2022-04-29T23:15:00Z">
        <w:r w:rsidRPr="007753AC" w:rsidDel="007753AC">
          <w:rPr>
            <w:rFonts w:cs="Times New Roman"/>
          </w:rPr>
          <w:delText>kedik</w:delText>
        </w:r>
      </w:del>
      <w:r w:rsidRPr="007753AC">
        <w:rPr>
          <w:rFonts w:cs="Times New Roman"/>
        </w:rPr>
        <w:t xml:space="preserve"> el. Ezeknek az entitásoknak négy </w:t>
      </w:r>
      <w:r w:rsidR="00267227" w:rsidRPr="00776039">
        <w:rPr>
          <w:rFonts w:cs="Times New Roman"/>
          <w:rPrChange w:id="1154" w:author="Ujszászi Mi" w:date="2022-04-29T22:56:00Z">
            <w:rPr/>
          </w:rPrChange>
        </w:rPr>
        <w:t>entityproperty-vel kellett dolgozni. A 10,20,30 egy pontot írt le a 9-es pedig figyelmen kívül hagyható volt.</w:t>
      </w:r>
    </w:p>
    <w:p w14:paraId="1B738275" w14:textId="77942023" w:rsidR="00562179" w:rsidRPr="00776039" w:rsidRDefault="00562179" w:rsidP="00C84064">
      <w:pPr>
        <w:spacing w:line="360" w:lineRule="auto"/>
        <w:jc w:val="both"/>
        <w:rPr>
          <w:rFonts w:cs="Times New Roman"/>
          <w:rPrChange w:id="1155" w:author="Ujszászi Mi" w:date="2022-04-29T22:56:00Z">
            <w:rPr/>
          </w:rPrChange>
        </w:rPr>
      </w:pPr>
      <w:r w:rsidRPr="00776039">
        <w:rPr>
          <w:rFonts w:cs="Times New Roman"/>
          <w:rPrChange w:id="1156" w:author="Ujszászi Mi" w:date="2022-04-29T22:56:00Z">
            <w:rPr/>
          </w:rPrChange>
        </w:rPr>
        <w:t>A parsolás további része akkor kezdődik</w:t>
      </w:r>
      <w:r w:rsidR="0037560A" w:rsidRPr="00776039">
        <w:rPr>
          <w:rFonts w:cs="Times New Roman"/>
          <w:rPrChange w:id="1157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1158" w:author="Ujszászi Mi" w:date="2022-04-29T22:56:00Z">
            <w:rPr/>
          </w:rPrChange>
        </w:rPr>
        <w:t>ha a fájlban elér</w:t>
      </w:r>
      <w:r w:rsidR="005668F1" w:rsidRPr="00776039">
        <w:rPr>
          <w:rFonts w:cs="Times New Roman"/>
          <w:rPrChange w:id="1159" w:author="Ujszászi Mi" w:date="2022-04-29T22:56:00Z">
            <w:rPr/>
          </w:rPrChange>
        </w:rPr>
        <w:t>em</w:t>
      </w:r>
      <w:r w:rsidRPr="00776039">
        <w:rPr>
          <w:rFonts w:cs="Times New Roman"/>
          <w:rPrChange w:id="1160" w:author="Ujszászi Mi" w:date="2022-04-29T22:56:00Z">
            <w:rPr/>
          </w:rPrChange>
        </w:rPr>
        <w:t xml:space="preserve"> a ENTITIES szekciót.</w:t>
      </w:r>
    </w:p>
    <w:p w14:paraId="4D15CEB8" w14:textId="4C83A535" w:rsidR="00562179" w:rsidRPr="00776039" w:rsidRDefault="00562179" w:rsidP="00C84064">
      <w:pPr>
        <w:spacing w:line="360" w:lineRule="auto"/>
        <w:jc w:val="both"/>
        <w:rPr>
          <w:rFonts w:cs="Times New Roman"/>
          <w:rPrChange w:id="1161" w:author="Ujszászi Mi" w:date="2022-04-29T22:56:00Z">
            <w:rPr/>
          </w:rPrChange>
        </w:rPr>
      </w:pPr>
      <w:r w:rsidRPr="00776039">
        <w:rPr>
          <w:rFonts w:cs="Times New Roman"/>
          <w:rPrChange w:id="1162" w:author="Ujszászi Mi" w:date="2022-04-29T22:56:00Z">
            <w:rPr/>
          </w:rPrChange>
        </w:rPr>
        <w:t>A while futása közben segéd változókkal határoz</w:t>
      </w:r>
      <w:r w:rsidR="003D13E8" w:rsidRPr="00776039">
        <w:rPr>
          <w:rFonts w:cs="Times New Roman"/>
          <w:rPrChange w:id="1163" w:author="Ujszászi Mi" w:date="2022-04-29T22:56:00Z">
            <w:rPr/>
          </w:rPrChange>
        </w:rPr>
        <w:t>om</w:t>
      </w:r>
      <w:r w:rsidRPr="00776039">
        <w:rPr>
          <w:rFonts w:cs="Times New Roman"/>
          <w:rPrChange w:id="1164" w:author="Ujszászi Mi" w:date="2022-04-29T22:56:00Z">
            <w:rPr/>
          </w:rPrChange>
        </w:rPr>
        <w:t xml:space="preserve"> meg hogy éppen milyen osztályból kell példányosítani. </w:t>
      </w:r>
      <w:r w:rsidR="00F614B3" w:rsidRPr="00776039">
        <w:rPr>
          <w:rFonts w:cs="Times New Roman"/>
          <w:rPrChange w:id="1165" w:author="Ujszászi Mi" w:date="2022-04-29T22:56:00Z">
            <w:rPr/>
          </w:rPrChange>
        </w:rPr>
        <w:t>Az entitás kezdetekor („  0” típus ID esetén) kigyűjt</w:t>
      </w:r>
      <w:r w:rsidR="005668F1" w:rsidRPr="00776039">
        <w:rPr>
          <w:rFonts w:cs="Times New Roman"/>
          <w:rPrChange w:id="1166" w:author="Ujszászi Mi" w:date="2022-04-29T22:56:00Z">
            <w:rPr/>
          </w:rPrChange>
        </w:rPr>
        <w:t>öm</w:t>
      </w:r>
      <w:r w:rsidR="00F614B3" w:rsidRPr="00776039">
        <w:rPr>
          <w:rFonts w:cs="Times New Roman"/>
          <w:rPrChange w:id="1167" w:author="Ujszászi Mi" w:date="2022-04-29T22:56:00Z">
            <w:rPr/>
          </w:rPrChange>
        </w:rPr>
        <w:t xml:space="preserve"> az entitás típusát és létrehoz</w:t>
      </w:r>
      <w:r w:rsidR="003D13E8" w:rsidRPr="00776039">
        <w:rPr>
          <w:rFonts w:cs="Times New Roman"/>
          <w:rPrChange w:id="1168" w:author="Ujszászi Mi" w:date="2022-04-29T22:56:00Z">
            <w:rPr/>
          </w:rPrChange>
        </w:rPr>
        <w:t>om</w:t>
      </w:r>
      <w:r w:rsidR="00F614B3" w:rsidRPr="00776039">
        <w:rPr>
          <w:rFonts w:cs="Times New Roman"/>
          <w:rPrChange w:id="1169" w:author="Ujszászi Mi" w:date="2022-04-29T22:56:00Z">
            <w:rPr/>
          </w:rPrChange>
        </w:rPr>
        <w:t xml:space="preserve"> a EntityProperties listát</w:t>
      </w:r>
      <w:r w:rsidR="0037560A" w:rsidRPr="00776039">
        <w:rPr>
          <w:rFonts w:cs="Times New Roman"/>
          <w:rPrChange w:id="1170" w:author="Ujszászi Mi" w:date="2022-04-29T22:56:00Z">
            <w:rPr/>
          </w:rPrChange>
        </w:rPr>
        <w:t xml:space="preserve">, </w:t>
      </w:r>
      <w:r w:rsidR="00F614B3" w:rsidRPr="00776039">
        <w:rPr>
          <w:rFonts w:cs="Times New Roman"/>
          <w:rPrChange w:id="1171" w:author="Ujszászi Mi" w:date="2022-04-29T22:56:00Z">
            <w:rPr/>
          </w:rPrChange>
        </w:rPr>
        <w:t>amiben gyűjt</w:t>
      </w:r>
      <w:r w:rsidR="005668F1" w:rsidRPr="00776039">
        <w:rPr>
          <w:rFonts w:cs="Times New Roman"/>
          <w:rPrChange w:id="1172" w:author="Ujszászi Mi" w:date="2022-04-29T22:56:00Z">
            <w:rPr/>
          </w:rPrChange>
        </w:rPr>
        <w:t>öm</w:t>
      </w:r>
      <w:r w:rsidR="00F614B3" w:rsidRPr="00776039">
        <w:rPr>
          <w:rFonts w:cs="Times New Roman"/>
          <w:rPrChange w:id="1173" w:author="Ujszászi Mi" w:date="2022-04-29T22:56:00Z">
            <w:rPr/>
          </w:rPrChange>
        </w:rPr>
        <w:t xml:space="preserve"> a következő „  0” értékig a</w:t>
      </w:r>
      <w:ins w:id="1174" w:author="Ujszászi Mi" w:date="2022-04-29T23:15:00Z">
        <w:r w:rsidR="007753AC">
          <w:rPr>
            <w:rFonts w:cs="Times New Roman"/>
          </w:rPr>
          <w:t>z</w:t>
        </w:r>
      </w:ins>
      <w:r w:rsidR="00F614B3" w:rsidRPr="007753AC">
        <w:rPr>
          <w:rFonts w:cs="Times New Roman"/>
        </w:rPr>
        <w:t xml:space="preserve"> entityproperty értékpárokat. A lista zárásával az entity</w:t>
      </w:r>
      <w:r w:rsidR="004D395A" w:rsidRPr="00CE3F2E">
        <w:rPr>
          <w:rFonts w:cs="Times New Roman"/>
        </w:rPr>
        <w:t xml:space="preserve"> objektumot</w:t>
      </w:r>
      <w:r w:rsidR="00F614B3" w:rsidRPr="00CE3F2E">
        <w:rPr>
          <w:rFonts w:cs="Times New Roman"/>
        </w:rPr>
        <w:t xml:space="preserve"> </w:t>
      </w:r>
      <w:proofErr w:type="spellStart"/>
      <w:r w:rsidR="00F614B3" w:rsidRPr="00CE3F2E">
        <w:rPr>
          <w:rFonts w:cs="Times New Roman"/>
        </w:rPr>
        <w:t>példányosít</w:t>
      </w:r>
      <w:r w:rsidR="003D13E8" w:rsidRPr="00776039">
        <w:rPr>
          <w:rFonts w:cs="Times New Roman"/>
          <w:rPrChange w:id="1175" w:author="Ujszászi Mi" w:date="2022-04-29T22:56:00Z">
            <w:rPr/>
          </w:rPrChange>
        </w:rPr>
        <w:t>om</w:t>
      </w:r>
      <w:proofErr w:type="spellEnd"/>
      <w:r w:rsidR="00F614B3" w:rsidRPr="00776039">
        <w:rPr>
          <w:rFonts w:cs="Times New Roman"/>
          <w:rPrChange w:id="1176" w:author="Ujszászi Mi" w:date="2022-04-29T22:56:00Z">
            <w:rPr/>
          </w:rPrChange>
        </w:rPr>
        <w:t xml:space="preserve"> és ürít</w:t>
      </w:r>
      <w:r w:rsidR="003D13E8" w:rsidRPr="00776039">
        <w:rPr>
          <w:rFonts w:cs="Times New Roman"/>
          <w:rPrChange w:id="1177" w:author="Ujszászi Mi" w:date="2022-04-29T22:56:00Z">
            <w:rPr/>
          </w:rPrChange>
        </w:rPr>
        <w:t>em</w:t>
      </w:r>
      <w:r w:rsidR="00F614B3" w:rsidRPr="00776039">
        <w:rPr>
          <w:rFonts w:cs="Times New Roman"/>
          <w:rPrChange w:id="1178" w:author="Ujszászi Mi" w:date="2022-04-29T22:56:00Z">
            <w:rPr/>
          </w:rPrChange>
        </w:rPr>
        <w:t xml:space="preserve"> a</w:t>
      </w:r>
      <w:r w:rsidR="0037560A" w:rsidRPr="00776039">
        <w:rPr>
          <w:rFonts w:cs="Times New Roman"/>
          <w:rPrChange w:id="1179" w:author="Ujszászi Mi" w:date="2022-04-29T22:56:00Z">
            <w:rPr/>
          </w:rPrChange>
        </w:rPr>
        <w:t>z</w:t>
      </w:r>
      <w:r w:rsidR="00F614B3" w:rsidRPr="00776039">
        <w:rPr>
          <w:rFonts w:cs="Times New Roman"/>
          <w:rPrChange w:id="1180" w:author="Ujszászi Mi" w:date="2022-04-29T22:56:00Z">
            <w:rPr/>
          </w:rPrChange>
        </w:rPr>
        <w:t xml:space="preserve"> entityproperty listát. A boolean segédváltozókat a kezdeti állapotba állít</w:t>
      </w:r>
      <w:r w:rsidR="003D13E8" w:rsidRPr="00776039">
        <w:rPr>
          <w:rFonts w:cs="Times New Roman"/>
          <w:rPrChange w:id="1181" w:author="Ujszászi Mi" w:date="2022-04-29T22:56:00Z">
            <w:rPr/>
          </w:rPrChange>
        </w:rPr>
        <w:t>om</w:t>
      </w:r>
      <w:r w:rsidR="00F614B3" w:rsidRPr="00776039">
        <w:rPr>
          <w:rFonts w:cs="Times New Roman"/>
          <w:rPrChange w:id="1182" w:author="Ujszászi Mi" w:date="2022-04-29T22:56:00Z">
            <w:rPr/>
          </w:rPrChange>
        </w:rPr>
        <w:t>.</w:t>
      </w:r>
    </w:p>
    <w:p w14:paraId="30FEBFB8" w14:textId="236EDBCD" w:rsidR="00E43A80" w:rsidRPr="00776039" w:rsidRDefault="007839B3" w:rsidP="00C84064">
      <w:pPr>
        <w:spacing w:line="360" w:lineRule="auto"/>
        <w:jc w:val="both"/>
        <w:rPr>
          <w:rFonts w:cs="Times New Roman"/>
          <w:rPrChange w:id="1183" w:author="Ujszászi Mi" w:date="2022-04-29T22:56:00Z">
            <w:rPr/>
          </w:rPrChange>
        </w:rPr>
      </w:pPr>
      <w:r w:rsidRPr="00776039">
        <w:rPr>
          <w:rFonts w:cs="Times New Roman"/>
          <w:rPrChange w:id="1184" w:author="Ujszászi Mi" w:date="2022-04-29T22:56:00Z">
            <w:rPr/>
          </w:rPrChange>
        </w:rPr>
        <w:t xml:space="preserve">A parsolás </w:t>
      </w:r>
      <w:r w:rsidR="004D395A" w:rsidRPr="00776039">
        <w:rPr>
          <w:rFonts w:cs="Times New Roman"/>
          <w:rPrChange w:id="1185" w:author="Ujszászi Mi" w:date="2022-04-29T22:56:00Z">
            <w:rPr/>
          </w:rPrChange>
        </w:rPr>
        <w:t>metódus</w:t>
      </w:r>
      <w:r w:rsidRPr="00776039">
        <w:rPr>
          <w:rFonts w:cs="Times New Roman"/>
          <w:rPrChange w:id="1186" w:author="Ujszászi Mi" w:date="2022-04-29T22:56:00Z">
            <w:rPr/>
          </w:rPrChange>
        </w:rPr>
        <w:t xml:space="preserve"> egészen a ENDSEC részig fut. Ezt követően a file feldolgozás</w:t>
      </w:r>
      <w:r w:rsidR="00E43A80" w:rsidRPr="00776039">
        <w:rPr>
          <w:rFonts w:cs="Times New Roman"/>
          <w:rPrChange w:id="1187" w:author="Ujszászi Mi" w:date="2022-04-29T22:56:00Z">
            <w:rPr/>
          </w:rPrChange>
        </w:rPr>
        <w:t xml:space="preserve">a már nem hoz létre </w:t>
      </w:r>
      <w:r w:rsidR="004D395A" w:rsidRPr="00776039">
        <w:rPr>
          <w:rFonts w:cs="Times New Roman"/>
          <w:rPrChange w:id="1188" w:author="Ujszászi Mi" w:date="2022-04-29T22:56:00Z">
            <w:rPr/>
          </w:rPrChange>
        </w:rPr>
        <w:t>entitásokat</w:t>
      </w:r>
      <w:r w:rsidR="00E43A80" w:rsidRPr="00776039">
        <w:rPr>
          <w:rFonts w:cs="Times New Roman"/>
          <w:rPrChange w:id="1189" w:author="Ujszászi Mi" w:date="2022-04-29T22:56:00Z">
            <w:rPr/>
          </w:rPrChange>
        </w:rPr>
        <w:t>.</w:t>
      </w:r>
    </w:p>
    <w:p w14:paraId="7752494D" w14:textId="6475FC3C" w:rsidR="00F614B3" w:rsidRPr="00776039" w:rsidRDefault="00E43A80" w:rsidP="00C84064">
      <w:pPr>
        <w:spacing w:line="360" w:lineRule="auto"/>
        <w:jc w:val="both"/>
        <w:rPr>
          <w:rFonts w:cs="Times New Roman"/>
          <w:rPrChange w:id="1190" w:author="Ujszászi Mi" w:date="2022-04-29T22:56:00Z">
            <w:rPr/>
          </w:rPrChange>
        </w:rPr>
      </w:pPr>
      <w:r w:rsidRPr="00776039">
        <w:rPr>
          <w:rFonts w:cs="Times New Roman"/>
          <w:rPrChange w:id="1191" w:author="Ujszászi Mi" w:date="2022-04-29T22:56:00Z">
            <w:rPr/>
          </w:rPrChange>
        </w:rPr>
        <w:t>A feldol</w:t>
      </w:r>
      <w:r w:rsidR="004D395A" w:rsidRPr="00776039">
        <w:rPr>
          <w:rFonts w:cs="Times New Roman"/>
          <w:rPrChange w:id="1192" w:author="Ujszászi Mi" w:date="2022-04-29T22:56:00Z">
            <w:rPr/>
          </w:rPrChange>
        </w:rPr>
        <w:t>g</w:t>
      </w:r>
      <w:r w:rsidRPr="00776039">
        <w:rPr>
          <w:rFonts w:cs="Times New Roman"/>
          <w:rPrChange w:id="1193" w:author="Ujszászi Mi" w:date="2022-04-29T22:56:00Z">
            <w:rPr/>
          </w:rPrChange>
        </w:rPr>
        <w:t>o</w:t>
      </w:r>
      <w:r w:rsidR="004D395A" w:rsidRPr="00776039">
        <w:rPr>
          <w:rFonts w:cs="Times New Roman"/>
          <w:rPrChange w:id="1194" w:author="Ujszászi Mi" w:date="2022-04-29T22:56:00Z">
            <w:rPr/>
          </w:rPrChange>
        </w:rPr>
        <w:t>z</w:t>
      </w:r>
      <w:r w:rsidRPr="00776039">
        <w:rPr>
          <w:rFonts w:cs="Times New Roman"/>
          <w:rPrChange w:id="1195" w:author="Ujszászi Mi" w:date="2022-04-29T22:56:00Z">
            <w:rPr/>
          </w:rPrChange>
        </w:rPr>
        <w:t>á</w:t>
      </w:r>
      <w:r w:rsidR="004D395A" w:rsidRPr="00776039">
        <w:rPr>
          <w:rFonts w:cs="Times New Roman"/>
          <w:rPrChange w:id="1196" w:author="Ujszászi Mi" w:date="2022-04-29T22:56:00Z">
            <w:rPr/>
          </w:rPrChange>
        </w:rPr>
        <w:t>s</w:t>
      </w:r>
      <w:r w:rsidRPr="00776039">
        <w:rPr>
          <w:rFonts w:cs="Times New Roman"/>
          <w:rPrChange w:id="1197" w:author="Ujszászi Mi" w:date="2022-04-29T22:56:00Z">
            <w:rPr/>
          </w:rPrChange>
        </w:rPr>
        <w:t xml:space="preserve"> végén egy kapcsolható logolás található</w:t>
      </w:r>
      <w:r w:rsidR="004D395A" w:rsidRPr="00776039">
        <w:rPr>
          <w:rFonts w:cs="Times New Roman"/>
          <w:rPrChange w:id="1198" w:author="Ujszászi Mi" w:date="2022-04-29T22:56:00Z">
            <w:rPr/>
          </w:rPrChange>
        </w:rPr>
        <w:t>,</w:t>
      </w:r>
      <w:r w:rsidRPr="00776039">
        <w:rPr>
          <w:rFonts w:cs="Times New Roman"/>
          <w:rPrChange w:id="1199" w:author="Ujszászi Mi" w:date="2022-04-29T22:56:00Z">
            <w:rPr/>
          </w:rPrChange>
        </w:rPr>
        <w:t xml:space="preserve"> ami kilistázza a kigyűjtött entitásokat. </w:t>
      </w:r>
      <w:r w:rsidR="004D395A" w:rsidRPr="00776039">
        <w:rPr>
          <w:rFonts w:cs="Times New Roman"/>
          <w:rPrChange w:id="1200" w:author="Ujszászi Mi" w:date="2022-04-29T22:56:00Z">
            <w:rPr/>
          </w:rPrChange>
        </w:rPr>
        <w:t>Feldolgozási idő gyorsítása miatt</w:t>
      </w:r>
      <w:r w:rsidRPr="00776039">
        <w:rPr>
          <w:rFonts w:cs="Times New Roman"/>
          <w:rPrChange w:id="1201" w:author="Ujszászi Mi" w:date="2022-04-29T22:56:00Z">
            <w:rPr/>
          </w:rPrChange>
        </w:rPr>
        <w:t xml:space="preserve"> volt szükség a </w:t>
      </w:r>
      <w:r w:rsidR="004D395A" w:rsidRPr="00776039">
        <w:rPr>
          <w:rFonts w:cs="Times New Roman"/>
          <w:rPrChange w:id="1202" w:author="Ujszászi Mi" w:date="2022-04-29T22:56:00Z">
            <w:rPr/>
          </w:rPrChange>
        </w:rPr>
        <w:t>logolás kapcsolhatóságára</w:t>
      </w:r>
      <w:r w:rsidRPr="00776039">
        <w:rPr>
          <w:rFonts w:cs="Times New Roman"/>
          <w:rPrChange w:id="1203" w:author="Ujszászi Mi" w:date="2022-04-29T22:56:00Z">
            <w:rPr/>
          </w:rPrChange>
        </w:rPr>
        <w:t>, mert a logolás gyakorlatilag újra végig</w:t>
      </w:r>
      <w:r w:rsidR="004D395A" w:rsidRPr="00776039">
        <w:rPr>
          <w:rFonts w:cs="Times New Roman"/>
          <w:rPrChange w:id="1204" w:author="Ujszászi Mi" w:date="2022-04-29T22:56:00Z">
            <w:rPr/>
          </w:rPrChange>
        </w:rPr>
        <w:t xml:space="preserve"> </w:t>
      </w:r>
      <w:r w:rsidRPr="00776039">
        <w:rPr>
          <w:rFonts w:cs="Times New Roman"/>
          <w:rPrChange w:id="1205" w:author="Ujszászi Mi" w:date="2022-04-29T22:56:00Z">
            <w:rPr/>
          </w:rPrChange>
        </w:rPr>
        <w:t>olvassa a</w:t>
      </w:r>
      <w:r w:rsidR="004D395A" w:rsidRPr="00776039">
        <w:rPr>
          <w:rFonts w:cs="Times New Roman"/>
          <w:rPrChange w:id="1206" w:author="Ujszászi Mi" w:date="2022-04-29T22:56:00Z">
            <w:rPr/>
          </w:rPrChange>
        </w:rPr>
        <w:t>z</w:t>
      </w:r>
      <w:r w:rsidRPr="00776039">
        <w:rPr>
          <w:rFonts w:cs="Times New Roman"/>
          <w:rPrChange w:id="1207" w:author="Ujszászi Mi" w:date="2022-04-29T22:56:00Z">
            <w:rPr/>
          </w:rPrChange>
        </w:rPr>
        <w:t xml:space="preserve"> összegyűjtött entitások tömbjét.</w:t>
      </w:r>
    </w:p>
    <w:p w14:paraId="732476BB" w14:textId="44C8B723" w:rsidR="004D395A" w:rsidRPr="00776039" w:rsidRDefault="00CA266D" w:rsidP="00C84064">
      <w:pPr>
        <w:pStyle w:val="Cmsor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rPrChange w:id="1208" w:author="Ujszászi Mi" w:date="2022-04-29T22:56:00Z">
            <w:rPr/>
          </w:rPrChange>
        </w:rPr>
      </w:pPr>
      <w:bookmarkStart w:id="1209" w:name="_Toc100518231"/>
      <w:proofErr w:type="spellStart"/>
      <w:r w:rsidRPr="00776039">
        <w:rPr>
          <w:rFonts w:ascii="Times New Roman" w:hAnsi="Times New Roman" w:cs="Times New Roman"/>
          <w:rPrChange w:id="1210" w:author="Ujszászi Mi" w:date="2022-04-29T22:56:00Z">
            <w:rPr/>
          </w:rPrChange>
        </w:rPr>
        <w:t>Parsolt</w:t>
      </w:r>
      <w:proofErr w:type="spellEnd"/>
      <w:r w:rsidRPr="00776039">
        <w:rPr>
          <w:rFonts w:ascii="Times New Roman" w:hAnsi="Times New Roman" w:cs="Times New Roman"/>
          <w:rPrChange w:id="1211" w:author="Ujszászi Mi" w:date="2022-04-29T22:56:00Z">
            <w:rPr/>
          </w:rPrChange>
        </w:rPr>
        <w:t xml:space="preserve"> adat átadása </w:t>
      </w:r>
      <w:proofErr w:type="spellStart"/>
      <w:r w:rsidRPr="00776039">
        <w:rPr>
          <w:rFonts w:ascii="Times New Roman" w:hAnsi="Times New Roman" w:cs="Times New Roman"/>
          <w:rPrChange w:id="1212" w:author="Ujszászi Mi" w:date="2022-04-29T22:56:00Z">
            <w:rPr/>
          </w:rPrChange>
        </w:rPr>
        <w:t>FrontEnd</w:t>
      </w:r>
      <w:proofErr w:type="spellEnd"/>
      <w:r w:rsidRPr="00776039">
        <w:rPr>
          <w:rFonts w:ascii="Times New Roman" w:hAnsi="Times New Roman" w:cs="Times New Roman"/>
          <w:rPrChange w:id="1213" w:author="Ujszászi Mi" w:date="2022-04-29T22:56:00Z">
            <w:rPr/>
          </w:rPrChange>
        </w:rPr>
        <w:t xml:space="preserve"> felé</w:t>
      </w:r>
      <w:bookmarkEnd w:id="1209"/>
    </w:p>
    <w:p w14:paraId="693D8B42" w14:textId="581DAD3F" w:rsidR="004D395A" w:rsidRPr="00776039" w:rsidRDefault="004D395A" w:rsidP="00C84064">
      <w:pPr>
        <w:spacing w:line="360" w:lineRule="auto"/>
        <w:ind w:firstLine="360"/>
        <w:jc w:val="both"/>
        <w:rPr>
          <w:rFonts w:cs="Times New Roman"/>
          <w:rPrChange w:id="1214" w:author="Ujszászi Mi" w:date="2022-04-29T22:56:00Z">
            <w:rPr/>
          </w:rPrChange>
        </w:rPr>
      </w:pPr>
      <w:r w:rsidRPr="00776039">
        <w:rPr>
          <w:rFonts w:cs="Times New Roman"/>
        </w:rPr>
        <w:t>A feldolgozott adatok visszaküldése frontend oldalra a JSON formátumban valósult meg. A</w:t>
      </w:r>
      <w:r w:rsidR="004C42AD" w:rsidRPr="003500B6">
        <w:rPr>
          <w:rFonts w:cs="Times New Roman"/>
        </w:rPr>
        <w:t xml:space="preserve">z osztály struktúra </w:t>
      </w:r>
      <w:proofErr w:type="spellStart"/>
      <w:r w:rsidR="004C42AD" w:rsidRPr="003500B6">
        <w:rPr>
          <w:rFonts w:cs="Times New Roman"/>
        </w:rPr>
        <w:t>DxfFile</w:t>
      </w:r>
      <w:proofErr w:type="spellEnd"/>
      <w:r w:rsidR="004C42AD" w:rsidRPr="003500B6">
        <w:rPr>
          <w:rFonts w:cs="Times New Roman"/>
        </w:rPr>
        <w:t xml:space="preserve"> és Entity osztályai a </w:t>
      </w:r>
      <w:proofErr w:type="spellStart"/>
      <w:r w:rsidR="004C42AD" w:rsidRPr="003500B6">
        <w:rPr>
          <w:rFonts w:cs="Times New Roman"/>
        </w:rPr>
        <w:t>toJson</w:t>
      </w:r>
      <w:proofErr w:type="spellEnd"/>
      <w:r w:rsidR="004C42AD" w:rsidRPr="003500B6">
        <w:rPr>
          <w:rFonts w:cs="Times New Roman"/>
        </w:rPr>
        <w:t xml:space="preserve"> el</w:t>
      </w:r>
      <w:r w:rsidR="004C42AD" w:rsidRPr="007753AC">
        <w:rPr>
          <w:rFonts w:cs="Times New Roman"/>
        </w:rPr>
        <w:t xml:space="preserve">járás segítségével állították elő a JSON formátumot, a JSON eljárás végén az osztály felüldefiniált </w:t>
      </w:r>
      <w:proofErr w:type="spellStart"/>
      <w:r w:rsidR="004C42AD" w:rsidRPr="007753AC">
        <w:rPr>
          <w:rFonts w:cs="Times New Roman"/>
        </w:rPr>
        <w:t>toString</w:t>
      </w:r>
      <w:proofErr w:type="spellEnd"/>
      <w:r w:rsidR="004C42AD" w:rsidRPr="007753AC">
        <w:rPr>
          <w:rFonts w:cs="Times New Roman"/>
        </w:rPr>
        <w:t xml:space="preserve"> eljárását használt</w:t>
      </w:r>
      <w:r w:rsidR="003D13E8" w:rsidRPr="00CE3F2E">
        <w:rPr>
          <w:rFonts w:cs="Times New Roman"/>
        </w:rPr>
        <w:t>am</w:t>
      </w:r>
      <w:r w:rsidR="004C42AD" w:rsidRPr="00CE3F2E">
        <w:rPr>
          <w:rFonts w:cs="Times New Roman"/>
        </w:rPr>
        <w:t xml:space="preserve">, így a </w:t>
      </w:r>
      <w:proofErr w:type="spellStart"/>
      <w:r w:rsidR="004C42AD" w:rsidRPr="00CE3F2E">
        <w:rPr>
          <w:rFonts w:cs="Times New Roman"/>
        </w:rPr>
        <w:t>return</w:t>
      </w:r>
      <w:proofErr w:type="spellEnd"/>
      <w:r w:rsidR="004C42AD" w:rsidRPr="00CE3F2E">
        <w:rPr>
          <w:rFonts w:cs="Times New Roman"/>
        </w:rPr>
        <w:t xml:space="preserve"> már egy </w:t>
      </w:r>
      <w:proofErr w:type="spellStart"/>
      <w:r w:rsidR="004C42AD" w:rsidRPr="00CE3F2E">
        <w:rPr>
          <w:rFonts w:cs="Times New Roman"/>
        </w:rPr>
        <w:t>valid</w:t>
      </w:r>
      <w:proofErr w:type="spellEnd"/>
      <w:r w:rsidR="004C42AD" w:rsidRPr="00CE3F2E">
        <w:rPr>
          <w:rFonts w:cs="Times New Roman"/>
        </w:rPr>
        <w:t xml:space="preserve"> JSON formátumot eredményezett.</w:t>
      </w:r>
    </w:p>
    <w:p w14:paraId="0A648AA3" w14:textId="309B2F2B" w:rsidR="004C42AD" w:rsidRPr="007753AC" w:rsidRDefault="004C42AD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215" w:author="Ujszászi Mi" w:date="2022-04-29T22:56:00Z">
            <w:rPr/>
          </w:rPrChange>
        </w:rPr>
        <w:t>Azért ezt a formátumot használtam, mert a JSON formátum a JS frontendnek az egyik legmegfelelőbb</w:t>
      </w:r>
      <w:ins w:id="1216" w:author="Ujszászi Mi" w:date="2022-04-29T23:17:00Z">
        <w:r w:rsidR="007753AC">
          <w:rPr>
            <w:rFonts w:cs="Times New Roman"/>
          </w:rPr>
          <w:t xml:space="preserve"> struktúra</w:t>
        </w:r>
      </w:ins>
      <w:r w:rsidRPr="007753AC">
        <w:rPr>
          <w:rFonts w:cs="Times New Roman"/>
        </w:rPr>
        <w:t xml:space="preserve">, mert a visszatérő stringet a </w:t>
      </w:r>
      <w:proofErr w:type="spellStart"/>
      <w:r w:rsidRPr="007753AC">
        <w:rPr>
          <w:rFonts w:cs="Times New Roman"/>
        </w:rPr>
        <w:t>json</w:t>
      </w:r>
      <w:proofErr w:type="spellEnd"/>
      <w:r w:rsidRPr="007753AC">
        <w:rPr>
          <w:rFonts w:cs="Times New Roman"/>
        </w:rPr>
        <w:t>() hívással könnyen kezelhető objektummá lehet alakítani.</w:t>
      </w:r>
    </w:p>
    <w:p w14:paraId="6A71B608" w14:textId="6D1B782A" w:rsidR="008F2DEB" w:rsidRPr="007753AC" w:rsidRDefault="008F2DEB" w:rsidP="00C84064">
      <w:pPr>
        <w:spacing w:line="360" w:lineRule="auto"/>
        <w:jc w:val="both"/>
        <w:rPr>
          <w:rFonts w:cs="Times New Roman"/>
        </w:rPr>
      </w:pPr>
      <w:r w:rsidRPr="007753AC">
        <w:rPr>
          <w:rFonts w:cs="Times New Roman"/>
        </w:rPr>
        <w:br w:type="page"/>
      </w:r>
    </w:p>
    <w:p w14:paraId="6D3F4D9D" w14:textId="618C57E5" w:rsidR="005A44E9" w:rsidRPr="00776039" w:rsidRDefault="005A44E9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1217" w:author="Ujszászi Mi" w:date="2022-04-29T22:56:00Z">
            <w:rPr/>
          </w:rPrChange>
        </w:rPr>
      </w:pPr>
      <w:bookmarkStart w:id="1218" w:name="_Toc100518232"/>
      <w:r w:rsidRPr="00776039">
        <w:rPr>
          <w:rFonts w:ascii="Times New Roman" w:hAnsi="Times New Roman" w:cs="Times New Roman"/>
          <w:rPrChange w:id="1219" w:author="Ujszászi Mi" w:date="2022-04-29T22:56:00Z">
            <w:rPr/>
          </w:rPrChange>
        </w:rPr>
        <w:lastRenderedPageBreak/>
        <w:t>Adatbázis felépítése</w:t>
      </w:r>
      <w:r w:rsidR="00CA266D" w:rsidRPr="00776039">
        <w:rPr>
          <w:rFonts w:ascii="Times New Roman" w:hAnsi="Times New Roman" w:cs="Times New Roman"/>
          <w:rPrChange w:id="1220" w:author="Ujszászi Mi" w:date="2022-04-29T22:56:00Z">
            <w:rPr/>
          </w:rPrChange>
        </w:rPr>
        <w:t>, és tárolás</w:t>
      </w:r>
      <w:bookmarkEnd w:id="1218"/>
    </w:p>
    <w:p w14:paraId="1A20FB5D" w14:textId="7E57D0E9" w:rsidR="002F75A1" w:rsidRPr="00776039" w:rsidRDefault="002F75A1" w:rsidP="00C84064">
      <w:pPr>
        <w:spacing w:line="360" w:lineRule="auto"/>
        <w:ind w:left="708"/>
        <w:jc w:val="both"/>
        <w:rPr>
          <w:rFonts w:cs="Times New Roman"/>
        </w:rPr>
      </w:pPr>
    </w:p>
    <w:p w14:paraId="09F66858" w14:textId="247A79A1" w:rsidR="002F75A1" w:rsidRPr="00CE3F2E" w:rsidRDefault="002F75A1" w:rsidP="00C84064">
      <w:pPr>
        <w:spacing w:line="360" w:lineRule="auto"/>
        <w:ind w:firstLine="720"/>
        <w:jc w:val="both"/>
        <w:rPr>
          <w:rFonts w:cs="Times New Roman"/>
        </w:rPr>
      </w:pPr>
      <w:r w:rsidRPr="003500B6">
        <w:rPr>
          <w:rFonts w:cs="Times New Roman"/>
        </w:rPr>
        <w:t xml:space="preserve">A </w:t>
      </w:r>
      <w:proofErr w:type="spellStart"/>
      <w:r w:rsidRPr="003500B6">
        <w:rPr>
          <w:rFonts w:cs="Times New Roman"/>
        </w:rPr>
        <w:t>parsolt</w:t>
      </w:r>
      <w:proofErr w:type="spellEnd"/>
      <w:r w:rsidRPr="003500B6">
        <w:rPr>
          <w:rFonts w:cs="Times New Roman"/>
        </w:rPr>
        <w:t xml:space="preserve"> adatokat</w:t>
      </w:r>
      <w:r w:rsidR="004C42AD" w:rsidRPr="007753AC">
        <w:rPr>
          <w:rFonts w:cs="Times New Roman"/>
        </w:rPr>
        <w:t xml:space="preserve"> </w:t>
      </w:r>
      <w:r w:rsidR="008D5395" w:rsidRPr="007753AC">
        <w:rPr>
          <w:rFonts w:cs="Times New Roman"/>
        </w:rPr>
        <w:t>backend oldalon t</w:t>
      </w:r>
      <w:r w:rsidRPr="007753AC">
        <w:rPr>
          <w:rFonts w:cs="Times New Roman"/>
        </w:rPr>
        <w:t>áblá</w:t>
      </w:r>
      <w:r w:rsidR="008D5395" w:rsidRPr="007753AC">
        <w:rPr>
          <w:rFonts w:cs="Times New Roman"/>
        </w:rPr>
        <w:t>k</w:t>
      </w:r>
      <w:r w:rsidRPr="00516D54">
        <w:rPr>
          <w:rFonts w:cs="Times New Roman"/>
        </w:rPr>
        <w:t>ba rendez</w:t>
      </w:r>
      <w:r w:rsidR="005668F1" w:rsidRPr="00516D54">
        <w:rPr>
          <w:rFonts w:cs="Times New Roman"/>
        </w:rPr>
        <w:t>em</w:t>
      </w:r>
      <w:r w:rsidR="008D5395" w:rsidRPr="00516D54">
        <w:rPr>
          <w:rFonts w:cs="Times New Roman"/>
        </w:rPr>
        <w:t>. A rendezett adatokból, egy fájl visszaalakít</w:t>
      </w:r>
      <w:r w:rsidR="008D5395" w:rsidRPr="00CE3F2E">
        <w:rPr>
          <w:rFonts w:cs="Times New Roman"/>
        </w:rPr>
        <w:t xml:space="preserve">hatóvá, de az aktuális </w:t>
      </w:r>
      <w:proofErr w:type="spellStart"/>
      <w:r w:rsidR="008D5395" w:rsidRPr="00CE3F2E">
        <w:rPr>
          <w:rFonts w:cs="Times New Roman"/>
        </w:rPr>
        <w:t>parsolo</w:t>
      </w:r>
      <w:proofErr w:type="spellEnd"/>
      <w:r w:rsidR="008D5395" w:rsidRPr="00CE3F2E">
        <w:rPr>
          <w:rFonts w:cs="Times New Roman"/>
        </w:rPr>
        <w:t xml:space="preserve"> logika szándékosan szűri a tárolandó adatok mennyiségét a szekciók segítségével.</w:t>
      </w:r>
    </w:p>
    <w:p w14:paraId="1144FA1C" w14:textId="080CC2BE" w:rsidR="008D5395" w:rsidRPr="00776039" w:rsidRDefault="00774158" w:rsidP="00C84064">
      <w:pPr>
        <w:spacing w:line="360" w:lineRule="auto"/>
        <w:jc w:val="both"/>
        <w:rPr>
          <w:rFonts w:cs="Times New Roman"/>
          <w:rPrChange w:id="1221" w:author="Ujszászi Mi" w:date="2022-04-29T22:56:00Z">
            <w:rPr/>
          </w:rPrChange>
        </w:rPr>
      </w:pPr>
      <w:r w:rsidRPr="00776039">
        <w:rPr>
          <w:rFonts w:cs="Times New Roman"/>
          <w:rPrChange w:id="1222" w:author="Ujszászi Mi" w:date="2022-04-29T22:56:00Z">
            <w:rPr/>
          </w:rPrChange>
        </w:rPr>
        <w:t>Az adatbázis egy H2 adatbázis lett.</w:t>
      </w:r>
    </w:p>
    <w:p w14:paraId="5290209C" w14:textId="5C967094" w:rsidR="002F75A1" w:rsidRPr="00776039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223" w:author="Ujszászi Mi" w:date="2022-04-29T22:56:00Z">
            <w:rPr/>
          </w:rPrChange>
        </w:rPr>
      </w:pPr>
      <w:bookmarkStart w:id="1224" w:name="_Toc100518233"/>
      <w:r w:rsidRPr="00776039">
        <w:rPr>
          <w:rFonts w:ascii="Times New Roman" w:hAnsi="Times New Roman" w:cs="Times New Roman"/>
          <w:rPrChange w:id="1225" w:author="Ujszászi Mi" w:date="2022-04-29T22:56:00Z">
            <w:rPr/>
          </w:rPrChange>
        </w:rPr>
        <w:t>Táblák</w:t>
      </w:r>
      <w:bookmarkEnd w:id="1224"/>
    </w:p>
    <w:p w14:paraId="1BD485A4" w14:textId="2D0C5284" w:rsidR="00417C5E" w:rsidRPr="007753AC" w:rsidRDefault="008D5395" w:rsidP="00C84064">
      <w:pPr>
        <w:spacing w:line="360" w:lineRule="auto"/>
        <w:ind w:firstLine="720"/>
        <w:jc w:val="both"/>
        <w:rPr>
          <w:rFonts w:cs="Times New Roman"/>
        </w:rPr>
      </w:pPr>
      <w:r w:rsidRPr="00776039">
        <w:rPr>
          <w:rFonts w:cs="Times New Roman"/>
        </w:rPr>
        <w:t>A „</w:t>
      </w:r>
      <w:r w:rsidR="00774158" w:rsidRPr="003500B6">
        <w:rPr>
          <w:rFonts w:cs="Times New Roman"/>
        </w:rPr>
        <w:t>DXF_FILE</w:t>
      </w:r>
      <w:r w:rsidRPr="007753AC">
        <w:rPr>
          <w:rFonts w:cs="Times New Roman"/>
        </w:rPr>
        <w:t xml:space="preserve">” </w:t>
      </w:r>
      <w:r w:rsidR="00417C5E" w:rsidRPr="007753AC">
        <w:rPr>
          <w:rFonts w:cs="Times New Roman"/>
        </w:rPr>
        <w:t xml:space="preserve">nevű tábla fogja tartalmazni a </w:t>
      </w:r>
      <w:r w:rsidRPr="007753AC">
        <w:rPr>
          <w:rFonts w:cs="Times New Roman"/>
        </w:rPr>
        <w:t>fájl</w:t>
      </w:r>
      <w:r w:rsidR="00417C5E" w:rsidRPr="007753AC">
        <w:rPr>
          <w:rFonts w:cs="Times New Roman"/>
        </w:rPr>
        <w:t xml:space="preserve"> feltöltésének eseménykor elérhető adatokat.</w:t>
      </w:r>
    </w:p>
    <w:p w14:paraId="011B6EEC" w14:textId="246192D8" w:rsidR="008D5395" w:rsidRPr="00CE3F2E" w:rsidRDefault="008D5395" w:rsidP="00C84064">
      <w:pPr>
        <w:spacing w:line="360" w:lineRule="auto"/>
        <w:jc w:val="both"/>
        <w:rPr>
          <w:rFonts w:cs="Times New Roman"/>
        </w:rPr>
      </w:pPr>
      <w:r w:rsidRPr="00CE3F2E">
        <w:rPr>
          <w:rFonts w:cs="Times New Roman"/>
        </w:rPr>
        <w:t>Mezők: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0"/>
        <w:gridCol w:w="2980"/>
        <w:gridCol w:w="2126"/>
        <w:gridCol w:w="1696"/>
      </w:tblGrid>
      <w:tr w:rsidR="002631D2" w:rsidRPr="00776039" w14:paraId="4DF8CE54" w14:textId="77777777" w:rsidTr="008F2DEB">
        <w:tc>
          <w:tcPr>
            <w:tcW w:w="2260" w:type="dxa"/>
          </w:tcPr>
          <w:p w14:paraId="0187E4FE" w14:textId="58BE8A0B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2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27" w:author="Ujszászi Mi" w:date="2022-04-29T22:56:00Z">
                  <w:rPr/>
                </w:rPrChange>
              </w:rPr>
              <w:t>Mezőnév</w:t>
            </w:r>
          </w:p>
        </w:tc>
        <w:tc>
          <w:tcPr>
            <w:tcW w:w="2980" w:type="dxa"/>
          </w:tcPr>
          <w:p w14:paraId="5568A6A9" w14:textId="5070184B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2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29" w:author="Ujszászi Mi" w:date="2022-04-29T22:56:00Z">
                  <w:rPr/>
                </w:rPrChange>
              </w:rPr>
              <w:t>Megnevezés</w:t>
            </w:r>
          </w:p>
        </w:tc>
        <w:tc>
          <w:tcPr>
            <w:tcW w:w="2126" w:type="dxa"/>
          </w:tcPr>
          <w:p w14:paraId="50065EB1" w14:textId="538E46DA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3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31" w:author="Ujszászi Mi" w:date="2022-04-29T22:56:00Z">
                  <w:rPr/>
                </w:rPrChange>
              </w:rPr>
              <w:t>Megkötés</w:t>
            </w:r>
          </w:p>
        </w:tc>
        <w:tc>
          <w:tcPr>
            <w:tcW w:w="1696" w:type="dxa"/>
          </w:tcPr>
          <w:p w14:paraId="2ACE78B0" w14:textId="295F81E1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3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33" w:author="Ujszászi Mi" w:date="2022-04-29T22:56:00Z">
                  <w:rPr/>
                </w:rPrChange>
              </w:rPr>
              <w:t>típus</w:t>
            </w:r>
          </w:p>
        </w:tc>
      </w:tr>
      <w:tr w:rsidR="002631D2" w:rsidRPr="00776039" w14:paraId="7857F030" w14:textId="77777777" w:rsidTr="008F2DEB">
        <w:tc>
          <w:tcPr>
            <w:tcW w:w="2260" w:type="dxa"/>
          </w:tcPr>
          <w:p w14:paraId="5D1056EA" w14:textId="253F0018" w:rsidR="002631D2" w:rsidRPr="00776039" w:rsidRDefault="00774158" w:rsidP="00C84064">
            <w:pPr>
              <w:spacing w:line="360" w:lineRule="auto"/>
              <w:jc w:val="both"/>
              <w:rPr>
                <w:rFonts w:cs="Times New Roman"/>
                <w:rPrChange w:id="123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35" w:author="Ujszászi Mi" w:date="2022-04-29T22:56:00Z">
                  <w:rPr/>
                </w:rPrChange>
              </w:rPr>
              <w:t>ID</w:t>
            </w:r>
          </w:p>
        </w:tc>
        <w:tc>
          <w:tcPr>
            <w:tcW w:w="2980" w:type="dxa"/>
          </w:tcPr>
          <w:p w14:paraId="56E32626" w14:textId="266C5CE5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3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37" w:author="Ujszászi Mi" w:date="2022-04-29T22:56:00Z">
                  <w:rPr/>
                </w:rPrChange>
              </w:rPr>
              <w:t xml:space="preserve">szekvenciából osztott </w:t>
            </w:r>
            <w:proofErr w:type="spellStart"/>
            <w:r w:rsidRPr="00776039">
              <w:rPr>
                <w:rFonts w:cs="Times New Roman"/>
                <w:rPrChange w:id="1238" w:author="Ujszászi Mi" w:date="2022-04-29T22:56:00Z">
                  <w:rPr/>
                </w:rPrChange>
              </w:rPr>
              <w:t>unique</w:t>
            </w:r>
            <w:proofErr w:type="spellEnd"/>
            <w:r w:rsidRPr="00776039">
              <w:rPr>
                <w:rFonts w:cs="Times New Roman"/>
                <w:rPrChange w:id="1239" w:author="Ujszászi Mi" w:date="2022-04-29T22:56:00Z">
                  <w:rPr/>
                </w:rPrChange>
              </w:rPr>
              <w:t xml:space="preserve"> index</w:t>
            </w:r>
          </w:p>
        </w:tc>
        <w:tc>
          <w:tcPr>
            <w:tcW w:w="2126" w:type="dxa"/>
          </w:tcPr>
          <w:p w14:paraId="7CA0F241" w14:textId="345B4D80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40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241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242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243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1696" w:type="dxa"/>
          </w:tcPr>
          <w:p w14:paraId="633B6328" w14:textId="72FE8654" w:rsidR="002631D2" w:rsidRPr="00776039" w:rsidRDefault="00774158" w:rsidP="00C84064">
            <w:pPr>
              <w:spacing w:line="360" w:lineRule="auto"/>
              <w:jc w:val="both"/>
              <w:rPr>
                <w:rFonts w:cs="Times New Roman"/>
                <w:rPrChange w:id="124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45" w:author="Ujszászi Mi" w:date="2022-04-29T22:56:00Z">
                  <w:rPr/>
                </w:rPrChange>
              </w:rPr>
              <w:t>Long</w:t>
            </w:r>
          </w:p>
        </w:tc>
      </w:tr>
      <w:tr w:rsidR="002631D2" w:rsidRPr="00776039" w14:paraId="0F044FE1" w14:textId="77777777" w:rsidTr="008F2DEB">
        <w:tc>
          <w:tcPr>
            <w:tcW w:w="2260" w:type="dxa"/>
          </w:tcPr>
          <w:p w14:paraId="60A6488A" w14:textId="766DB4E4" w:rsidR="002631D2" w:rsidRPr="00776039" w:rsidRDefault="00774158" w:rsidP="00C84064">
            <w:pPr>
              <w:spacing w:line="360" w:lineRule="auto"/>
              <w:jc w:val="both"/>
              <w:rPr>
                <w:rFonts w:cs="Times New Roman"/>
                <w:rPrChange w:id="124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47" w:author="Ujszászi Mi" w:date="2022-04-29T22:56:00Z">
                  <w:rPr/>
                </w:rPrChange>
              </w:rPr>
              <w:t>FILENAME</w:t>
            </w:r>
          </w:p>
        </w:tc>
        <w:tc>
          <w:tcPr>
            <w:tcW w:w="2980" w:type="dxa"/>
          </w:tcPr>
          <w:p w14:paraId="6639AD92" w14:textId="3A4FC2B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4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49" w:author="Ujszászi Mi" w:date="2022-04-29T22:56:00Z">
                  <w:rPr/>
                </w:rPrChange>
              </w:rPr>
              <w:t>fájl név</w:t>
            </w:r>
          </w:p>
        </w:tc>
        <w:tc>
          <w:tcPr>
            <w:tcW w:w="2126" w:type="dxa"/>
          </w:tcPr>
          <w:p w14:paraId="0B5FC74D" w14:textId="6DEF575F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50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251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252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253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1696" w:type="dxa"/>
          </w:tcPr>
          <w:p w14:paraId="4DC4B944" w14:textId="47481BAC" w:rsidR="002631D2" w:rsidRPr="00776039" w:rsidRDefault="00774158" w:rsidP="00C84064">
            <w:pPr>
              <w:spacing w:line="360" w:lineRule="auto"/>
              <w:jc w:val="both"/>
              <w:rPr>
                <w:rFonts w:cs="Times New Roman"/>
                <w:rPrChange w:id="1254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255" w:author="Ujszászi Mi" w:date="2022-04-29T22:56:00Z">
                  <w:rPr/>
                </w:rPrChange>
              </w:rPr>
              <w:t>Sting</w:t>
            </w:r>
            <w:proofErr w:type="spellEnd"/>
          </w:p>
        </w:tc>
      </w:tr>
    </w:tbl>
    <w:p w14:paraId="4E4B411C" w14:textId="77777777" w:rsidR="008D5395" w:rsidRPr="00776039" w:rsidRDefault="008D5395" w:rsidP="00C84064">
      <w:pPr>
        <w:spacing w:line="360" w:lineRule="auto"/>
        <w:jc w:val="both"/>
        <w:rPr>
          <w:rFonts w:cs="Times New Roman"/>
          <w:rPrChange w:id="1256" w:author="Ujszászi Mi" w:date="2022-04-29T22:56:00Z">
            <w:rPr/>
          </w:rPrChange>
        </w:rPr>
      </w:pPr>
    </w:p>
    <w:p w14:paraId="19301291" w14:textId="5495E4BC" w:rsidR="00417C5E" w:rsidRPr="00776039" w:rsidRDefault="002631D2" w:rsidP="00C84064">
      <w:pPr>
        <w:spacing w:line="360" w:lineRule="auto"/>
        <w:jc w:val="both"/>
        <w:rPr>
          <w:rFonts w:cs="Times New Roman"/>
          <w:rPrChange w:id="1257" w:author="Ujszászi Mi" w:date="2022-04-29T22:56:00Z">
            <w:rPr/>
          </w:rPrChange>
        </w:rPr>
      </w:pPr>
      <w:r w:rsidRPr="00776039">
        <w:rPr>
          <w:rFonts w:cs="Times New Roman"/>
          <w:rPrChange w:id="1258" w:author="Ujszászi Mi" w:date="2022-04-29T22:56:00Z">
            <w:rPr/>
          </w:rPrChange>
        </w:rPr>
        <w:t>A „</w:t>
      </w:r>
      <w:r w:rsidR="00774158" w:rsidRPr="00776039">
        <w:rPr>
          <w:rFonts w:cs="Times New Roman"/>
          <w:rPrChange w:id="1259" w:author="Ujszászi Mi" w:date="2022-04-29T22:56:00Z">
            <w:rPr/>
          </w:rPrChange>
        </w:rPr>
        <w:t>DXF_ENTITY</w:t>
      </w:r>
      <w:r w:rsidRPr="00776039">
        <w:rPr>
          <w:rFonts w:cs="Times New Roman"/>
          <w:rPrChange w:id="1260" w:author="Ujszászi Mi" w:date="2022-04-29T22:56:00Z">
            <w:rPr/>
          </w:rPrChange>
        </w:rPr>
        <w:t>”</w:t>
      </w:r>
      <w:r w:rsidR="00417C5E" w:rsidRPr="00776039">
        <w:rPr>
          <w:rFonts w:cs="Times New Roman"/>
          <w:rPrChange w:id="1261" w:author="Ujszászi Mi" w:date="2022-04-29T22:56:00Z">
            <w:rPr/>
          </w:rPrChange>
        </w:rPr>
        <w:t xml:space="preserve"> nevű tábla tartalmaz</w:t>
      </w:r>
      <w:r w:rsidRPr="00776039">
        <w:rPr>
          <w:rFonts w:cs="Times New Roman"/>
          <w:rPrChange w:id="1262" w:author="Ujszászi Mi" w:date="2022-04-29T22:56:00Z">
            <w:rPr/>
          </w:rPrChange>
        </w:rPr>
        <w:t>za</w:t>
      </w:r>
      <w:r w:rsidR="00417C5E" w:rsidRPr="00776039">
        <w:rPr>
          <w:rFonts w:cs="Times New Roman"/>
          <w:rPrChange w:id="1263" w:author="Ujszászi Mi" w:date="2022-04-29T22:56:00Z">
            <w:rPr/>
          </w:rPrChange>
        </w:rPr>
        <w:t xml:space="preserve"> </w:t>
      </w:r>
      <w:r w:rsidRPr="00776039">
        <w:rPr>
          <w:rFonts w:cs="Times New Roman"/>
          <w:rPrChange w:id="1264" w:author="Ujszászi Mi" w:date="2022-04-29T22:56:00Z">
            <w:rPr/>
          </w:rPrChange>
        </w:rPr>
        <w:t xml:space="preserve">az entitás fő adatait az </w:t>
      </w:r>
      <w:r w:rsidR="0037560A" w:rsidRPr="00776039">
        <w:rPr>
          <w:rFonts w:cs="Times New Roman"/>
          <w:rPrChange w:id="1265" w:author="Ujszászi Mi" w:date="2022-04-29T22:56:00Z">
            <w:rPr/>
          </w:rPrChange>
        </w:rPr>
        <w:t xml:space="preserve">ENTITIES </w:t>
      </w:r>
      <w:r w:rsidRPr="00776039">
        <w:rPr>
          <w:rFonts w:cs="Times New Roman"/>
          <w:rPrChange w:id="1266" w:author="Ujszászi Mi" w:date="2022-04-29T22:56:00Z">
            <w:rPr/>
          </w:rPrChange>
        </w:rPr>
        <w:t>szekcióból.</w:t>
      </w:r>
    </w:p>
    <w:p w14:paraId="332CB908" w14:textId="77777777" w:rsidR="002631D2" w:rsidRPr="00776039" w:rsidRDefault="002631D2" w:rsidP="00C84064">
      <w:pPr>
        <w:spacing w:line="360" w:lineRule="auto"/>
        <w:jc w:val="both"/>
        <w:rPr>
          <w:rFonts w:cs="Times New Roman"/>
          <w:rPrChange w:id="1267" w:author="Ujszászi Mi" w:date="2022-04-29T22:56:00Z">
            <w:rPr/>
          </w:rPrChange>
        </w:rPr>
      </w:pPr>
      <w:r w:rsidRPr="00776039">
        <w:rPr>
          <w:rFonts w:cs="Times New Roman"/>
          <w:rPrChange w:id="1268" w:author="Ujszászi Mi" w:date="2022-04-29T22:56:00Z">
            <w:rPr/>
          </w:rPrChange>
        </w:rPr>
        <w:t>Mezők: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977"/>
        <w:gridCol w:w="2126"/>
        <w:gridCol w:w="1701"/>
      </w:tblGrid>
      <w:tr w:rsidR="002631D2" w:rsidRPr="00776039" w14:paraId="0245B287" w14:textId="77777777" w:rsidTr="008F2DEB">
        <w:tc>
          <w:tcPr>
            <w:tcW w:w="2263" w:type="dxa"/>
          </w:tcPr>
          <w:p w14:paraId="55C32678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6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70" w:author="Ujszászi Mi" w:date="2022-04-29T22:56:00Z">
                  <w:rPr/>
                </w:rPrChange>
              </w:rPr>
              <w:t>Mezőnév</w:t>
            </w:r>
          </w:p>
        </w:tc>
        <w:tc>
          <w:tcPr>
            <w:tcW w:w="2977" w:type="dxa"/>
          </w:tcPr>
          <w:p w14:paraId="3AA7BD22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71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72" w:author="Ujszászi Mi" w:date="2022-04-29T22:56:00Z">
                  <w:rPr/>
                </w:rPrChange>
              </w:rPr>
              <w:t>Megnevezés</w:t>
            </w:r>
          </w:p>
        </w:tc>
        <w:tc>
          <w:tcPr>
            <w:tcW w:w="2126" w:type="dxa"/>
          </w:tcPr>
          <w:p w14:paraId="46AAE27F" w14:textId="0AB1A12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73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74" w:author="Ujszászi Mi" w:date="2022-04-29T22:56:00Z">
                  <w:rPr/>
                </w:rPrChange>
              </w:rPr>
              <w:t>Megkötés</w:t>
            </w:r>
          </w:p>
        </w:tc>
        <w:tc>
          <w:tcPr>
            <w:tcW w:w="1701" w:type="dxa"/>
          </w:tcPr>
          <w:p w14:paraId="500F9EA3" w14:textId="312DD75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75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76" w:author="Ujszászi Mi" w:date="2022-04-29T22:56:00Z">
                  <w:rPr/>
                </w:rPrChange>
              </w:rPr>
              <w:t>típus</w:t>
            </w:r>
          </w:p>
        </w:tc>
      </w:tr>
      <w:tr w:rsidR="002631D2" w:rsidRPr="00776039" w14:paraId="63E71B5C" w14:textId="77777777" w:rsidTr="008F2DEB">
        <w:tc>
          <w:tcPr>
            <w:tcW w:w="2263" w:type="dxa"/>
          </w:tcPr>
          <w:p w14:paraId="46DE9A51" w14:textId="106B7FE9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27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78" w:author="Ujszászi Mi" w:date="2022-04-29T22:56:00Z">
                  <w:rPr/>
                </w:rPrChange>
              </w:rPr>
              <w:t>ID</w:t>
            </w:r>
          </w:p>
        </w:tc>
        <w:tc>
          <w:tcPr>
            <w:tcW w:w="2977" w:type="dxa"/>
          </w:tcPr>
          <w:p w14:paraId="64D2F4E3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7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80" w:author="Ujszászi Mi" w:date="2022-04-29T22:56:00Z">
                  <w:rPr/>
                </w:rPrChange>
              </w:rPr>
              <w:t xml:space="preserve">szekvenciából osztott </w:t>
            </w:r>
            <w:proofErr w:type="spellStart"/>
            <w:r w:rsidRPr="00776039">
              <w:rPr>
                <w:rFonts w:cs="Times New Roman"/>
                <w:rPrChange w:id="1281" w:author="Ujszászi Mi" w:date="2022-04-29T22:56:00Z">
                  <w:rPr/>
                </w:rPrChange>
              </w:rPr>
              <w:t>unique</w:t>
            </w:r>
            <w:proofErr w:type="spellEnd"/>
            <w:r w:rsidRPr="00776039">
              <w:rPr>
                <w:rFonts w:cs="Times New Roman"/>
                <w:rPrChange w:id="1282" w:author="Ujszászi Mi" w:date="2022-04-29T22:56:00Z">
                  <w:rPr/>
                </w:rPrChange>
              </w:rPr>
              <w:t xml:space="preserve"> index</w:t>
            </w:r>
          </w:p>
        </w:tc>
        <w:tc>
          <w:tcPr>
            <w:tcW w:w="2126" w:type="dxa"/>
          </w:tcPr>
          <w:p w14:paraId="74663529" w14:textId="5B801DC6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83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284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285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286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1701" w:type="dxa"/>
          </w:tcPr>
          <w:p w14:paraId="0C0982AF" w14:textId="0D61ED92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287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88" w:author="Ujszászi Mi" w:date="2022-04-29T22:56:00Z">
                  <w:rPr/>
                </w:rPrChange>
              </w:rPr>
              <w:t>Long</w:t>
            </w:r>
          </w:p>
        </w:tc>
      </w:tr>
      <w:tr w:rsidR="002631D2" w:rsidRPr="00776039" w14:paraId="75785C4C" w14:textId="77777777" w:rsidTr="008F2DEB">
        <w:tc>
          <w:tcPr>
            <w:tcW w:w="2263" w:type="dxa"/>
          </w:tcPr>
          <w:p w14:paraId="1F1E6295" w14:textId="05C1449D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289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290" w:author="Ujszászi Mi" w:date="2022-04-29T22:56:00Z">
                  <w:rPr/>
                </w:rPrChange>
              </w:rPr>
              <w:t>DXF_FILE_ID</w:t>
            </w:r>
          </w:p>
        </w:tc>
        <w:tc>
          <w:tcPr>
            <w:tcW w:w="2977" w:type="dxa"/>
          </w:tcPr>
          <w:p w14:paraId="6BB8BEAD" w14:textId="0C57ACA4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91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292" w:author="Ujszászi Mi" w:date="2022-04-29T22:56:00Z">
                  <w:rPr/>
                </w:rPrChange>
              </w:rPr>
              <w:t>Foreign</w:t>
            </w:r>
            <w:proofErr w:type="spellEnd"/>
            <w:r w:rsidRPr="00776039">
              <w:rPr>
                <w:rFonts w:cs="Times New Roman"/>
                <w:rPrChange w:id="1293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294" w:author="Ujszászi Mi" w:date="2022-04-29T22:56:00Z">
                  <w:rPr/>
                </w:rPrChange>
              </w:rPr>
              <w:t>key</w:t>
            </w:r>
            <w:proofErr w:type="spellEnd"/>
            <w:r w:rsidRPr="00776039">
              <w:rPr>
                <w:rFonts w:cs="Times New Roman"/>
                <w:rPrChange w:id="1295" w:author="Ujszászi Mi" w:date="2022-04-29T22:56:00Z">
                  <w:rPr/>
                </w:rPrChange>
              </w:rPr>
              <w:t xml:space="preserve"> a </w:t>
            </w:r>
            <w:proofErr w:type="spellStart"/>
            <w:r w:rsidRPr="00776039">
              <w:rPr>
                <w:rFonts w:cs="Times New Roman"/>
                <w:rPrChange w:id="1296" w:author="Ujszászi Mi" w:date="2022-04-29T22:56:00Z">
                  <w:rPr/>
                </w:rPrChange>
              </w:rPr>
              <w:t>file_basic_data</w:t>
            </w:r>
            <w:proofErr w:type="spellEnd"/>
            <w:r w:rsidRPr="00776039">
              <w:rPr>
                <w:rFonts w:cs="Times New Roman"/>
                <w:rPrChange w:id="1297" w:author="Ujszászi Mi" w:date="2022-04-29T22:56:00Z">
                  <w:rPr/>
                </w:rPrChange>
              </w:rPr>
              <w:t xml:space="preserve"> táblához</w:t>
            </w:r>
          </w:p>
        </w:tc>
        <w:tc>
          <w:tcPr>
            <w:tcW w:w="2126" w:type="dxa"/>
          </w:tcPr>
          <w:p w14:paraId="2D341B36" w14:textId="5D030F24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298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299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300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301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1701" w:type="dxa"/>
          </w:tcPr>
          <w:p w14:paraId="2977D6CE" w14:textId="6942D1F5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0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03" w:author="Ujszászi Mi" w:date="2022-04-29T22:56:00Z">
                  <w:rPr/>
                </w:rPrChange>
              </w:rPr>
              <w:t>Long</w:t>
            </w:r>
          </w:p>
        </w:tc>
      </w:tr>
      <w:tr w:rsidR="002631D2" w:rsidRPr="00776039" w14:paraId="46DE2DBF" w14:textId="77777777" w:rsidTr="008F2DEB">
        <w:trPr>
          <w:trHeight w:val="140"/>
        </w:trPr>
        <w:tc>
          <w:tcPr>
            <w:tcW w:w="2263" w:type="dxa"/>
          </w:tcPr>
          <w:p w14:paraId="34118392" w14:textId="79A08A4E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0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05" w:author="Ujszászi Mi" w:date="2022-04-29T22:56:00Z">
                  <w:rPr/>
                </w:rPrChange>
              </w:rPr>
              <w:t>TYPE</w:t>
            </w:r>
          </w:p>
        </w:tc>
        <w:tc>
          <w:tcPr>
            <w:tcW w:w="2977" w:type="dxa"/>
          </w:tcPr>
          <w:p w14:paraId="1EF14824" w14:textId="4EAED46B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30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07" w:author="Ujszászi Mi" w:date="2022-04-29T22:56:00Z">
                  <w:rPr/>
                </w:rPrChange>
              </w:rPr>
              <w:t>Entitás típusa</w:t>
            </w:r>
          </w:p>
        </w:tc>
        <w:tc>
          <w:tcPr>
            <w:tcW w:w="2126" w:type="dxa"/>
          </w:tcPr>
          <w:p w14:paraId="2386F1A9" w14:textId="13326BAC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308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309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310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311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1701" w:type="dxa"/>
          </w:tcPr>
          <w:p w14:paraId="29694739" w14:textId="7C473673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12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313" w:author="Ujszászi Mi" w:date="2022-04-29T22:56:00Z">
                  <w:rPr/>
                </w:rPrChange>
              </w:rPr>
              <w:t>String</w:t>
            </w:r>
            <w:proofErr w:type="spellEnd"/>
          </w:p>
        </w:tc>
      </w:tr>
    </w:tbl>
    <w:p w14:paraId="548DE2A2" w14:textId="77777777" w:rsidR="002631D2" w:rsidRPr="00776039" w:rsidRDefault="002631D2" w:rsidP="00C84064">
      <w:pPr>
        <w:spacing w:line="360" w:lineRule="auto"/>
        <w:jc w:val="both"/>
        <w:rPr>
          <w:rFonts w:cs="Times New Roman"/>
          <w:rPrChange w:id="1314" w:author="Ujszászi Mi" w:date="2022-04-29T22:56:00Z">
            <w:rPr/>
          </w:rPrChange>
        </w:rPr>
      </w:pPr>
    </w:p>
    <w:p w14:paraId="2863EBCF" w14:textId="6BCC854C" w:rsidR="002631D2" w:rsidRPr="00776039" w:rsidRDefault="002631D2" w:rsidP="00C84064">
      <w:pPr>
        <w:spacing w:line="360" w:lineRule="auto"/>
        <w:jc w:val="both"/>
        <w:rPr>
          <w:rFonts w:cs="Times New Roman"/>
          <w:rPrChange w:id="1315" w:author="Ujszászi Mi" w:date="2022-04-29T22:56:00Z">
            <w:rPr/>
          </w:rPrChange>
        </w:rPr>
      </w:pPr>
      <w:r w:rsidRPr="00776039">
        <w:rPr>
          <w:rFonts w:cs="Times New Roman"/>
          <w:rPrChange w:id="1316" w:author="Ujszászi Mi" w:date="2022-04-29T22:56:00Z">
            <w:rPr/>
          </w:rPrChange>
        </w:rPr>
        <w:t>A „</w:t>
      </w:r>
      <w:r w:rsidR="00C6050D" w:rsidRPr="00776039">
        <w:rPr>
          <w:rFonts w:cs="Times New Roman"/>
          <w:rPrChange w:id="1317" w:author="Ujszászi Mi" w:date="2022-04-29T22:56:00Z">
            <w:rPr/>
          </w:rPrChange>
        </w:rPr>
        <w:t>ENTITY_PROPERTY</w:t>
      </w:r>
      <w:r w:rsidRPr="00776039">
        <w:rPr>
          <w:rFonts w:cs="Times New Roman"/>
          <w:rPrChange w:id="1318" w:author="Ujszászi Mi" w:date="2022-04-29T22:56:00Z">
            <w:rPr/>
          </w:rPrChange>
        </w:rPr>
        <w:t xml:space="preserve">” nevű tábla tartalmazza </w:t>
      </w:r>
      <w:del w:id="1319" w:author="Ujszászi Mi" w:date="2022-04-29T23:18:00Z">
        <w:r w:rsidRPr="00776039" w:rsidDel="007753AC">
          <w:rPr>
            <w:rFonts w:cs="Times New Roman"/>
            <w:rPrChange w:id="1320" w:author="Ujszászi Mi" w:date="2022-04-29T22:56:00Z">
              <w:rPr/>
            </w:rPrChange>
          </w:rPr>
          <w:delText xml:space="preserve">a </w:delText>
        </w:r>
      </w:del>
      <w:r w:rsidRPr="00776039">
        <w:rPr>
          <w:rFonts w:cs="Times New Roman"/>
          <w:rPrChange w:id="1321" w:author="Ujszászi Mi" w:date="2022-04-29T22:56:00Z">
            <w:rPr/>
          </w:rPrChange>
        </w:rPr>
        <w:t>az entitás</w:t>
      </w:r>
      <w:r w:rsidR="008F2DEB" w:rsidRPr="00776039">
        <w:rPr>
          <w:rFonts w:cs="Times New Roman"/>
          <w:rPrChange w:id="1322" w:author="Ujszászi Mi" w:date="2022-04-29T22:56:00Z">
            <w:rPr/>
          </w:rPrChange>
        </w:rPr>
        <w:t>hoz köthető tulajdonságok azonosító típuskódját és az ahhoz tartozó értéket.</w:t>
      </w:r>
      <w:r w:rsidRPr="00776039">
        <w:rPr>
          <w:rFonts w:cs="Times New Roman"/>
          <w:rPrChange w:id="1323" w:author="Ujszászi Mi" w:date="2022-04-29T22:56:00Z">
            <w:rPr/>
          </w:rPrChange>
        </w:rPr>
        <w:t xml:space="preserve"> adatait az ENTITIES szekcióból.</w:t>
      </w:r>
    </w:p>
    <w:p w14:paraId="1C5A3BA5" w14:textId="77777777" w:rsidR="002631D2" w:rsidRPr="00776039" w:rsidRDefault="002631D2" w:rsidP="00C84064">
      <w:pPr>
        <w:spacing w:line="360" w:lineRule="auto"/>
        <w:jc w:val="both"/>
        <w:rPr>
          <w:rFonts w:cs="Times New Roman"/>
          <w:rPrChange w:id="1324" w:author="Ujszászi Mi" w:date="2022-04-29T22:56:00Z">
            <w:rPr/>
          </w:rPrChange>
        </w:rPr>
      </w:pPr>
      <w:r w:rsidRPr="00776039">
        <w:rPr>
          <w:rFonts w:cs="Times New Roman"/>
          <w:rPrChange w:id="1325" w:author="Ujszászi Mi" w:date="2022-04-29T22:56:00Z">
            <w:rPr/>
          </w:rPrChange>
        </w:rPr>
        <w:t>Mezők: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410"/>
        <w:gridCol w:w="2126"/>
        <w:gridCol w:w="2268"/>
      </w:tblGrid>
      <w:tr w:rsidR="002631D2" w:rsidRPr="00776039" w14:paraId="0A7A5F43" w14:textId="77777777" w:rsidTr="005D6682">
        <w:tc>
          <w:tcPr>
            <w:tcW w:w="2263" w:type="dxa"/>
          </w:tcPr>
          <w:p w14:paraId="4CAEDB71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32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27" w:author="Ujszászi Mi" w:date="2022-04-29T22:56:00Z">
                  <w:rPr/>
                </w:rPrChange>
              </w:rPr>
              <w:lastRenderedPageBreak/>
              <w:t>Mezőnév</w:t>
            </w:r>
          </w:p>
        </w:tc>
        <w:tc>
          <w:tcPr>
            <w:tcW w:w="2410" w:type="dxa"/>
          </w:tcPr>
          <w:p w14:paraId="6B256839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328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29" w:author="Ujszászi Mi" w:date="2022-04-29T22:56:00Z">
                  <w:rPr/>
                </w:rPrChange>
              </w:rPr>
              <w:t>Megnevezés</w:t>
            </w:r>
          </w:p>
        </w:tc>
        <w:tc>
          <w:tcPr>
            <w:tcW w:w="2126" w:type="dxa"/>
          </w:tcPr>
          <w:p w14:paraId="151C3B4F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330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31" w:author="Ujszászi Mi" w:date="2022-04-29T22:56:00Z">
                  <w:rPr/>
                </w:rPrChange>
              </w:rPr>
              <w:t>Megkötés</w:t>
            </w:r>
          </w:p>
        </w:tc>
        <w:tc>
          <w:tcPr>
            <w:tcW w:w="2268" w:type="dxa"/>
          </w:tcPr>
          <w:p w14:paraId="771C0F0D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33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33" w:author="Ujszászi Mi" w:date="2022-04-29T22:56:00Z">
                  <w:rPr/>
                </w:rPrChange>
              </w:rPr>
              <w:t>típus</w:t>
            </w:r>
          </w:p>
        </w:tc>
      </w:tr>
      <w:tr w:rsidR="002631D2" w:rsidRPr="00776039" w14:paraId="4950C97B" w14:textId="77777777" w:rsidTr="005D6682">
        <w:tc>
          <w:tcPr>
            <w:tcW w:w="2263" w:type="dxa"/>
          </w:tcPr>
          <w:p w14:paraId="13A5326F" w14:textId="4F51941C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3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35" w:author="Ujszászi Mi" w:date="2022-04-29T22:56:00Z">
                  <w:rPr/>
                </w:rPrChange>
              </w:rPr>
              <w:t>ID</w:t>
            </w:r>
          </w:p>
        </w:tc>
        <w:tc>
          <w:tcPr>
            <w:tcW w:w="2410" w:type="dxa"/>
          </w:tcPr>
          <w:p w14:paraId="438C7C6E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33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37" w:author="Ujszászi Mi" w:date="2022-04-29T22:56:00Z">
                  <w:rPr/>
                </w:rPrChange>
              </w:rPr>
              <w:t xml:space="preserve">szekvenciából osztott </w:t>
            </w:r>
            <w:proofErr w:type="spellStart"/>
            <w:r w:rsidRPr="00776039">
              <w:rPr>
                <w:rFonts w:cs="Times New Roman"/>
                <w:rPrChange w:id="1338" w:author="Ujszászi Mi" w:date="2022-04-29T22:56:00Z">
                  <w:rPr/>
                </w:rPrChange>
              </w:rPr>
              <w:t>unique</w:t>
            </w:r>
            <w:proofErr w:type="spellEnd"/>
            <w:r w:rsidRPr="00776039">
              <w:rPr>
                <w:rFonts w:cs="Times New Roman"/>
                <w:rPrChange w:id="1339" w:author="Ujszászi Mi" w:date="2022-04-29T22:56:00Z">
                  <w:rPr/>
                </w:rPrChange>
              </w:rPr>
              <w:t xml:space="preserve"> index</w:t>
            </w:r>
          </w:p>
        </w:tc>
        <w:tc>
          <w:tcPr>
            <w:tcW w:w="2126" w:type="dxa"/>
          </w:tcPr>
          <w:p w14:paraId="7F8E52F6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340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341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342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343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2268" w:type="dxa"/>
          </w:tcPr>
          <w:p w14:paraId="1211A0C1" w14:textId="454DDFB8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4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45" w:author="Ujszászi Mi" w:date="2022-04-29T22:56:00Z">
                  <w:rPr/>
                </w:rPrChange>
              </w:rPr>
              <w:t>Long</w:t>
            </w:r>
          </w:p>
        </w:tc>
      </w:tr>
      <w:tr w:rsidR="002631D2" w:rsidRPr="00776039" w14:paraId="6E2CB772" w14:textId="77777777" w:rsidTr="005D6682">
        <w:tc>
          <w:tcPr>
            <w:tcW w:w="2263" w:type="dxa"/>
          </w:tcPr>
          <w:p w14:paraId="3B4E4475" w14:textId="6EBD3753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46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47" w:author="Ujszászi Mi" w:date="2022-04-29T22:56:00Z">
                  <w:rPr/>
                </w:rPrChange>
              </w:rPr>
              <w:t>DXF_ENTITY_ID</w:t>
            </w:r>
          </w:p>
        </w:tc>
        <w:tc>
          <w:tcPr>
            <w:tcW w:w="2410" w:type="dxa"/>
          </w:tcPr>
          <w:p w14:paraId="44A50F00" w14:textId="72218E29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348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349" w:author="Ujszászi Mi" w:date="2022-04-29T22:56:00Z">
                  <w:rPr/>
                </w:rPrChange>
              </w:rPr>
              <w:t>Foreign</w:t>
            </w:r>
            <w:proofErr w:type="spellEnd"/>
            <w:r w:rsidRPr="00776039">
              <w:rPr>
                <w:rFonts w:cs="Times New Roman"/>
                <w:rPrChange w:id="1350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351" w:author="Ujszászi Mi" w:date="2022-04-29T22:56:00Z">
                  <w:rPr/>
                </w:rPrChange>
              </w:rPr>
              <w:t>key</w:t>
            </w:r>
            <w:proofErr w:type="spellEnd"/>
            <w:r w:rsidRPr="00776039">
              <w:rPr>
                <w:rFonts w:cs="Times New Roman"/>
                <w:rPrChange w:id="1352" w:author="Ujszászi Mi" w:date="2022-04-29T22:56:00Z">
                  <w:rPr/>
                </w:rPrChange>
              </w:rPr>
              <w:t xml:space="preserve"> </w:t>
            </w:r>
            <w:proofErr w:type="gramStart"/>
            <w:r w:rsidRPr="00776039">
              <w:rPr>
                <w:rFonts w:cs="Times New Roman"/>
                <w:rPrChange w:id="1353" w:author="Ujszászi Mi" w:date="2022-04-29T22:56:00Z">
                  <w:rPr/>
                </w:rPrChange>
              </w:rPr>
              <w:t>a</w:t>
            </w:r>
            <w:proofErr w:type="gramEnd"/>
            <w:r w:rsidRPr="00776039">
              <w:rPr>
                <w:rFonts w:cs="Times New Roman"/>
                <w:rPrChange w:id="1354" w:author="Ujszászi Mi" w:date="2022-04-29T22:56:00Z">
                  <w:rPr/>
                </w:rPrChange>
              </w:rPr>
              <w:t xml:space="preserve"> </w:t>
            </w:r>
            <w:proofErr w:type="spellStart"/>
            <w:r w:rsidR="008F2DEB" w:rsidRPr="00776039">
              <w:rPr>
                <w:rFonts w:cs="Times New Roman"/>
                <w:rPrChange w:id="1355" w:author="Ujszászi Mi" w:date="2022-04-29T22:56:00Z">
                  <w:rPr/>
                </w:rPrChange>
              </w:rPr>
              <w:t>entities_basic_data</w:t>
            </w:r>
            <w:proofErr w:type="spellEnd"/>
            <w:r w:rsidR="008F2DEB" w:rsidRPr="00776039">
              <w:rPr>
                <w:rFonts w:cs="Times New Roman"/>
                <w:rPrChange w:id="1356" w:author="Ujszászi Mi" w:date="2022-04-29T22:56:00Z">
                  <w:rPr/>
                </w:rPrChange>
              </w:rPr>
              <w:t xml:space="preserve"> </w:t>
            </w:r>
            <w:r w:rsidRPr="00776039">
              <w:rPr>
                <w:rFonts w:cs="Times New Roman"/>
                <w:rPrChange w:id="1357" w:author="Ujszászi Mi" w:date="2022-04-29T22:56:00Z">
                  <w:rPr/>
                </w:rPrChange>
              </w:rPr>
              <w:t>táblához</w:t>
            </w:r>
          </w:p>
        </w:tc>
        <w:tc>
          <w:tcPr>
            <w:tcW w:w="2126" w:type="dxa"/>
          </w:tcPr>
          <w:p w14:paraId="0B3D4C51" w14:textId="77777777" w:rsidR="002631D2" w:rsidRPr="00776039" w:rsidRDefault="002631D2" w:rsidP="00C84064">
            <w:pPr>
              <w:spacing w:line="360" w:lineRule="auto"/>
              <w:jc w:val="both"/>
              <w:rPr>
                <w:rFonts w:cs="Times New Roman"/>
                <w:rPrChange w:id="1358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359" w:author="Ujszászi Mi" w:date="2022-04-29T22:56:00Z">
                  <w:rPr/>
                </w:rPrChange>
              </w:rPr>
              <w:t>not</w:t>
            </w:r>
            <w:proofErr w:type="spellEnd"/>
            <w:r w:rsidRPr="00776039">
              <w:rPr>
                <w:rFonts w:cs="Times New Roman"/>
                <w:rPrChange w:id="1360" w:author="Ujszászi Mi" w:date="2022-04-29T22:56:00Z">
                  <w:rPr/>
                </w:rPrChange>
              </w:rPr>
              <w:t xml:space="preserve"> null </w:t>
            </w:r>
            <w:proofErr w:type="spellStart"/>
            <w:r w:rsidRPr="00776039">
              <w:rPr>
                <w:rFonts w:cs="Times New Roman"/>
                <w:rPrChange w:id="1361" w:author="Ujszászi Mi" w:date="2022-04-29T22:56:00Z">
                  <w:rPr/>
                </w:rPrChange>
              </w:rPr>
              <w:t>constraint</w:t>
            </w:r>
            <w:proofErr w:type="spellEnd"/>
          </w:p>
        </w:tc>
        <w:tc>
          <w:tcPr>
            <w:tcW w:w="2268" w:type="dxa"/>
          </w:tcPr>
          <w:p w14:paraId="49A586AF" w14:textId="43548AD9" w:rsidR="002631D2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6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63" w:author="Ujszászi Mi" w:date="2022-04-29T22:56:00Z">
                  <w:rPr/>
                </w:rPrChange>
              </w:rPr>
              <w:t>Long</w:t>
            </w:r>
          </w:p>
        </w:tc>
      </w:tr>
      <w:tr w:rsidR="008F2DEB" w:rsidRPr="00776039" w14:paraId="010C69CA" w14:textId="77777777" w:rsidTr="005D6682">
        <w:trPr>
          <w:trHeight w:val="140"/>
        </w:trPr>
        <w:tc>
          <w:tcPr>
            <w:tcW w:w="2263" w:type="dxa"/>
          </w:tcPr>
          <w:p w14:paraId="44868261" w14:textId="66AB03B9" w:rsidR="008F2DEB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64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65" w:author="Ujszászi Mi" w:date="2022-04-29T22:56:00Z">
                  <w:rPr/>
                </w:rPrChange>
              </w:rPr>
              <w:t>PROPERTY_TYPE</w:t>
            </w:r>
          </w:p>
        </w:tc>
        <w:tc>
          <w:tcPr>
            <w:tcW w:w="2410" w:type="dxa"/>
          </w:tcPr>
          <w:p w14:paraId="7744A7B7" w14:textId="56742DBD" w:rsidR="008F2DEB" w:rsidRPr="00776039" w:rsidRDefault="008F2DEB" w:rsidP="00C84064">
            <w:pPr>
              <w:spacing w:line="360" w:lineRule="auto"/>
              <w:jc w:val="both"/>
              <w:rPr>
                <w:rFonts w:cs="Times New Roman"/>
                <w:rPrChange w:id="1366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367" w:author="Ujszászi Mi" w:date="2022-04-29T22:56:00Z">
                  <w:rPr/>
                </w:rPrChange>
              </w:rPr>
              <w:t>EntitásPropery</w:t>
            </w:r>
            <w:proofErr w:type="spellEnd"/>
            <w:r w:rsidRPr="00776039">
              <w:rPr>
                <w:rFonts w:cs="Times New Roman"/>
                <w:rPrChange w:id="1368" w:author="Ujszászi Mi" w:date="2022-04-29T22:56:00Z">
                  <w:rPr/>
                </w:rPrChange>
              </w:rPr>
              <w:t xml:space="preserve"> típusa</w:t>
            </w:r>
          </w:p>
        </w:tc>
        <w:tc>
          <w:tcPr>
            <w:tcW w:w="2126" w:type="dxa"/>
          </w:tcPr>
          <w:p w14:paraId="1FE30793" w14:textId="67B39905" w:rsidR="008F2DEB" w:rsidRPr="00776039" w:rsidRDefault="008F2DEB" w:rsidP="00C84064">
            <w:pPr>
              <w:spacing w:line="360" w:lineRule="auto"/>
              <w:jc w:val="both"/>
              <w:rPr>
                <w:rFonts w:cs="Times New Roman"/>
                <w:rPrChange w:id="1369" w:author="Ujszászi Mi" w:date="2022-04-29T22:56:00Z">
                  <w:rPr/>
                </w:rPrChange>
              </w:rPr>
            </w:pPr>
          </w:p>
        </w:tc>
        <w:tc>
          <w:tcPr>
            <w:tcW w:w="2268" w:type="dxa"/>
          </w:tcPr>
          <w:p w14:paraId="63A6620D" w14:textId="4EBB7898" w:rsidR="008F2DEB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70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371" w:author="Ujszászi Mi" w:date="2022-04-29T22:56:00Z">
                  <w:rPr/>
                </w:rPrChange>
              </w:rPr>
              <w:t>String</w:t>
            </w:r>
            <w:proofErr w:type="spellEnd"/>
          </w:p>
        </w:tc>
      </w:tr>
      <w:tr w:rsidR="008F2DEB" w:rsidRPr="00776039" w14:paraId="21D5A360" w14:textId="77777777" w:rsidTr="005D6682">
        <w:trPr>
          <w:trHeight w:val="140"/>
        </w:trPr>
        <w:tc>
          <w:tcPr>
            <w:tcW w:w="2263" w:type="dxa"/>
          </w:tcPr>
          <w:p w14:paraId="224CA13B" w14:textId="5AAEE875" w:rsidR="008F2DEB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72" w:author="Ujszászi Mi" w:date="2022-04-29T22:56:00Z">
                  <w:rPr/>
                </w:rPrChange>
              </w:rPr>
            </w:pPr>
            <w:r w:rsidRPr="00776039">
              <w:rPr>
                <w:rFonts w:cs="Times New Roman"/>
                <w:rPrChange w:id="1373" w:author="Ujszászi Mi" w:date="2022-04-29T22:56:00Z">
                  <w:rPr/>
                </w:rPrChange>
              </w:rPr>
              <w:t>VALUE</w:t>
            </w:r>
          </w:p>
        </w:tc>
        <w:tc>
          <w:tcPr>
            <w:tcW w:w="2410" w:type="dxa"/>
          </w:tcPr>
          <w:p w14:paraId="70D216D1" w14:textId="531F0299" w:rsidR="008F2DEB" w:rsidRPr="00776039" w:rsidRDefault="008F2DEB" w:rsidP="00C84064">
            <w:pPr>
              <w:spacing w:line="360" w:lineRule="auto"/>
              <w:jc w:val="both"/>
              <w:rPr>
                <w:rFonts w:cs="Times New Roman"/>
                <w:rPrChange w:id="1374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375" w:author="Ujszászi Mi" w:date="2022-04-29T22:56:00Z">
                  <w:rPr/>
                </w:rPrChange>
              </w:rPr>
              <w:t>EntitásProperty</w:t>
            </w:r>
            <w:proofErr w:type="spellEnd"/>
            <w:r w:rsidRPr="00776039">
              <w:rPr>
                <w:rFonts w:cs="Times New Roman"/>
                <w:rPrChange w:id="1376" w:author="Ujszászi Mi" w:date="2022-04-29T22:56:00Z">
                  <w:rPr/>
                </w:rPrChange>
              </w:rPr>
              <w:t xml:space="preserve"> típushoz tartozó érték</w:t>
            </w:r>
          </w:p>
        </w:tc>
        <w:tc>
          <w:tcPr>
            <w:tcW w:w="2126" w:type="dxa"/>
          </w:tcPr>
          <w:p w14:paraId="46C24D95" w14:textId="77777777" w:rsidR="008F2DEB" w:rsidRPr="00776039" w:rsidRDefault="008F2DEB" w:rsidP="00C84064">
            <w:pPr>
              <w:spacing w:line="360" w:lineRule="auto"/>
              <w:jc w:val="both"/>
              <w:rPr>
                <w:rFonts w:cs="Times New Roman"/>
                <w:rPrChange w:id="1377" w:author="Ujszászi Mi" w:date="2022-04-29T22:56:00Z">
                  <w:rPr/>
                </w:rPrChange>
              </w:rPr>
            </w:pPr>
          </w:p>
        </w:tc>
        <w:tc>
          <w:tcPr>
            <w:tcW w:w="2268" w:type="dxa"/>
          </w:tcPr>
          <w:p w14:paraId="27271822" w14:textId="7346B2E2" w:rsidR="008F2DEB" w:rsidRPr="00776039" w:rsidRDefault="00C6050D" w:rsidP="00C84064">
            <w:pPr>
              <w:spacing w:line="360" w:lineRule="auto"/>
              <w:jc w:val="both"/>
              <w:rPr>
                <w:rFonts w:cs="Times New Roman"/>
                <w:rPrChange w:id="1378" w:author="Ujszászi Mi" w:date="2022-04-29T22:56:00Z">
                  <w:rPr/>
                </w:rPrChange>
              </w:rPr>
            </w:pPr>
            <w:proofErr w:type="spellStart"/>
            <w:r w:rsidRPr="00776039">
              <w:rPr>
                <w:rFonts w:cs="Times New Roman"/>
                <w:rPrChange w:id="1379" w:author="Ujszászi Mi" w:date="2022-04-29T22:56:00Z">
                  <w:rPr/>
                </w:rPrChange>
              </w:rPr>
              <w:t>String</w:t>
            </w:r>
            <w:proofErr w:type="spellEnd"/>
          </w:p>
        </w:tc>
      </w:tr>
    </w:tbl>
    <w:p w14:paraId="1626EE9C" w14:textId="322079D0" w:rsidR="00025695" w:rsidRPr="00776039" w:rsidRDefault="00025695" w:rsidP="00C84064">
      <w:pPr>
        <w:spacing w:line="360" w:lineRule="auto"/>
        <w:jc w:val="both"/>
        <w:rPr>
          <w:rFonts w:cs="Times New Roman"/>
          <w:rPrChange w:id="1380" w:author="Ujszászi Mi" w:date="2022-04-29T22:56:00Z">
            <w:rPr/>
          </w:rPrChange>
        </w:rPr>
      </w:pPr>
    </w:p>
    <w:p w14:paraId="0E5A1D3E" w14:textId="036C1C37" w:rsidR="00417C5E" w:rsidRPr="00776039" w:rsidRDefault="00025695" w:rsidP="00C84064">
      <w:pPr>
        <w:spacing w:line="360" w:lineRule="auto"/>
        <w:jc w:val="both"/>
        <w:rPr>
          <w:rFonts w:cs="Times New Roman"/>
          <w:rPrChange w:id="1381" w:author="Ujszászi Mi" w:date="2022-04-29T22:56:00Z">
            <w:rPr/>
          </w:rPrChange>
        </w:rPr>
      </w:pPr>
      <w:r w:rsidRPr="00776039">
        <w:rPr>
          <w:rFonts w:cs="Times New Roman"/>
          <w:rPrChange w:id="1382" w:author="Ujszászi Mi" w:date="2022-04-29T22:56:00Z">
            <w:rPr/>
          </w:rPrChange>
        </w:rPr>
        <w:br w:type="page"/>
      </w:r>
    </w:p>
    <w:p w14:paraId="6760D839" w14:textId="6B9F1E31" w:rsidR="00CA266D" w:rsidRPr="00776039" w:rsidRDefault="00CA266D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1383" w:author="Ujszászi Mi" w:date="2022-04-29T22:56:00Z">
            <w:rPr/>
          </w:rPrChange>
        </w:rPr>
      </w:pPr>
      <w:bookmarkStart w:id="1384" w:name="_Toc100518234"/>
      <w:r w:rsidRPr="00776039">
        <w:rPr>
          <w:rFonts w:ascii="Times New Roman" w:hAnsi="Times New Roman" w:cs="Times New Roman"/>
          <w:rPrChange w:id="1385" w:author="Ujszászi Mi" w:date="2022-04-29T22:56:00Z">
            <w:rPr/>
          </w:rPrChange>
        </w:rPr>
        <w:lastRenderedPageBreak/>
        <w:t xml:space="preserve">Elemek visszarajzolása </w:t>
      </w:r>
      <w:proofErr w:type="spellStart"/>
      <w:r w:rsidRPr="00776039">
        <w:rPr>
          <w:rFonts w:ascii="Times New Roman" w:hAnsi="Times New Roman" w:cs="Times New Roman"/>
          <w:rPrChange w:id="1386" w:author="Ujszászi Mi" w:date="2022-04-29T22:56:00Z">
            <w:rPr/>
          </w:rPrChange>
        </w:rPr>
        <w:t>Javas</w:t>
      </w:r>
      <w:r w:rsidR="00EE0935" w:rsidRPr="00776039">
        <w:rPr>
          <w:rFonts w:ascii="Times New Roman" w:hAnsi="Times New Roman" w:cs="Times New Roman"/>
          <w:rPrChange w:id="1387" w:author="Ujszászi Mi" w:date="2022-04-29T22:56:00Z">
            <w:rPr/>
          </w:rPrChange>
        </w:rPr>
        <w:t>c</w:t>
      </w:r>
      <w:r w:rsidRPr="00776039">
        <w:rPr>
          <w:rFonts w:ascii="Times New Roman" w:hAnsi="Times New Roman" w:cs="Times New Roman"/>
          <w:rPrChange w:id="1388" w:author="Ujszászi Mi" w:date="2022-04-29T22:56:00Z">
            <w:rPr/>
          </w:rPrChange>
        </w:rPr>
        <w:t>ripttel</w:t>
      </w:r>
      <w:bookmarkEnd w:id="1384"/>
      <w:proofErr w:type="spellEnd"/>
    </w:p>
    <w:p w14:paraId="52562114" w14:textId="4D3FF008" w:rsidR="00EE0935" w:rsidRPr="00776039" w:rsidRDefault="00EE0935" w:rsidP="00C84064">
      <w:pPr>
        <w:spacing w:line="360" w:lineRule="auto"/>
        <w:jc w:val="both"/>
        <w:rPr>
          <w:rFonts w:cs="Times New Roman"/>
        </w:rPr>
      </w:pPr>
    </w:p>
    <w:p w14:paraId="28E82EBC" w14:textId="0AD2F2F0" w:rsidR="00EE0935" w:rsidRPr="00776039" w:rsidRDefault="00EE0935" w:rsidP="00C84064">
      <w:pPr>
        <w:spacing w:line="360" w:lineRule="auto"/>
        <w:ind w:firstLine="708"/>
        <w:jc w:val="both"/>
        <w:rPr>
          <w:rFonts w:cs="Times New Roman"/>
          <w:rPrChange w:id="1389" w:author="Ujszászi Mi" w:date="2022-04-29T22:56:00Z">
            <w:rPr/>
          </w:rPrChange>
        </w:rPr>
      </w:pPr>
      <w:r w:rsidRPr="003500B6">
        <w:rPr>
          <w:rFonts w:cs="Times New Roman"/>
        </w:rPr>
        <w:t xml:space="preserve">A visszarajzolás során a JSON struktúrában érkező adatokat </w:t>
      </w:r>
      <w:proofErr w:type="spellStart"/>
      <w:r w:rsidRPr="003500B6">
        <w:rPr>
          <w:rFonts w:cs="Times New Roman"/>
        </w:rPr>
        <w:t>javascript</w:t>
      </w:r>
      <w:proofErr w:type="spellEnd"/>
      <w:r w:rsidRPr="003500B6">
        <w:rPr>
          <w:rFonts w:cs="Times New Roman"/>
        </w:rPr>
        <w:t xml:space="preserve"> o</w:t>
      </w:r>
      <w:r w:rsidRPr="00CE3F2E">
        <w:rPr>
          <w:rFonts w:cs="Times New Roman"/>
        </w:rPr>
        <w:t>sztályszerkezetű objektumokba szervez</w:t>
      </w:r>
      <w:r w:rsidR="0037560A" w:rsidRPr="00776039">
        <w:rPr>
          <w:rFonts w:cs="Times New Roman"/>
          <w:rPrChange w:id="1390" w:author="Ujszászi Mi" w:date="2022-04-29T22:56:00Z">
            <w:rPr/>
          </w:rPrChange>
        </w:rPr>
        <w:t>em</w:t>
      </w:r>
      <w:r w:rsidRPr="00776039">
        <w:rPr>
          <w:rFonts w:cs="Times New Roman"/>
          <w:rPrChange w:id="1391" w:author="Ujszászi Mi" w:date="2022-04-29T22:56:00Z">
            <w:rPr/>
          </w:rPrChange>
        </w:rPr>
        <w:t>.</w:t>
      </w:r>
    </w:p>
    <w:p w14:paraId="1A88C4BF" w14:textId="3670480B" w:rsidR="00EE0935" w:rsidRPr="00776039" w:rsidRDefault="00EE0935" w:rsidP="00C84064">
      <w:pPr>
        <w:spacing w:line="360" w:lineRule="auto"/>
        <w:jc w:val="both"/>
        <w:rPr>
          <w:rFonts w:cs="Times New Roman"/>
          <w:rPrChange w:id="1392" w:author="Ujszászi Mi" w:date="2022-04-29T22:56:00Z">
            <w:rPr/>
          </w:rPrChange>
        </w:rPr>
      </w:pPr>
      <w:r w:rsidRPr="00776039">
        <w:rPr>
          <w:rFonts w:cs="Times New Roman"/>
          <w:rPrChange w:id="1393" w:author="Ujszászi Mi" w:date="2022-04-29T22:56:00Z">
            <w:rPr/>
          </w:rPrChange>
        </w:rPr>
        <w:t xml:space="preserve">A JSON adatok első elemei a $EXTMAX és $EXTMIN entitások voltak. Ezek feldolgozását a cikluson kívül </w:t>
      </w:r>
      <w:r w:rsidR="0037560A" w:rsidRPr="00776039">
        <w:rPr>
          <w:rFonts w:cs="Times New Roman"/>
          <w:rPrChange w:id="1394" w:author="Ujszászi Mi" w:date="2022-04-29T22:56:00Z">
            <w:rPr/>
          </w:rPrChange>
        </w:rPr>
        <w:t>kezelem,</w:t>
      </w:r>
      <w:r w:rsidRPr="00776039">
        <w:rPr>
          <w:rFonts w:cs="Times New Roman"/>
          <w:rPrChange w:id="1395" w:author="Ujszászi Mi" w:date="2022-04-29T22:56:00Z">
            <w:rPr/>
          </w:rPrChange>
        </w:rPr>
        <w:t xml:space="preserve"> hogy példányosítani lehessen egy </w:t>
      </w:r>
      <w:proofErr w:type="spellStart"/>
      <w:r w:rsidRPr="00776039">
        <w:rPr>
          <w:rFonts w:cs="Times New Roman"/>
          <w:rPrChange w:id="1396" w:author="Ujszászi Mi" w:date="2022-04-29T22:56:00Z">
            <w:rPr/>
          </w:rPrChange>
        </w:rPr>
        <w:t>DxfFile</w:t>
      </w:r>
      <w:proofErr w:type="spellEnd"/>
      <w:r w:rsidRPr="00776039">
        <w:rPr>
          <w:rFonts w:cs="Times New Roman"/>
          <w:rPrChange w:id="1397" w:author="Ujszászi Mi" w:date="2022-04-29T22:56:00Z">
            <w:rPr/>
          </w:rPrChange>
        </w:rPr>
        <w:t xml:space="preserve"> objektumot, ahova a további entitásokat és a hozzájuk tartozó entitástulajdonságok típus, érték párjait tárolt</w:t>
      </w:r>
      <w:r w:rsidR="003D13E8" w:rsidRPr="00776039">
        <w:rPr>
          <w:rFonts w:cs="Times New Roman"/>
          <w:rPrChange w:id="1398" w:author="Ujszászi Mi" w:date="2022-04-29T22:56:00Z">
            <w:rPr/>
          </w:rPrChange>
        </w:rPr>
        <w:t>am</w:t>
      </w:r>
      <w:r w:rsidRPr="00776039">
        <w:rPr>
          <w:rFonts w:cs="Times New Roman"/>
          <w:rPrChange w:id="1399" w:author="Ujszászi Mi" w:date="2022-04-29T22:56:00Z">
            <w:rPr/>
          </w:rPrChange>
        </w:rPr>
        <w:t xml:space="preserve"> el.</w:t>
      </w:r>
    </w:p>
    <w:p w14:paraId="0ADA4EFB" w14:textId="15443D0E" w:rsidR="00906459" w:rsidRPr="007753AC" w:rsidRDefault="00906459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400" w:author="Ujszászi Mi" w:date="2022-04-29T22:56:00Z">
            <w:rPr/>
          </w:rPrChange>
        </w:rPr>
        <w:t>Az aktuális</w:t>
      </w:r>
      <w:ins w:id="1401" w:author="Ujszászi Mi" w:date="2022-04-29T23:18:00Z">
        <w:r w:rsidR="007753AC">
          <w:rPr>
            <w:rFonts w:cs="Times New Roman"/>
          </w:rPr>
          <w:t xml:space="preserve"> hivatalos</w:t>
        </w:r>
      </w:ins>
      <w:ins w:id="1402" w:author="Ujszászi Mi" w:date="2022-04-29T23:21:00Z">
        <w:r w:rsidR="007753AC">
          <w:rPr>
            <w:rFonts w:cs="Times New Roman"/>
          </w:rPr>
          <w:t xml:space="preserve"> DXF formátum leíró</w:t>
        </w:r>
      </w:ins>
      <w:r w:rsidRPr="007753AC">
        <w:rPr>
          <w:rFonts w:cs="Times New Roman"/>
        </w:rPr>
        <w:t xml:space="preserve"> dokumentáció alapján 45 grafikus entitás objektum kezelése lehetséges a formátummal.</w:t>
      </w:r>
      <w:ins w:id="1403" w:author="Ujszászi Mi" w:date="2022-04-29T23:19:00Z">
        <w:r w:rsidR="007753AC">
          <w:rPr>
            <w:rFonts w:cs="Times New Roman"/>
          </w:rPr>
          <w:t xml:space="preserve"> Mind a 45 grafikus entitás</w:t>
        </w:r>
      </w:ins>
      <w:del w:id="1404" w:author="Ujszászi Mi" w:date="2022-04-29T23:19:00Z">
        <w:r w:rsidRPr="007753AC" w:rsidDel="007753AC">
          <w:rPr>
            <w:rFonts w:cs="Times New Roman"/>
          </w:rPr>
          <w:delText xml:space="preserve"> Ezek</w:delText>
        </w:r>
      </w:del>
      <w:r w:rsidRPr="007753AC">
        <w:rPr>
          <w:rFonts w:cs="Times New Roman"/>
        </w:rPr>
        <w:t xml:space="preserve"> lekódolása nagyon sok idő</w:t>
      </w:r>
      <w:ins w:id="1405" w:author="Ujszászi Mi" w:date="2022-04-29T23:19:00Z">
        <w:r w:rsidR="007753AC">
          <w:rPr>
            <w:rFonts w:cs="Times New Roman"/>
          </w:rPr>
          <w:t>t</w:t>
        </w:r>
      </w:ins>
      <w:r w:rsidRPr="007753AC">
        <w:rPr>
          <w:rFonts w:cs="Times New Roman"/>
        </w:rPr>
        <w:t xml:space="preserve"> venne igényben</w:t>
      </w:r>
      <w:ins w:id="1406" w:author="Ujszászi Mi" w:date="2022-04-29T23:19:00Z">
        <w:r w:rsidR="007753AC">
          <w:rPr>
            <w:rFonts w:cs="Times New Roman"/>
          </w:rPr>
          <w:t>,</w:t>
        </w:r>
      </w:ins>
      <w:r w:rsidRPr="007753AC">
        <w:rPr>
          <w:rFonts w:cs="Times New Roman"/>
        </w:rPr>
        <w:t xml:space="preserve"> ezért meg kellett határoznom</w:t>
      </w:r>
      <w:r w:rsidR="005668F1" w:rsidRPr="007753AC">
        <w:rPr>
          <w:rFonts w:cs="Times New Roman"/>
        </w:rPr>
        <w:t xml:space="preserve"> </w:t>
      </w:r>
      <w:r w:rsidRPr="007753AC">
        <w:rPr>
          <w:rFonts w:cs="Times New Roman"/>
        </w:rPr>
        <w:t>a projekthez szükséges feltétlenül lekódolandó megjelenítendő entitás típusokat.</w:t>
      </w:r>
    </w:p>
    <w:p w14:paraId="426A9F28" w14:textId="1EC3E282" w:rsidR="00906459" w:rsidRPr="00776039" w:rsidRDefault="00906459" w:rsidP="00C84064">
      <w:pPr>
        <w:spacing w:line="360" w:lineRule="auto"/>
        <w:jc w:val="both"/>
        <w:rPr>
          <w:rFonts w:cs="Times New Roman"/>
          <w:rPrChange w:id="1407" w:author="Ujszászi Mi" w:date="2022-04-29T22:56:00Z">
            <w:rPr/>
          </w:rPrChange>
        </w:rPr>
      </w:pPr>
      <w:r w:rsidRPr="00CE3F2E">
        <w:rPr>
          <w:rFonts w:cs="Times New Roman"/>
        </w:rPr>
        <w:t xml:space="preserve">Az interneten </w:t>
      </w:r>
      <w:r w:rsidR="00DE1671" w:rsidRPr="00776039">
        <w:rPr>
          <w:rFonts w:cs="Times New Roman"/>
          <w:rPrChange w:id="1408" w:author="Ujszászi Mi" w:date="2022-04-29T22:56:00Z">
            <w:rPr/>
          </w:rPrChange>
        </w:rPr>
        <w:t>nem találtam olyan jellegű kimutatást</w:t>
      </w:r>
      <w:r w:rsidR="00D61560" w:rsidRPr="00776039">
        <w:rPr>
          <w:rFonts w:cs="Times New Roman"/>
          <w:rPrChange w:id="1409" w:author="Ujszászi Mi" w:date="2022-04-29T22:56:00Z">
            <w:rPr/>
          </w:rPrChange>
        </w:rPr>
        <w:t>,</w:t>
      </w:r>
      <w:r w:rsidR="00DE1671" w:rsidRPr="00776039">
        <w:rPr>
          <w:rFonts w:cs="Times New Roman"/>
          <w:rPrChange w:id="1410" w:author="Ujszászi Mi" w:date="2022-04-29T22:56:00Z">
            <w:rPr/>
          </w:rPrChange>
        </w:rPr>
        <w:t xml:space="preserve"> amiből ki lehetett volna indulni,</w:t>
      </w:r>
      <w:r w:rsidR="00D61560" w:rsidRPr="00776039">
        <w:rPr>
          <w:rFonts w:cs="Times New Roman"/>
          <w:rPrChange w:id="1411" w:author="Ujszászi Mi" w:date="2022-04-29T22:56:00Z">
            <w:rPr/>
          </w:rPrChange>
        </w:rPr>
        <w:t xml:space="preserve"> és olyan segéd eljárást sem, ami szűrte volna a fájlok tartalmát,</w:t>
      </w:r>
      <w:r w:rsidR="00DE1671" w:rsidRPr="00776039">
        <w:rPr>
          <w:rFonts w:cs="Times New Roman"/>
          <w:rPrChange w:id="1412" w:author="Ujszászi Mi" w:date="2022-04-29T22:56:00Z">
            <w:rPr/>
          </w:rPrChange>
        </w:rPr>
        <w:t xml:space="preserve"> ezért a </w:t>
      </w:r>
      <w:proofErr w:type="spellStart"/>
      <w:r w:rsidR="00DE1671" w:rsidRPr="00776039">
        <w:rPr>
          <w:rFonts w:cs="Times New Roman"/>
          <w:rPrChange w:id="1413" w:author="Ujszászi Mi" w:date="2022-04-29T22:56:00Z">
            <w:rPr/>
          </w:rPrChange>
        </w:rPr>
        <w:t>parsolo</w:t>
      </w:r>
      <w:proofErr w:type="spellEnd"/>
      <w:r w:rsidR="00DE1671" w:rsidRPr="00776039">
        <w:rPr>
          <w:rFonts w:cs="Times New Roman"/>
          <w:rPrChange w:id="1414" w:author="Ujszászi Mi" w:date="2022-04-29T22:56:00Z">
            <w:rPr/>
          </w:rPrChange>
        </w:rPr>
        <w:t xml:space="preserve"> eljáráshoz készült</w:t>
      </w:r>
      <w:r w:rsidR="00D61560" w:rsidRPr="00776039">
        <w:rPr>
          <w:rFonts w:cs="Times New Roman"/>
          <w:rPrChange w:id="1415" w:author="Ujszászi Mi" w:date="2022-04-29T22:56:00Z">
            <w:rPr/>
          </w:rPrChange>
        </w:rPr>
        <w:t xml:space="preserve"> </w:t>
      </w:r>
      <w:r w:rsidR="00DE1671" w:rsidRPr="00776039">
        <w:rPr>
          <w:rFonts w:cs="Times New Roman"/>
          <w:rPrChange w:id="1416" w:author="Ujszászi Mi" w:date="2022-04-29T22:56:00Z">
            <w:rPr/>
          </w:rPrChange>
        </w:rPr>
        <w:t>egy modul</w:t>
      </w:r>
      <w:r w:rsidR="00D61560" w:rsidRPr="00776039">
        <w:rPr>
          <w:rFonts w:cs="Times New Roman"/>
          <w:rPrChange w:id="1417" w:author="Ujszászi Mi" w:date="2022-04-29T22:56:00Z">
            <w:rPr/>
          </w:rPrChange>
        </w:rPr>
        <w:t>, ami a kívánt módon működik.</w:t>
      </w:r>
    </w:p>
    <w:p w14:paraId="629423C7" w14:textId="7BD447F3" w:rsidR="00DE1671" w:rsidRPr="007753AC" w:rsidRDefault="00DE1671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  <w:rPrChange w:id="1418" w:author="Ujszászi Mi" w:date="2022-04-29T22:56:00Z">
            <w:rPr/>
          </w:rPrChange>
        </w:rPr>
        <w:t>A modul segítségével tároltam</w:t>
      </w:r>
      <w:r w:rsidR="00D61560" w:rsidRPr="00776039">
        <w:rPr>
          <w:rFonts w:cs="Times New Roman"/>
          <w:rPrChange w:id="1419" w:author="Ujszászi Mi" w:date="2022-04-29T22:56:00Z">
            <w:rPr/>
          </w:rPrChange>
        </w:rPr>
        <w:t xml:space="preserve"> egy fájlba</w:t>
      </w:r>
      <w:r w:rsidRPr="00776039">
        <w:rPr>
          <w:rFonts w:cs="Times New Roman"/>
          <w:rPrChange w:id="1420" w:author="Ujszászi Mi" w:date="2022-04-29T22:56:00Z">
            <w:rPr/>
          </w:rPrChange>
        </w:rPr>
        <w:t xml:space="preserve"> az összes </w:t>
      </w:r>
      <w:proofErr w:type="spellStart"/>
      <w:r w:rsidRPr="00776039">
        <w:rPr>
          <w:rFonts w:cs="Times New Roman"/>
          <w:rPrChange w:id="1421" w:author="Ujszászi Mi" w:date="2022-04-29T22:56:00Z">
            <w:rPr/>
          </w:rPrChange>
        </w:rPr>
        <w:t>leparsolt</w:t>
      </w:r>
      <w:proofErr w:type="spellEnd"/>
      <w:r w:rsidRPr="00776039">
        <w:rPr>
          <w:rFonts w:cs="Times New Roman"/>
          <w:rPrChange w:id="1422" w:author="Ujszászi Mi" w:date="2022-04-29T22:56:00Z">
            <w:rPr/>
          </w:rPrChange>
        </w:rPr>
        <w:t xml:space="preserve"> fájlban fellelhető entitás típus</w:t>
      </w:r>
      <w:r w:rsidR="00D61560" w:rsidRPr="00776039">
        <w:rPr>
          <w:rFonts w:cs="Times New Roman"/>
          <w:rPrChange w:id="1423" w:author="Ujszászi Mi" w:date="2022-04-29T22:56:00Z">
            <w:rPr/>
          </w:rPrChange>
        </w:rPr>
        <w:t>t</w:t>
      </w:r>
      <w:r w:rsidRPr="00776039">
        <w:rPr>
          <w:rFonts w:cs="Times New Roman"/>
          <w:rPrChange w:id="1424" w:author="Ujszászi Mi" w:date="2022-04-29T22:56:00Z">
            <w:rPr/>
          </w:rPrChange>
        </w:rPr>
        <w:t xml:space="preserve">, és ebből </w:t>
      </w:r>
      <w:r w:rsidR="00D61560" w:rsidRPr="00776039">
        <w:rPr>
          <w:rFonts w:cs="Times New Roman"/>
          <w:rPrChange w:id="1425" w:author="Ujszászi Mi" w:date="2022-04-29T22:56:00Z">
            <w:rPr/>
          </w:rPrChange>
        </w:rPr>
        <w:t xml:space="preserve">egy </w:t>
      </w:r>
      <w:del w:id="1426" w:author="Ujszászi Mi" w:date="2022-04-29T23:20:00Z">
        <w:r w:rsidR="00D61560" w:rsidRPr="00776039" w:rsidDel="007753AC">
          <w:rPr>
            <w:rFonts w:cs="Times New Roman"/>
            <w:rPrChange w:id="1427" w:author="Ujszászi Mi" w:date="2022-04-29T22:56:00Z">
              <w:rPr/>
            </w:rPrChange>
          </w:rPr>
          <w:delText xml:space="preserve">excel </w:delText>
        </w:r>
      </w:del>
      <w:proofErr w:type="spellStart"/>
      <w:ins w:id="1428" w:author="Ujszászi Mi" w:date="2022-04-29T23:20:00Z">
        <w:r w:rsidR="007753AC">
          <w:rPr>
            <w:rFonts w:cs="Times New Roman"/>
          </w:rPr>
          <w:t>xls</w:t>
        </w:r>
        <w:proofErr w:type="spellEnd"/>
        <w:r w:rsidR="007753AC" w:rsidRPr="007753AC">
          <w:rPr>
            <w:rFonts w:cs="Times New Roman"/>
          </w:rPr>
          <w:t xml:space="preserve"> </w:t>
        </w:r>
      </w:ins>
      <w:r w:rsidR="00D61560" w:rsidRPr="007753AC">
        <w:rPr>
          <w:rFonts w:cs="Times New Roman"/>
        </w:rPr>
        <w:t>fájlba csináltam egy rendez</w:t>
      </w:r>
      <w:r w:rsidR="000B4DEB" w:rsidRPr="007753AC">
        <w:rPr>
          <w:rFonts w:cs="Times New Roman"/>
        </w:rPr>
        <w:t>ett kimutatást</w:t>
      </w:r>
      <w:r w:rsidRPr="007753AC">
        <w:rPr>
          <w:rFonts w:cs="Times New Roman"/>
        </w:rPr>
        <w:t>. A kimutatás alapján összeraktam egy listát a l</w:t>
      </w:r>
      <w:r w:rsidRPr="00CE3F2E">
        <w:rPr>
          <w:rFonts w:cs="Times New Roman"/>
        </w:rPr>
        <w:t>eggyakrabban használt entitásokról</w:t>
      </w:r>
      <w:r w:rsidR="000B4DEB" w:rsidRPr="00776039">
        <w:rPr>
          <w:rFonts w:cs="Times New Roman"/>
          <w:rPrChange w:id="1429" w:author="Ujszászi Mi" w:date="2022-04-29T22:56:00Z">
            <w:rPr/>
          </w:rPrChange>
        </w:rPr>
        <w:t>. A</w:t>
      </w:r>
      <w:ins w:id="1430" w:author="Ujszászi Mi" w:date="2022-04-29T23:20:00Z">
        <w:r w:rsidR="007753AC">
          <w:rPr>
            <w:rFonts w:cs="Times New Roman"/>
          </w:rPr>
          <w:t xml:space="preserve"> hivatalos</w:t>
        </w:r>
      </w:ins>
      <w:ins w:id="1431" w:author="Ujszászi Mi" w:date="2022-04-29T23:21:00Z">
        <w:r w:rsidR="007753AC">
          <w:rPr>
            <w:rFonts w:cs="Times New Roman"/>
          </w:rPr>
          <w:t xml:space="preserve"> DXF formátum leíró</w:t>
        </w:r>
      </w:ins>
      <w:r w:rsidR="000B4DEB" w:rsidRPr="007753AC">
        <w:rPr>
          <w:rFonts w:cs="Times New Roman"/>
        </w:rPr>
        <w:t xml:space="preserve"> dokumentáció alapján megvizsgáltam</w:t>
      </w:r>
      <w:r w:rsidR="005668F1" w:rsidRPr="007753AC">
        <w:rPr>
          <w:rFonts w:cs="Times New Roman"/>
        </w:rPr>
        <w:t>,</w:t>
      </w:r>
      <w:r w:rsidR="000B4DEB" w:rsidRPr="007753AC">
        <w:rPr>
          <w:rFonts w:cs="Times New Roman"/>
        </w:rPr>
        <w:t xml:space="preserve"> hogy ezek valóban rajzoló vagy </w:t>
      </w:r>
      <w:proofErr w:type="spellStart"/>
      <w:r w:rsidR="000B4DEB" w:rsidRPr="007753AC">
        <w:rPr>
          <w:rFonts w:cs="Times New Roman"/>
        </w:rPr>
        <w:t>textúrális</w:t>
      </w:r>
      <w:proofErr w:type="spellEnd"/>
      <w:r w:rsidR="000B4DEB" w:rsidRPr="007753AC">
        <w:rPr>
          <w:rFonts w:cs="Times New Roman"/>
        </w:rPr>
        <w:t xml:space="preserve"> entitások-e. </w:t>
      </w:r>
    </w:p>
    <w:p w14:paraId="40E249F7" w14:textId="68B6348D" w:rsidR="00DE1671" w:rsidRPr="00CE3F2E" w:rsidRDefault="00DE1671" w:rsidP="00C84064">
      <w:pPr>
        <w:spacing w:line="360" w:lineRule="auto"/>
        <w:jc w:val="both"/>
        <w:rPr>
          <w:rFonts w:cs="Times New Roman"/>
        </w:rPr>
      </w:pPr>
      <w:r w:rsidRPr="00CE3F2E">
        <w:rPr>
          <w:rFonts w:cs="Times New Roman"/>
        </w:rPr>
        <w:t>Ezeknek sorrendje a következő volt:</w:t>
      </w:r>
    </w:p>
    <w:p w14:paraId="310AF9D0" w14:textId="6833034F" w:rsidR="00DE1671" w:rsidRPr="00776039" w:rsidRDefault="00DE1671" w:rsidP="00C84064">
      <w:pPr>
        <w:spacing w:line="360" w:lineRule="auto"/>
        <w:jc w:val="both"/>
        <w:rPr>
          <w:rFonts w:cs="Times New Roman"/>
          <w:rPrChange w:id="1432" w:author="Ujszászi Mi" w:date="2022-04-29T22:56:00Z">
            <w:rPr/>
          </w:rPrChange>
        </w:rPr>
      </w:pPr>
      <w:r w:rsidRPr="00776039">
        <w:rPr>
          <w:rFonts w:cs="Times New Roman"/>
          <w:rPrChange w:id="1433" w:author="Ujszászi Mi" w:date="2022-04-29T22:56:00Z">
            <w:rPr/>
          </w:rPrChange>
        </w:rPr>
        <w:t>1, Line</w:t>
      </w:r>
    </w:p>
    <w:p w14:paraId="0812E537" w14:textId="4A4D9F46" w:rsidR="00DE1671" w:rsidRPr="00776039" w:rsidRDefault="00DE1671" w:rsidP="00C84064">
      <w:pPr>
        <w:spacing w:line="360" w:lineRule="auto"/>
        <w:jc w:val="both"/>
        <w:rPr>
          <w:rFonts w:cs="Times New Roman"/>
          <w:rPrChange w:id="1434" w:author="Ujszászi Mi" w:date="2022-04-29T22:56:00Z">
            <w:rPr/>
          </w:rPrChange>
        </w:rPr>
      </w:pPr>
      <w:r w:rsidRPr="00776039">
        <w:rPr>
          <w:rFonts w:cs="Times New Roman"/>
          <w:rPrChange w:id="1435" w:author="Ujszászi Mi" w:date="2022-04-29T22:56:00Z">
            <w:rPr/>
          </w:rPrChange>
        </w:rPr>
        <w:t>2, Arc</w:t>
      </w:r>
    </w:p>
    <w:p w14:paraId="1EE42A28" w14:textId="1D6D1590" w:rsidR="00DE1671" w:rsidRPr="00776039" w:rsidRDefault="00DE1671" w:rsidP="00C84064">
      <w:pPr>
        <w:spacing w:line="360" w:lineRule="auto"/>
        <w:jc w:val="both"/>
        <w:rPr>
          <w:rFonts w:cs="Times New Roman"/>
          <w:rPrChange w:id="1436" w:author="Ujszászi Mi" w:date="2022-04-29T22:56:00Z">
            <w:rPr/>
          </w:rPrChange>
        </w:rPr>
      </w:pPr>
      <w:r w:rsidRPr="00776039">
        <w:rPr>
          <w:rFonts w:cs="Times New Roman"/>
          <w:rPrChange w:id="1437" w:author="Ujszászi Mi" w:date="2022-04-29T22:56:00Z">
            <w:rPr/>
          </w:rPrChange>
        </w:rPr>
        <w:t xml:space="preserve">3, </w:t>
      </w:r>
      <w:proofErr w:type="spellStart"/>
      <w:r w:rsidRPr="00776039">
        <w:rPr>
          <w:rFonts w:cs="Times New Roman"/>
          <w:rPrChange w:id="1438" w:author="Ujszászi Mi" w:date="2022-04-29T22:56:00Z">
            <w:rPr/>
          </w:rPrChange>
        </w:rPr>
        <w:t>Hatch</w:t>
      </w:r>
      <w:proofErr w:type="spellEnd"/>
    </w:p>
    <w:p w14:paraId="7CE0F42D" w14:textId="5A6DD502" w:rsidR="00DE1671" w:rsidRPr="00776039" w:rsidRDefault="00DE1671" w:rsidP="00C84064">
      <w:pPr>
        <w:spacing w:line="360" w:lineRule="auto"/>
        <w:jc w:val="both"/>
        <w:rPr>
          <w:rFonts w:cs="Times New Roman"/>
          <w:rPrChange w:id="1439" w:author="Ujszászi Mi" w:date="2022-04-29T22:56:00Z">
            <w:rPr/>
          </w:rPrChange>
        </w:rPr>
      </w:pPr>
      <w:r w:rsidRPr="00776039">
        <w:rPr>
          <w:rFonts w:cs="Times New Roman"/>
          <w:rPrChange w:id="1440" w:author="Ujszászi Mi" w:date="2022-04-29T22:56:00Z">
            <w:rPr/>
          </w:rPrChange>
        </w:rPr>
        <w:t xml:space="preserve">4, </w:t>
      </w:r>
      <w:proofErr w:type="spellStart"/>
      <w:r w:rsidRPr="00776039">
        <w:rPr>
          <w:rFonts w:cs="Times New Roman"/>
          <w:rPrChange w:id="1441" w:author="Ujszászi Mi" w:date="2022-04-29T22:56:00Z">
            <w:rPr/>
          </w:rPrChange>
        </w:rPr>
        <w:t>Circle</w:t>
      </w:r>
      <w:proofErr w:type="spellEnd"/>
    </w:p>
    <w:p w14:paraId="42919128" w14:textId="2B5771B3" w:rsidR="00DE1671" w:rsidRPr="00776039" w:rsidRDefault="00DE1671" w:rsidP="00C84064">
      <w:pPr>
        <w:spacing w:line="360" w:lineRule="auto"/>
        <w:jc w:val="both"/>
        <w:rPr>
          <w:rFonts w:cs="Times New Roman"/>
          <w:rPrChange w:id="1442" w:author="Ujszászi Mi" w:date="2022-04-29T22:56:00Z">
            <w:rPr/>
          </w:rPrChange>
        </w:rPr>
      </w:pPr>
      <w:r w:rsidRPr="00776039">
        <w:rPr>
          <w:rFonts w:cs="Times New Roman"/>
          <w:rPrChange w:id="1443" w:author="Ujszászi Mi" w:date="2022-04-29T22:56:00Z">
            <w:rPr/>
          </w:rPrChange>
        </w:rPr>
        <w:t>5, LWPolyline</w:t>
      </w:r>
    </w:p>
    <w:p w14:paraId="54B1AFFA" w14:textId="06455223" w:rsidR="00DE1671" w:rsidRPr="00776039" w:rsidRDefault="00DE1671" w:rsidP="00C84064">
      <w:pPr>
        <w:spacing w:line="360" w:lineRule="auto"/>
        <w:jc w:val="both"/>
        <w:rPr>
          <w:rFonts w:cs="Times New Roman"/>
          <w:rPrChange w:id="1444" w:author="Ujszászi Mi" w:date="2022-04-29T22:56:00Z">
            <w:rPr/>
          </w:rPrChange>
        </w:rPr>
      </w:pPr>
      <w:r w:rsidRPr="00776039">
        <w:rPr>
          <w:rFonts w:cs="Times New Roman"/>
          <w:rPrChange w:id="1445" w:author="Ujszászi Mi" w:date="2022-04-29T22:56:00Z">
            <w:rPr/>
          </w:rPrChange>
        </w:rPr>
        <w:t xml:space="preserve">6, </w:t>
      </w:r>
      <w:proofErr w:type="spellStart"/>
      <w:r w:rsidRPr="00776039">
        <w:rPr>
          <w:rFonts w:cs="Times New Roman"/>
          <w:rPrChange w:id="1446" w:author="Ujszászi Mi" w:date="2022-04-29T22:56:00Z">
            <w:rPr/>
          </w:rPrChange>
        </w:rPr>
        <w:t>MText</w:t>
      </w:r>
      <w:proofErr w:type="spellEnd"/>
    </w:p>
    <w:p w14:paraId="2C6CAD0E" w14:textId="69D90599" w:rsidR="00DE1671" w:rsidRPr="00776039" w:rsidRDefault="00DE1671" w:rsidP="00C84064">
      <w:pPr>
        <w:spacing w:line="360" w:lineRule="auto"/>
        <w:jc w:val="both"/>
        <w:rPr>
          <w:rFonts w:cs="Times New Roman"/>
          <w:rPrChange w:id="1447" w:author="Ujszászi Mi" w:date="2022-04-29T22:56:00Z">
            <w:rPr/>
          </w:rPrChange>
        </w:rPr>
      </w:pPr>
      <w:r w:rsidRPr="00776039">
        <w:rPr>
          <w:rFonts w:cs="Times New Roman"/>
          <w:rPrChange w:id="1448" w:author="Ujszászi Mi" w:date="2022-04-29T22:56:00Z">
            <w:rPr/>
          </w:rPrChange>
        </w:rPr>
        <w:t>7, 3dFace</w:t>
      </w:r>
    </w:p>
    <w:p w14:paraId="45B8AF80" w14:textId="59319113" w:rsidR="00DE1671" w:rsidRPr="00776039" w:rsidRDefault="00DE1671" w:rsidP="00C84064">
      <w:pPr>
        <w:spacing w:line="360" w:lineRule="auto"/>
        <w:jc w:val="both"/>
        <w:rPr>
          <w:rFonts w:cs="Times New Roman"/>
          <w:rPrChange w:id="1449" w:author="Ujszászi Mi" w:date="2022-04-29T22:56:00Z">
            <w:rPr/>
          </w:rPrChange>
        </w:rPr>
      </w:pPr>
    </w:p>
    <w:p w14:paraId="2D22BD6C" w14:textId="046A0F1C" w:rsidR="00DE1671" w:rsidRPr="00776039" w:rsidRDefault="00DE1671" w:rsidP="00C84064">
      <w:pPr>
        <w:spacing w:line="360" w:lineRule="auto"/>
        <w:jc w:val="both"/>
        <w:rPr>
          <w:rFonts w:cs="Times New Roman"/>
          <w:rPrChange w:id="1450" w:author="Ujszászi Mi" w:date="2022-04-29T22:56:00Z">
            <w:rPr/>
          </w:rPrChange>
        </w:rPr>
      </w:pPr>
      <w:r w:rsidRPr="00776039">
        <w:rPr>
          <w:rFonts w:cs="Times New Roman"/>
          <w:rPrChange w:id="1451" w:author="Ujszászi Mi" w:date="2022-04-29T22:56:00Z">
            <w:rPr/>
          </w:rPrChange>
        </w:rPr>
        <w:t>A lista alapján ezek az entitások lefejlesztése elengedhetetlen volt az objektum visszarajzolásához,</w:t>
      </w:r>
    </w:p>
    <w:p w14:paraId="73D251D4" w14:textId="099AF6B7" w:rsidR="00DE1671" w:rsidRPr="00776039" w:rsidRDefault="00DE1671" w:rsidP="00C84064">
      <w:pPr>
        <w:spacing w:line="360" w:lineRule="auto"/>
        <w:jc w:val="both"/>
        <w:rPr>
          <w:rFonts w:cs="Times New Roman"/>
          <w:rPrChange w:id="1452" w:author="Ujszászi Mi" w:date="2022-04-29T22:56:00Z">
            <w:rPr/>
          </w:rPrChange>
        </w:rPr>
      </w:pPr>
      <w:r w:rsidRPr="00776039">
        <w:rPr>
          <w:rFonts w:cs="Times New Roman"/>
          <w:rPrChange w:id="1453" w:author="Ujszászi Mi" w:date="2022-04-29T22:56:00Z">
            <w:rPr/>
          </w:rPrChange>
        </w:rPr>
        <w:t>A DXF fájlleíró dokumentáció alapján kiválasztottam azokat az entitásokat, amik a fenti típusok</w:t>
      </w:r>
      <w:r w:rsidR="00410263" w:rsidRPr="00776039">
        <w:rPr>
          <w:rFonts w:cs="Times New Roman"/>
          <w:rPrChange w:id="1454" w:author="Ujszászi Mi" w:date="2022-04-29T22:56:00Z">
            <w:rPr/>
          </w:rPrChange>
        </w:rPr>
        <w:t xml:space="preserve"> alapján könnyen lefejleszthető voltak. A később beolvasott tesztfájlok alapján a kiválasztott entitások </w:t>
      </w:r>
      <w:r w:rsidR="00D61560" w:rsidRPr="00776039">
        <w:rPr>
          <w:rFonts w:cs="Times New Roman"/>
          <w:rPrChange w:id="1455" w:author="Ujszászi Mi" w:date="2022-04-29T22:56:00Z">
            <w:rPr/>
          </w:rPrChange>
        </w:rPr>
        <w:t>hozták az elvárt eredményt.</w:t>
      </w:r>
      <w:r w:rsidR="00410263" w:rsidRPr="00776039">
        <w:rPr>
          <w:rFonts w:cs="Times New Roman"/>
          <w:rPrChange w:id="1456" w:author="Ujszászi Mi" w:date="2022-04-29T22:56:00Z">
            <w:rPr/>
          </w:rPrChange>
        </w:rPr>
        <w:t xml:space="preserve"> </w:t>
      </w:r>
    </w:p>
    <w:p w14:paraId="14B8F627" w14:textId="5AC93EE4" w:rsidR="00EE0935" w:rsidRPr="00776039" w:rsidRDefault="00765538" w:rsidP="00C84064">
      <w:pPr>
        <w:spacing w:line="360" w:lineRule="auto"/>
        <w:jc w:val="both"/>
        <w:rPr>
          <w:rFonts w:cs="Times New Roman"/>
          <w:rPrChange w:id="1457" w:author="Ujszászi Mi" w:date="2022-04-29T22:56:00Z">
            <w:rPr/>
          </w:rPrChange>
        </w:rPr>
      </w:pPr>
      <w:r w:rsidRPr="00776039">
        <w:rPr>
          <w:rFonts w:cs="Times New Roman"/>
          <w:rPrChange w:id="1458" w:author="Ujszászi Mi" w:date="2022-04-29T22:56:00Z">
            <w:rPr/>
          </w:rPrChange>
        </w:rPr>
        <w:br w:type="page"/>
      </w:r>
    </w:p>
    <w:p w14:paraId="0EEF04A6" w14:textId="171EA17B" w:rsidR="00EE0935" w:rsidRPr="00776039" w:rsidRDefault="00CA266D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459" w:author="Ujszászi Mi" w:date="2022-04-29T22:56:00Z">
            <w:rPr/>
          </w:rPrChange>
        </w:rPr>
      </w:pPr>
      <w:bookmarkStart w:id="1460" w:name="_Toc100518235"/>
      <w:r w:rsidRPr="00776039">
        <w:rPr>
          <w:rFonts w:ascii="Times New Roman" w:hAnsi="Times New Roman" w:cs="Times New Roman"/>
          <w:rPrChange w:id="1461" w:author="Ujszászi Mi" w:date="2022-04-29T22:56:00Z">
            <w:rPr/>
          </w:rPrChange>
        </w:rPr>
        <w:lastRenderedPageBreak/>
        <w:t>Osztály struktúra</w:t>
      </w:r>
      <w:bookmarkEnd w:id="1460"/>
    </w:p>
    <w:p w14:paraId="3A6910FD" w14:textId="45250921" w:rsidR="00EE0935" w:rsidRPr="00516D54" w:rsidRDefault="00EE0935" w:rsidP="00C84064">
      <w:pPr>
        <w:spacing w:line="360" w:lineRule="auto"/>
        <w:ind w:left="708"/>
        <w:jc w:val="both"/>
        <w:rPr>
          <w:rFonts w:cs="Times New Roman"/>
        </w:rPr>
      </w:pPr>
      <w:r w:rsidRPr="00776039">
        <w:rPr>
          <w:rFonts w:cs="Times New Roman"/>
        </w:rPr>
        <w:t xml:space="preserve">Az </w:t>
      </w:r>
      <w:r w:rsidR="005668F1" w:rsidRPr="003500B6">
        <w:rPr>
          <w:rFonts w:cs="Times New Roman"/>
        </w:rPr>
        <w:t xml:space="preserve">JavaScript </w:t>
      </w:r>
      <w:r w:rsidRPr="007753AC">
        <w:rPr>
          <w:rFonts w:cs="Times New Roman"/>
        </w:rPr>
        <w:t xml:space="preserve">osztály </w:t>
      </w:r>
      <w:r w:rsidR="006F0D89" w:rsidRPr="007753AC">
        <w:rPr>
          <w:rFonts w:cs="Times New Roman"/>
        </w:rPr>
        <w:t>struktúrát</w:t>
      </w:r>
      <w:r w:rsidRPr="007753AC">
        <w:rPr>
          <w:rFonts w:cs="Times New Roman"/>
        </w:rPr>
        <w:t xml:space="preserve"> a </w:t>
      </w:r>
      <w:r w:rsidR="006F0D89" w:rsidRPr="007753AC">
        <w:rPr>
          <w:rFonts w:cs="Times New Roman"/>
        </w:rPr>
        <w:t>következő CLASS diagramm írja le.</w:t>
      </w:r>
    </w:p>
    <w:p w14:paraId="78F22F9F" w14:textId="51B71F10" w:rsidR="00684A7D" w:rsidRPr="00776039" w:rsidRDefault="00684A7D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drawing>
          <wp:inline distT="0" distB="0" distL="0" distR="0" wp14:anchorId="43113AEA" wp14:editId="75553FB0">
            <wp:extent cx="5762625" cy="706755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DC55" w14:textId="6EE5B685" w:rsidR="00765538" w:rsidRPr="007753AC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3500B6">
        <w:rPr>
          <w:rFonts w:cs="Times New Roman"/>
        </w:rPr>
        <w:fldChar w:fldCharType="begin"/>
      </w:r>
      <w:r w:rsidRPr="00776039">
        <w:rPr>
          <w:rFonts w:cs="Times New Roman"/>
          <w:rPrChange w:id="1462" w:author="Ujszászi Mi" w:date="2022-04-29T22:56:00Z">
            <w:rPr/>
          </w:rPrChange>
        </w:rPr>
        <w:instrText xml:space="preserve"> SEQ ábra \* ARABIC </w:instrText>
      </w:r>
      <w:r w:rsidRPr="003500B6">
        <w:rPr>
          <w:rFonts w:cs="Times New Roman"/>
          <w:rPrChange w:id="1463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A816B7" w:rsidRPr="003500B6">
        <w:rPr>
          <w:rFonts w:cs="Times New Roman"/>
          <w:noProof/>
        </w:rPr>
        <w:t>8</w:t>
      </w:r>
      <w:r w:rsidRPr="003500B6">
        <w:rPr>
          <w:rFonts w:cs="Times New Roman"/>
          <w:noProof/>
        </w:rPr>
        <w:fldChar w:fldCharType="end"/>
      </w:r>
      <w:r w:rsidR="00684A7D" w:rsidRPr="00776039">
        <w:rPr>
          <w:rFonts w:cs="Times New Roman"/>
        </w:rPr>
        <w:t xml:space="preserve">. ábra </w:t>
      </w:r>
      <w:proofErr w:type="spellStart"/>
      <w:r w:rsidR="005668F1" w:rsidRPr="003500B6">
        <w:rPr>
          <w:rFonts w:cs="Times New Roman"/>
        </w:rPr>
        <w:t>J</w:t>
      </w:r>
      <w:r w:rsidR="00684A7D" w:rsidRPr="007753AC">
        <w:rPr>
          <w:rFonts w:cs="Times New Roman"/>
        </w:rPr>
        <w:t>avascript</w:t>
      </w:r>
      <w:proofErr w:type="spellEnd"/>
      <w:r w:rsidR="00684A7D" w:rsidRPr="007753AC">
        <w:rPr>
          <w:rFonts w:cs="Times New Roman"/>
        </w:rPr>
        <w:t xml:space="preserve"> </w:t>
      </w:r>
      <w:proofErr w:type="spellStart"/>
      <w:r w:rsidR="00684A7D" w:rsidRPr="007753AC">
        <w:rPr>
          <w:rFonts w:cs="Times New Roman"/>
        </w:rPr>
        <w:t>class</w:t>
      </w:r>
      <w:proofErr w:type="spellEnd"/>
      <w:r w:rsidR="00684A7D" w:rsidRPr="007753AC">
        <w:rPr>
          <w:rFonts w:cs="Times New Roman"/>
        </w:rPr>
        <w:t xml:space="preserve"> diagram</w:t>
      </w:r>
    </w:p>
    <w:p w14:paraId="69C094E4" w14:textId="4E4FA377" w:rsidR="000B1493" w:rsidRPr="00776039" w:rsidRDefault="000B1493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464" w:author="Ujszászi Mi" w:date="2022-04-29T22:56:00Z">
            <w:rPr/>
          </w:rPrChange>
        </w:rPr>
      </w:pPr>
      <w:bookmarkStart w:id="1465" w:name="_Toc100518236"/>
      <w:r w:rsidRPr="00776039">
        <w:rPr>
          <w:rFonts w:ascii="Times New Roman" w:hAnsi="Times New Roman" w:cs="Times New Roman"/>
          <w:rPrChange w:id="1466" w:author="Ujszászi Mi" w:date="2022-04-29T22:56:00Z">
            <w:rPr/>
          </w:rPrChange>
        </w:rPr>
        <w:lastRenderedPageBreak/>
        <w:t>Segédeljárások az ENTITY osztályban a</w:t>
      </w:r>
      <w:r w:rsidR="005668F1" w:rsidRPr="00776039">
        <w:rPr>
          <w:rFonts w:ascii="Times New Roman" w:hAnsi="Times New Roman" w:cs="Times New Roman"/>
          <w:rPrChange w:id="1467" w:author="Ujszászi Mi" w:date="2022-04-29T22:56:00Z">
            <w:rPr/>
          </w:rPrChange>
        </w:rPr>
        <w:t xml:space="preserve"> rajzpont </w:t>
      </w:r>
      <w:r w:rsidRPr="00776039">
        <w:rPr>
          <w:rFonts w:ascii="Times New Roman" w:hAnsi="Times New Roman" w:cs="Times New Roman"/>
          <w:rPrChange w:id="1468" w:author="Ujszászi Mi" w:date="2022-04-29T22:56:00Z">
            <w:rPr/>
          </w:rPrChange>
        </w:rPr>
        <w:t>számtásokhoz</w:t>
      </w:r>
      <w:bookmarkEnd w:id="1465"/>
    </w:p>
    <w:p w14:paraId="52911852" w14:textId="77777777" w:rsidR="00E95A4B" w:rsidRPr="00776039" w:rsidRDefault="00E95A4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t>Pontadatok kezelése:</w:t>
      </w:r>
    </w:p>
    <w:p w14:paraId="235ED38A" w14:textId="77777777" w:rsidR="00E95A4B" w:rsidRPr="00776039" w:rsidRDefault="00E95A4B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  <w:rPrChange w:id="146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47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getPoint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47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Kettő beérkező típus alapján visszaad egy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47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point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47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objektumot</w:t>
      </w:r>
    </w:p>
    <w:p w14:paraId="07E60F22" w14:textId="77777777" w:rsidR="00E95A4B" w:rsidRPr="00776039" w:rsidRDefault="00E95A4B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tab/>
        <w:t>Mivel nem csak egy fix pártípus tud leírni egy pontot ezért bejövő paraméterként szükséges volt megadni a keresendő típus értékeket.</w:t>
      </w:r>
    </w:p>
    <w:p w14:paraId="1FDF2F18" w14:textId="77777777" w:rsidR="00E95A4B" w:rsidRPr="007753AC" w:rsidRDefault="00E95A4B" w:rsidP="00C84064">
      <w:p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A visszaadott objektum könnye</w:t>
      </w:r>
      <w:r w:rsidRPr="007753AC">
        <w:rPr>
          <w:rFonts w:cs="Times New Roman"/>
        </w:rPr>
        <w:t>n kezelhető a hívó oldalon.</w:t>
      </w:r>
    </w:p>
    <w:p w14:paraId="369B7BF7" w14:textId="77777777" w:rsidR="00AC6693" w:rsidRDefault="00E95A4B" w:rsidP="00C84064">
      <w:pPr>
        <w:spacing w:line="360" w:lineRule="auto"/>
        <w:jc w:val="both"/>
        <w:rPr>
          <w:ins w:id="1474" w:author="Ujszászi Mi" w:date="2022-04-30T22:12:00Z"/>
          <w:rFonts w:cs="Times New Roman"/>
        </w:rPr>
      </w:pPr>
      <w:r w:rsidRPr="00776039">
        <w:rPr>
          <w:rFonts w:cs="Times New Roman"/>
          <w:rPrChange w:id="1475" w:author="Ujszászi Mi" w:date="2022-04-29T22:56:00Z">
            <w:rPr/>
          </w:rPrChange>
        </w:rPr>
        <w:t xml:space="preserve">A következő eljárásban megjelenik a </w:t>
      </w:r>
      <w:proofErr w:type="spellStart"/>
      <w:r w:rsidRPr="00776039">
        <w:rPr>
          <w:rFonts w:cs="Times New Roman"/>
          <w:rPrChange w:id="1476" w:author="Ujszászi Mi" w:date="2022-04-29T22:56:00Z">
            <w:rPr/>
          </w:rPrChange>
        </w:rPr>
        <w:t>bulge</w:t>
      </w:r>
      <w:proofErr w:type="spellEnd"/>
      <w:ins w:id="1477" w:author="Ujszászi Mi" w:date="2022-04-30T22:12:00Z">
        <w:r w:rsidR="00AC6693">
          <w:rPr>
            <w:rFonts w:cs="Times New Roman"/>
          </w:rPr>
          <w:t>,</w:t>
        </w:r>
      </w:ins>
      <w:r w:rsidRPr="00776039">
        <w:rPr>
          <w:rFonts w:cs="Times New Roman"/>
          <w:rPrChange w:id="1478" w:author="Ujszászi Mi" w:date="2022-04-29T22:56:00Z">
            <w:rPr/>
          </w:rPrChange>
        </w:rPr>
        <w:t xml:space="preserve"> mint adat.</w:t>
      </w:r>
    </w:p>
    <w:p w14:paraId="501E77D8" w14:textId="61B72E90" w:rsidR="00E95A4B" w:rsidRPr="00516D54" w:rsidRDefault="00E95A4B" w:rsidP="00C84064">
      <w:pPr>
        <w:spacing w:line="360" w:lineRule="auto"/>
        <w:jc w:val="both"/>
        <w:rPr>
          <w:rFonts w:cs="Times New Roman"/>
        </w:rPr>
      </w:pPr>
      <w:del w:id="1479" w:author="Ujszászi Mi" w:date="2022-04-30T22:12:00Z">
        <w:r w:rsidRPr="00776039" w:rsidDel="00AC6693">
          <w:rPr>
            <w:rFonts w:cs="Times New Roman"/>
            <w:rPrChange w:id="1480" w:author="Ujszászi Mi" w:date="2022-04-29T22:56:00Z">
              <w:rPr/>
            </w:rPrChange>
          </w:rPr>
          <w:delText xml:space="preserve"> </w:delText>
        </w:r>
      </w:del>
      <w:r w:rsidRPr="00776039">
        <w:rPr>
          <w:rFonts w:cs="Times New Roman"/>
          <w:rPrChange w:id="1481" w:author="Ujszászi Mi" w:date="2022-04-29T22:56:00Z">
            <w:rPr/>
          </w:rPrChange>
        </w:rPr>
        <w:t xml:space="preserve">A </w:t>
      </w:r>
      <w:proofErr w:type="spellStart"/>
      <w:r w:rsidRPr="00776039">
        <w:rPr>
          <w:rFonts w:cs="Times New Roman"/>
          <w:rPrChange w:id="1482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1483" w:author="Ujszászi Mi" w:date="2022-04-29T22:56:00Z">
            <w:rPr/>
          </w:rPrChange>
        </w:rPr>
        <w:t xml:space="preserve"> egy ívet jelent a két pont között az egyenes helyett. A 1.0 értékű </w:t>
      </w:r>
      <w:proofErr w:type="spellStart"/>
      <w:r w:rsidRPr="00776039">
        <w:rPr>
          <w:rFonts w:cs="Times New Roman"/>
          <w:rPrChange w:id="1484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1485" w:author="Ujszászi Mi" w:date="2022-04-29T22:56:00Z">
            <w:rPr/>
          </w:rPrChange>
        </w:rPr>
        <w:t xml:space="preserve"> jelenti a tökéletes félkörívet a két pont között a -1.0 pedig a negatív irányba határozza meg ugyanezt. A </w:t>
      </w:r>
      <w:proofErr w:type="spellStart"/>
      <w:r w:rsidRPr="00776039">
        <w:rPr>
          <w:rFonts w:cs="Times New Roman"/>
          <w:rPrChange w:id="1486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1487" w:author="Ujszászi Mi" w:date="2022-04-29T22:56:00Z">
            <w:rPr/>
          </w:rPrChange>
        </w:rPr>
        <w:t xml:space="preserve"> értéke a két pont között megtalálható szakaszfelező hosszát arányosítja. Tehát az </w:t>
      </w:r>
      <w:ins w:id="1488" w:author="Ujszászi Mi" w:date="2022-04-30T22:12:00Z">
        <w:r w:rsidR="00AC6693">
          <w:rPr>
            <w:rFonts w:cs="Times New Roman"/>
          </w:rPr>
          <w:t>í</w:t>
        </w:r>
      </w:ins>
      <w:del w:id="1489" w:author="Ujszászi Mi" w:date="2022-04-30T22:12:00Z">
        <w:r w:rsidRPr="00776039" w:rsidDel="00AC6693">
          <w:rPr>
            <w:rFonts w:cs="Times New Roman"/>
            <w:rPrChange w:id="1490" w:author="Ujszászi Mi" w:date="2022-04-29T22:56:00Z">
              <w:rPr/>
            </w:rPrChange>
          </w:rPr>
          <w:delText>i</w:delText>
        </w:r>
      </w:del>
      <w:r w:rsidRPr="00776039">
        <w:rPr>
          <w:rFonts w:cs="Times New Roman"/>
          <w:rPrChange w:id="1491" w:author="Ujszászi Mi" w:date="2022-04-29T22:56:00Z">
            <w:rPr/>
          </w:rPrChange>
        </w:rPr>
        <w:t xml:space="preserve">v legfelső/legalsó pontja pont </w:t>
      </w:r>
      <w:del w:id="1492" w:author="Ujszászi Mi" w:date="2022-04-30T00:24:00Z">
        <w:r w:rsidRPr="00776039" w:rsidDel="00516D54">
          <w:rPr>
            <w:rFonts w:cs="Times New Roman"/>
            <w:rPrChange w:id="1493" w:author="Ujszászi Mi" w:date="2022-04-29T22:56:00Z">
              <w:rPr/>
            </w:rPrChange>
          </w:rPr>
          <w:delText xml:space="preserve">akkor lesz </w:delText>
        </w:r>
      </w:del>
      <w:ins w:id="1494" w:author="Ujszászi Mi" w:date="2022-04-30T00:24:00Z">
        <w:r w:rsidR="00516D54">
          <w:rPr>
            <w:rFonts w:cs="Times New Roman"/>
          </w:rPr>
          <w:t xml:space="preserve">olyan magasan </w:t>
        </w:r>
        <w:proofErr w:type="gramStart"/>
        <w:r w:rsidR="00516D54">
          <w:rPr>
            <w:rFonts w:cs="Times New Roman"/>
          </w:rPr>
          <w:t>lesz</w:t>
        </w:r>
        <w:proofErr w:type="gramEnd"/>
        <w:r w:rsidR="00516D54">
          <w:rPr>
            <w:rFonts w:cs="Times New Roman"/>
          </w:rPr>
          <w:t xml:space="preserve"> </w:t>
        </w:r>
      </w:ins>
      <w:r w:rsidRPr="00516D54">
        <w:rPr>
          <w:rFonts w:cs="Times New Roman"/>
        </w:rPr>
        <w:t xml:space="preserve">mint </w:t>
      </w:r>
      <w:ins w:id="1495" w:author="Ujszászi Mi" w:date="2022-04-30T00:23:00Z">
        <w:r w:rsidR="00516D54">
          <w:rPr>
            <w:rFonts w:cs="Times New Roman"/>
          </w:rPr>
          <w:t xml:space="preserve">a szakaszfelező hosszának és </w:t>
        </w:r>
      </w:ins>
      <w:ins w:id="1496" w:author="Ujszászi Mi" w:date="2022-04-30T00:24:00Z">
        <w:r w:rsidR="00516D54">
          <w:rPr>
            <w:rFonts w:cs="Times New Roman"/>
          </w:rPr>
          <w:t xml:space="preserve">a </w:t>
        </w:r>
        <w:proofErr w:type="spellStart"/>
        <w:r w:rsidR="00516D54">
          <w:rPr>
            <w:rFonts w:cs="Times New Roman"/>
          </w:rPr>
          <w:t>bulge</w:t>
        </w:r>
        <w:proofErr w:type="spellEnd"/>
        <w:r w:rsidR="00516D54">
          <w:rPr>
            <w:rFonts w:cs="Times New Roman"/>
          </w:rPr>
          <w:t xml:space="preserve"> értékének a szorzata.</w:t>
        </w:r>
      </w:ins>
    </w:p>
    <w:p w14:paraId="3BE8884A" w14:textId="603EED30" w:rsidR="00E95A4B" w:rsidRPr="00776039" w:rsidRDefault="00E95A4B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  <w:rPrChange w:id="149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49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getAllPoints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49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bejövő paramétereként megjelenik az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0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isbulge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0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boolean adat és a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0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bulge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0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adat típusa. Az eljárás egy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0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point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0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objektum listát ad vissza, ahol meg tud jelenni a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0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bulge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0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adata is.</w:t>
      </w:r>
    </w:p>
    <w:p w14:paraId="2C6D3A4A" w14:textId="691E25EC" w:rsidR="00E95A4B" w:rsidRPr="007753AC" w:rsidRDefault="00E95A4B" w:rsidP="00C84064">
      <w:p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tab/>
        <w:t xml:space="preserve">A </w:t>
      </w:r>
      <w:proofErr w:type="spellStart"/>
      <w:r w:rsidRPr="00776039">
        <w:rPr>
          <w:rFonts w:cs="Times New Roman"/>
        </w:rPr>
        <w:t>bulgeType</w:t>
      </w:r>
      <w:proofErr w:type="spellEnd"/>
      <w:r w:rsidRPr="00776039">
        <w:rPr>
          <w:rFonts w:cs="Times New Roman"/>
        </w:rPr>
        <w:t xml:space="preserve"> értéke eltérő az entitások között ezért szükséges megadni azt az eljárá</w:t>
      </w:r>
      <w:r w:rsidR="005668F1" w:rsidRPr="003500B6">
        <w:rPr>
          <w:rFonts w:cs="Times New Roman"/>
        </w:rPr>
        <w:t>s</w:t>
      </w:r>
      <w:r w:rsidRPr="007753AC">
        <w:rPr>
          <w:rFonts w:cs="Times New Roman"/>
        </w:rPr>
        <w:t xml:space="preserve"> híváskor.</w:t>
      </w:r>
    </w:p>
    <w:p w14:paraId="7561ECEA" w14:textId="77777777" w:rsidR="00E95A4B" w:rsidRPr="00776039" w:rsidRDefault="00E95A4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508" w:author="Ujszászi Mi" w:date="2022-04-29T22:56:00Z">
            <w:rPr/>
          </w:rPrChange>
        </w:rPr>
      </w:pPr>
      <w:r w:rsidRPr="00776039">
        <w:rPr>
          <w:rFonts w:cs="Times New Roman"/>
          <w:rPrChange w:id="1509" w:author="Ujszászi Mi" w:date="2022-04-29T22:56:00Z">
            <w:rPr/>
          </w:rPrChange>
        </w:rPr>
        <w:t>Érték meghatározás</w:t>
      </w:r>
    </w:p>
    <w:p w14:paraId="48CACA83" w14:textId="77777777" w:rsidR="00E95A4B" w:rsidRPr="00776039" w:rsidRDefault="00E95A4B" w:rsidP="00C84064">
      <w:pPr>
        <w:spacing w:line="360" w:lineRule="auto"/>
        <w:ind w:firstLine="708"/>
        <w:jc w:val="both"/>
        <w:rPr>
          <w:rFonts w:cs="Times New Roman"/>
          <w:rPrChange w:id="1510" w:author="Ujszászi Mi" w:date="2022-04-29T22:56:00Z">
            <w:rPr/>
          </w:rPrChange>
        </w:rPr>
      </w:pPr>
      <w:r w:rsidRPr="00776039">
        <w:rPr>
          <w:rFonts w:cs="Times New Roman"/>
          <w:rPrChange w:id="1511" w:author="Ujszászi Mi" w:date="2022-04-29T22:56:00Z">
            <w:rPr/>
          </w:rPrChange>
        </w:rPr>
        <w:t>A következő eljárások bejövő típushoz adnak vissza értékeket.</w:t>
      </w:r>
    </w:p>
    <w:p w14:paraId="26C7E706" w14:textId="77777777" w:rsidR="00E95A4B" w:rsidRPr="00776039" w:rsidRDefault="00E95A4B" w:rsidP="00C84064">
      <w:pPr>
        <w:spacing w:line="360" w:lineRule="auto"/>
        <w:jc w:val="both"/>
        <w:rPr>
          <w:rFonts w:cs="Times New Roman"/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1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findValueFloat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1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Egy bejövő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1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1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típushoz ad vissza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1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float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1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értéket.</w:t>
      </w:r>
    </w:p>
    <w:p w14:paraId="5DF68614" w14:textId="77777777" w:rsidR="00E95A4B" w:rsidRPr="00776039" w:rsidRDefault="00E95A4B" w:rsidP="00C84064">
      <w:pPr>
        <w:spacing w:line="360" w:lineRule="auto"/>
        <w:jc w:val="both"/>
        <w:rPr>
          <w:rFonts w:cs="Times New Roman"/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1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findValueString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1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Egy bejövő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2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2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típushoz ad vissza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2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string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2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értéket</w:t>
      </w:r>
    </w:p>
    <w:p w14:paraId="5582903F" w14:textId="77777777" w:rsidR="00E95A4B" w:rsidRPr="00776039" w:rsidRDefault="00E95A4B" w:rsidP="00C84064">
      <w:pPr>
        <w:spacing w:line="360" w:lineRule="auto"/>
        <w:jc w:val="both"/>
        <w:rPr>
          <w:rFonts w:cs="Times New Roman"/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D4D4D4"/>
          <w:rPrChange w:id="152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D4D4D4"/>
            </w:rPr>
          </w:rPrChange>
        </w:rPr>
        <w:t>findValueNum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2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Egy bejövő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2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2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típushoz ad vissza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2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string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2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értéket</w:t>
      </w:r>
    </w:p>
    <w:p w14:paraId="0CE498B5" w14:textId="77777777" w:rsidR="00E95A4B" w:rsidRPr="00776039" w:rsidRDefault="00E95A4B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  <w:rPrChange w:id="153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3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isHasValue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3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Egy bejövő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3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3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típushoz </w:t>
      </w:r>
      <w:proofErr w:type="gram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3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visszaadja</w:t>
      </w:r>
      <w:proofErr w:type="gram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3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hogy van-e az entitásban ilyen típusú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3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3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.</w:t>
      </w:r>
    </w:p>
    <w:p w14:paraId="62A3A204" w14:textId="5370428A" w:rsidR="00284780" w:rsidRPr="00776039" w:rsidRDefault="00E95A4B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  <w:rPrChange w:id="153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D4D4D4"/>
          <w:rPrChange w:id="154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D4D4D4"/>
            </w:rPr>
          </w:rPrChange>
        </w:rPr>
        <w:t>findValues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41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Egy bejövő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4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property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43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típushoz adja vissza listában az összes előforduló értéket</w:t>
      </w:r>
    </w:p>
    <w:p w14:paraId="7A7BF1BB" w14:textId="5450C955" w:rsidR="00284780" w:rsidRPr="00776039" w:rsidRDefault="00284780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proofErr w:type="spellStart"/>
      <w:r w:rsidRPr="00776039">
        <w:rPr>
          <w:rFonts w:cs="Times New Roman"/>
        </w:rPr>
        <w:t>Bulge</w:t>
      </w:r>
      <w:proofErr w:type="spellEnd"/>
      <w:r w:rsidRPr="00776039">
        <w:rPr>
          <w:rFonts w:cs="Times New Roman"/>
        </w:rPr>
        <w:t xml:space="preserve"> kezelés</w:t>
      </w:r>
    </w:p>
    <w:p w14:paraId="331032CD" w14:textId="6702239D" w:rsidR="00284780" w:rsidRPr="00776039" w:rsidRDefault="00284780" w:rsidP="00C84064">
      <w:pPr>
        <w:spacing w:line="360" w:lineRule="auto"/>
        <w:jc w:val="both"/>
        <w:rPr>
          <w:rFonts w:cs="Times New Roman"/>
          <w:color w:val="268BD2"/>
          <w:sz w:val="20"/>
          <w:szCs w:val="20"/>
          <w:shd w:val="clear" w:color="auto" w:fill="E8F2FE"/>
          <w:rPrChange w:id="1544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45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drawBulgeBetweenTwoPoints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46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: bejövő paramétereként kettő 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47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point</w:t>
      </w:r>
      <w:proofErr w:type="spell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48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</w:t>
      </w:r>
      <w:proofErr w:type="gramStart"/>
      <w:r w:rsidR="00E95A4B" w:rsidRPr="00776039">
        <w:rPr>
          <w:rFonts w:cs="Times New Roman"/>
          <w:color w:val="268BD2"/>
          <w:sz w:val="20"/>
          <w:szCs w:val="20"/>
          <w:shd w:val="clear" w:color="auto" w:fill="E8F2FE"/>
          <w:rPrChange w:id="1549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objektum</w:t>
      </w:r>
      <w:proofErr w:type="gramEnd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55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 xml:space="preserve"> illetve a rajztér a rajzoláshoz. Visszatérési érték nincs a függvény a lefutás végén rajzol.</w:t>
      </w:r>
    </w:p>
    <w:p w14:paraId="211249F9" w14:textId="6F25AC8E" w:rsidR="000B1493" w:rsidRPr="00776039" w:rsidRDefault="00284780" w:rsidP="00C84064">
      <w:pPr>
        <w:spacing w:line="360" w:lineRule="auto"/>
        <w:jc w:val="both"/>
        <w:rPr>
          <w:rFonts w:cs="Times New Roman"/>
          <w:rPrChange w:id="1551" w:author="Ujszászi Mi" w:date="2022-04-29T22:56:00Z">
            <w:rPr/>
          </w:rPrChange>
        </w:rPr>
      </w:pPr>
      <w:r w:rsidRPr="00776039">
        <w:rPr>
          <w:rFonts w:cs="Times New Roman"/>
        </w:rPr>
        <w:lastRenderedPageBreak/>
        <w:tab/>
        <w:t>A bejövő paraméterben meghatározható</w:t>
      </w:r>
      <w:ins w:id="1552" w:author="Ujszászi Mi" w:date="2022-04-30T22:19:00Z">
        <w:r w:rsidR="00AC6693">
          <w:rPr>
            <w:rFonts w:cs="Times New Roman"/>
          </w:rPr>
          <w:t xml:space="preserve">, </w:t>
        </w:r>
      </w:ins>
      <w:ins w:id="1553" w:author="Ujszászi Mi" w:date="2022-04-30T22:20:00Z">
        <w:r w:rsidR="00AC6693">
          <w:rPr>
            <w:rFonts w:cs="Times New Roman"/>
          </w:rPr>
          <w:t xml:space="preserve">hogy az </w:t>
        </w:r>
      </w:ins>
      <w:del w:id="1554" w:author="Ujszászi Mi" w:date="2022-04-30T22:19:00Z">
        <w:r w:rsidRPr="00776039" w:rsidDel="00AC6693">
          <w:rPr>
            <w:rFonts w:cs="Times New Roman"/>
          </w:rPr>
          <w:delText xml:space="preserve"> </w:delText>
        </w:r>
      </w:del>
      <w:r w:rsidRPr="00776039">
        <w:rPr>
          <w:rFonts w:cs="Times New Roman"/>
        </w:rPr>
        <w:t xml:space="preserve">első és második pont közé </w:t>
      </w:r>
      <w:ins w:id="1555" w:author="Ujszászi Mi" w:date="2022-04-30T22:20:00Z">
        <w:r w:rsidR="00AC6693">
          <w:rPr>
            <w:rFonts w:cs="Times New Roman"/>
          </w:rPr>
          <w:t>egy vonalat kell rajzolni</w:t>
        </w:r>
      </w:ins>
      <w:del w:id="1556" w:author="Ujszászi Mi" w:date="2022-04-30T22:20:00Z">
        <w:r w:rsidR="0037560A" w:rsidRPr="003500B6" w:rsidDel="00AC6693">
          <w:rPr>
            <w:rFonts w:cs="Times New Roman"/>
          </w:rPr>
          <w:delText>rajzolni kell</w:delText>
        </w:r>
        <w:r w:rsidRPr="007753AC" w:rsidDel="00AC6693">
          <w:rPr>
            <w:rFonts w:cs="Times New Roman"/>
          </w:rPr>
          <w:delText xml:space="preserve"> egy vonalat</w:delText>
        </w:r>
      </w:del>
      <w:r w:rsidRPr="007753AC">
        <w:rPr>
          <w:rFonts w:cs="Times New Roman"/>
        </w:rPr>
        <w:t xml:space="preserve">, ha null vagy 0.0 értékű az első pont </w:t>
      </w:r>
      <w:proofErr w:type="spellStart"/>
      <w:r w:rsidRPr="007753AC">
        <w:rPr>
          <w:rFonts w:cs="Times New Roman"/>
        </w:rPr>
        <w:t>bulge</w:t>
      </w:r>
      <w:proofErr w:type="spellEnd"/>
      <w:r w:rsidRPr="007753AC">
        <w:rPr>
          <w:rFonts w:cs="Times New Roman"/>
        </w:rPr>
        <w:t xml:space="preserve"> értéke</w:t>
      </w:r>
      <w:ins w:id="1557" w:author="Ujszászi Mi" w:date="2022-04-30T22:20:00Z">
        <w:r w:rsidR="00AC6693">
          <w:rPr>
            <w:rFonts w:cs="Times New Roman"/>
          </w:rPr>
          <w:t>,</w:t>
        </w:r>
      </w:ins>
      <w:r w:rsidRPr="007753AC">
        <w:rPr>
          <w:rFonts w:cs="Times New Roman"/>
        </w:rPr>
        <w:t xml:space="preserve"> vagy egy körívet</w:t>
      </w:r>
      <w:r w:rsidR="00E95A4B" w:rsidRPr="00776039">
        <w:rPr>
          <w:rFonts w:cs="Times New Roman"/>
          <w:rPrChange w:id="1558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1559" w:author="Ujszászi Mi" w:date="2022-04-29T22:56:00Z">
            <w:rPr/>
          </w:rPrChange>
        </w:rPr>
        <w:t>ha ettől eltérő</w:t>
      </w:r>
      <w:ins w:id="1560" w:author="Ujszászi Mi" w:date="2022-04-30T22:21:00Z">
        <w:r w:rsidR="00AC6693">
          <w:rPr>
            <w:rFonts w:cs="Times New Roman"/>
          </w:rPr>
          <w:t>.</w:t>
        </w:r>
      </w:ins>
    </w:p>
    <w:p w14:paraId="7731D754" w14:textId="0E49855A" w:rsidR="00284780" w:rsidRPr="00776039" w:rsidRDefault="00284780" w:rsidP="00C84064">
      <w:pPr>
        <w:spacing w:line="360" w:lineRule="auto"/>
        <w:jc w:val="both"/>
        <w:rPr>
          <w:rFonts w:cs="Times New Roman"/>
          <w:rPrChange w:id="1561" w:author="Ujszászi Mi" w:date="2022-04-29T22:56:00Z">
            <w:rPr/>
          </w:rPrChange>
        </w:rPr>
      </w:pPr>
      <w:r w:rsidRPr="00776039">
        <w:rPr>
          <w:rFonts w:cs="Times New Roman"/>
          <w:rPrChange w:id="1562" w:author="Ujszászi Mi" w:date="2022-04-29T22:56:00Z">
            <w:rPr/>
          </w:rPrChange>
        </w:rPr>
        <w:t>Több matematikai művelet szükséges a teljes folyamat megvalósításához.</w:t>
      </w:r>
    </w:p>
    <w:p w14:paraId="358D9614" w14:textId="3596A14B" w:rsidR="00284780" w:rsidRPr="00776039" w:rsidRDefault="0028478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563" w:author="Ujszászi Mi" w:date="2022-04-29T22:56:00Z">
            <w:rPr/>
          </w:rPrChange>
        </w:rPr>
      </w:pPr>
      <w:r w:rsidRPr="00776039">
        <w:rPr>
          <w:rFonts w:cs="Times New Roman"/>
          <w:rPrChange w:id="1564" w:author="Ujszászi Mi" w:date="2022-04-29T22:56:00Z">
            <w:rPr/>
          </w:rPrChange>
        </w:rPr>
        <w:t>Megkeres</w:t>
      </w:r>
      <w:r w:rsidR="005668F1" w:rsidRPr="00776039">
        <w:rPr>
          <w:rFonts w:cs="Times New Roman"/>
          <w:rPrChange w:id="1565" w:author="Ujszászi Mi" w:date="2022-04-29T22:56:00Z">
            <w:rPr/>
          </w:rPrChange>
        </w:rPr>
        <w:t>em</w:t>
      </w:r>
      <w:r w:rsidRPr="00776039">
        <w:rPr>
          <w:rFonts w:cs="Times New Roman"/>
          <w:rPrChange w:id="1566" w:author="Ujszászi Mi" w:date="2022-04-29T22:56:00Z">
            <w:rPr/>
          </w:rPrChange>
        </w:rPr>
        <w:t xml:space="preserve"> a domborítandó, vagy homorítand szakasz közepét</w:t>
      </w:r>
    </w:p>
    <w:p w14:paraId="08B80763" w14:textId="351FEC22" w:rsidR="0028478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567" w:author="Ujszászi Mi" w:date="2022-04-29T22:56:00Z">
            <w:rPr/>
          </w:rPrChange>
        </w:rPr>
      </w:pPr>
      <w:r w:rsidRPr="00776039">
        <w:rPr>
          <w:rFonts w:cs="Times New Roman"/>
          <w:rPrChange w:id="1568" w:author="Ujszászi Mi" w:date="2022-04-29T22:56:00Z">
            <w:rPr/>
          </w:rPrChange>
        </w:rPr>
        <w:t>A szakaszfelező pontot elvis</w:t>
      </w:r>
      <w:r w:rsidR="005668F1" w:rsidRPr="00776039">
        <w:rPr>
          <w:rFonts w:cs="Times New Roman"/>
          <w:rPrChange w:id="1569" w:author="Ujszászi Mi" w:date="2022-04-29T22:56:00Z">
            <w:rPr/>
          </w:rPrChange>
        </w:rPr>
        <w:t>zem</w:t>
      </w:r>
      <w:r w:rsidRPr="00776039">
        <w:rPr>
          <w:rFonts w:cs="Times New Roman"/>
          <w:rPrChange w:id="1570" w:author="Ujszászi Mi" w:date="2022-04-29T22:56:00Z">
            <w:rPr/>
          </w:rPrChange>
        </w:rPr>
        <w:t xml:space="preserve"> az origóba</w:t>
      </w:r>
    </w:p>
    <w:p w14:paraId="73765ADA" w14:textId="4E06C57E" w:rsidR="0010240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571" w:author="Ujszászi Mi" w:date="2022-04-29T22:56:00Z">
            <w:rPr/>
          </w:rPrChange>
        </w:rPr>
      </w:pPr>
      <w:r w:rsidRPr="00776039">
        <w:rPr>
          <w:rFonts w:cs="Times New Roman"/>
          <w:rPrChange w:id="1572" w:author="Ujszászi Mi" w:date="2022-04-29T22:56:00Z">
            <w:rPr/>
          </w:rPrChange>
        </w:rPr>
        <w:t>Elforgat</w:t>
      </w:r>
      <w:r w:rsidR="003D13E8" w:rsidRPr="00776039">
        <w:rPr>
          <w:rFonts w:cs="Times New Roman"/>
          <w:rPrChange w:id="1573" w:author="Ujszászi Mi" w:date="2022-04-29T22:56:00Z">
            <w:rPr/>
          </w:rPrChange>
        </w:rPr>
        <w:t>om</w:t>
      </w:r>
      <w:r w:rsidRPr="00776039">
        <w:rPr>
          <w:rFonts w:cs="Times New Roman"/>
          <w:rPrChange w:id="1574" w:author="Ujszászi Mi" w:date="2022-04-29T22:56:00Z">
            <w:rPr/>
          </w:rPrChange>
        </w:rPr>
        <w:t xml:space="preserve"> az origó körül 90 fokkal.</w:t>
      </w:r>
    </w:p>
    <w:p w14:paraId="404156F2" w14:textId="7F051661" w:rsidR="0010240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575" w:author="Ujszászi Mi" w:date="2022-04-29T22:56:00Z">
            <w:rPr/>
          </w:rPrChange>
        </w:rPr>
      </w:pPr>
      <w:r w:rsidRPr="00776039">
        <w:rPr>
          <w:rFonts w:cs="Times New Roman"/>
          <w:rPrChange w:id="1576" w:author="Ujszászi Mi" w:date="2022-04-29T22:56:00Z">
            <w:rPr/>
          </w:rPrChange>
        </w:rPr>
        <w:t>Kiszámít</w:t>
      </w:r>
      <w:r w:rsidR="003D13E8" w:rsidRPr="00776039">
        <w:rPr>
          <w:rFonts w:cs="Times New Roman"/>
          <w:rPrChange w:id="1577" w:author="Ujszászi Mi" w:date="2022-04-29T22:56:00Z">
            <w:rPr/>
          </w:rPrChange>
        </w:rPr>
        <w:t>om</w:t>
      </w:r>
      <w:r w:rsidRPr="00776039">
        <w:rPr>
          <w:rFonts w:cs="Times New Roman"/>
          <w:rPrChange w:id="1578" w:author="Ujszászi Mi" w:date="2022-04-29T22:56:00Z">
            <w:rPr/>
          </w:rPrChange>
        </w:rPr>
        <w:t xml:space="preserve"> a domborítás/homorítás tetejét</w:t>
      </w:r>
    </w:p>
    <w:p w14:paraId="1EEC1CF9" w14:textId="677EDD8F" w:rsidR="0010240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579" w:author="Ujszászi Mi" w:date="2022-04-29T22:56:00Z">
            <w:rPr/>
          </w:rPrChange>
        </w:rPr>
      </w:pPr>
      <w:r w:rsidRPr="00776039">
        <w:rPr>
          <w:rFonts w:cs="Times New Roman"/>
          <w:rPrChange w:id="1580" w:author="Ujszászi Mi" w:date="2022-04-29T22:56:00Z">
            <w:rPr/>
          </w:rPrChange>
        </w:rPr>
        <w:t>Megállapít</w:t>
      </w:r>
      <w:r w:rsidR="003D13E8" w:rsidRPr="00776039">
        <w:rPr>
          <w:rFonts w:cs="Times New Roman"/>
          <w:rPrChange w:id="1581" w:author="Ujszászi Mi" w:date="2022-04-29T22:56:00Z">
            <w:rPr/>
          </w:rPrChange>
        </w:rPr>
        <w:t>om</w:t>
      </w:r>
      <w:r w:rsidRPr="00776039">
        <w:rPr>
          <w:rFonts w:cs="Times New Roman"/>
          <w:rPrChange w:id="1582" w:author="Ujszászi Mi" w:date="2022-04-29T22:56:00Z">
            <w:rPr/>
          </w:rPrChange>
        </w:rPr>
        <w:t xml:space="preserve"> a szakaszfelező merőleges hosszát az eltolt középpont és a domborítás/homorítás távolságából.</w:t>
      </w:r>
    </w:p>
    <w:p w14:paraId="3E840CDD" w14:textId="39EA681C" w:rsidR="0010240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583" w:author="Ujszászi Mi" w:date="2022-04-29T22:56:00Z">
            <w:rPr/>
          </w:rPrChange>
        </w:rPr>
      </w:pPr>
      <w:r w:rsidRPr="00776039">
        <w:rPr>
          <w:rFonts w:cs="Times New Roman"/>
          <w:rPrChange w:id="1584" w:author="Ujszászi Mi" w:date="2022-04-29T22:56:00Z">
            <w:rPr/>
          </w:rPrChange>
        </w:rPr>
        <w:t>Ezt a pontot visszates</w:t>
      </w:r>
      <w:r w:rsidR="003D13E8" w:rsidRPr="00776039">
        <w:rPr>
          <w:rFonts w:cs="Times New Roman"/>
          <w:rPrChange w:id="1585" w:author="Ujszászi Mi" w:date="2022-04-29T22:56:00Z">
            <w:rPr/>
          </w:rPrChange>
        </w:rPr>
        <w:t xml:space="preserve">zem </w:t>
      </w:r>
      <w:r w:rsidRPr="00776039">
        <w:rPr>
          <w:rFonts w:cs="Times New Roman"/>
          <w:rPrChange w:id="1586" w:author="Ujszászi Mi" w:date="2022-04-29T22:56:00Z">
            <w:rPr/>
          </w:rPrChange>
        </w:rPr>
        <w:t>a helyére</w:t>
      </w:r>
    </w:p>
    <w:p w14:paraId="64AB3E71" w14:textId="300E7049" w:rsidR="00102400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587" w:author="Ujszászi Mi" w:date="2022-04-29T22:56:00Z">
            <w:rPr/>
          </w:rPrChange>
        </w:rPr>
      </w:pPr>
      <w:r w:rsidRPr="00776039">
        <w:rPr>
          <w:rFonts w:cs="Times New Roman"/>
          <w:rPrChange w:id="1588" w:author="Ujszászi Mi" w:date="2022-04-29T22:56:00Z">
            <w:rPr/>
          </w:rPrChange>
        </w:rPr>
        <w:t>Kiszámol</w:t>
      </w:r>
      <w:r w:rsidR="003D13E8" w:rsidRPr="00776039">
        <w:rPr>
          <w:rFonts w:cs="Times New Roman"/>
          <w:rPrChange w:id="1589" w:author="Ujszászi Mi" w:date="2022-04-29T22:56:00Z">
            <w:rPr/>
          </w:rPrChange>
        </w:rPr>
        <w:t>om</w:t>
      </w:r>
      <w:r w:rsidRPr="00776039">
        <w:rPr>
          <w:rFonts w:cs="Times New Roman"/>
          <w:rPrChange w:id="1590" w:author="Ujszászi Mi" w:date="2022-04-29T22:56:00Z">
            <w:rPr/>
          </w:rPrChange>
        </w:rPr>
        <w:t xml:space="preserve"> a szakasz kezdő, végpontja és domborítás teteje pontokkal meghatározott háromszög köré rajzolható kört</w:t>
      </w:r>
    </w:p>
    <w:p w14:paraId="4F0A9C50" w14:textId="3C37D4DD" w:rsidR="00E95A4B" w:rsidRPr="00776039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rPrChange w:id="1591" w:author="Ujszászi Mi" w:date="2022-04-29T22:56:00Z">
            <w:rPr/>
          </w:rPrChange>
        </w:rPr>
      </w:pPr>
      <w:r w:rsidRPr="00776039">
        <w:rPr>
          <w:rFonts w:cs="Times New Roman"/>
          <w:rPrChange w:id="1592" w:author="Ujszászi Mi" w:date="2022-04-29T22:56:00Z">
            <w:rPr/>
          </w:rPrChange>
        </w:rPr>
        <w:t>Meghatároz</w:t>
      </w:r>
      <w:r w:rsidR="003D13E8" w:rsidRPr="00776039">
        <w:rPr>
          <w:rFonts w:cs="Times New Roman"/>
          <w:rPrChange w:id="1593" w:author="Ujszászi Mi" w:date="2022-04-29T22:56:00Z">
            <w:rPr/>
          </w:rPrChange>
        </w:rPr>
        <w:t>om</w:t>
      </w:r>
      <w:r w:rsidRPr="00776039">
        <w:rPr>
          <w:rFonts w:cs="Times New Roman"/>
          <w:rPrChange w:id="1594" w:author="Ujszászi Mi" w:date="2022-04-29T22:56:00Z">
            <w:rPr/>
          </w:rPrChange>
        </w:rPr>
        <w:t xml:space="preserve"> a szögeket</w:t>
      </w:r>
      <w:r w:rsidR="00E95A4B" w:rsidRPr="00776039">
        <w:rPr>
          <w:rFonts w:cs="Times New Roman"/>
          <w:rPrChange w:id="1595" w:author="Ujszászi Mi" w:date="2022-04-29T22:56:00Z">
            <w:rPr/>
          </w:rPrChange>
        </w:rPr>
        <w:t>,</w:t>
      </w:r>
      <w:r w:rsidRPr="00776039">
        <w:rPr>
          <w:rFonts w:cs="Times New Roman"/>
          <w:rPrChange w:id="1596" w:author="Ujszászi Mi" w:date="2022-04-29T22:56:00Z">
            <w:rPr/>
          </w:rPrChange>
        </w:rPr>
        <w:t xml:space="preserve"> amik meghatározzák a levágandó körív valós hosszát.</w:t>
      </w:r>
    </w:p>
    <w:p w14:paraId="7072A5A6" w14:textId="6266C10F" w:rsidR="00684A7D" w:rsidRPr="00776039" w:rsidRDefault="000B1493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1597" w:author="Ujszászi Mi" w:date="2022-04-29T22:56:00Z">
            <w:rPr/>
          </w:rPrChange>
        </w:rPr>
      </w:pPr>
      <w:bookmarkStart w:id="1598" w:name="_Toc100518237"/>
      <w:r w:rsidRPr="00776039">
        <w:rPr>
          <w:rFonts w:ascii="Times New Roman" w:hAnsi="Times New Roman" w:cs="Times New Roman"/>
          <w:rPrChange w:id="1599" w:author="Ujszászi Mi" w:date="2022-04-29T22:56:00Z">
            <w:rPr/>
          </w:rPrChange>
        </w:rPr>
        <w:t xml:space="preserve">Entitás típusokhoz felüldefiniált </w:t>
      </w:r>
      <w:proofErr w:type="spellStart"/>
      <w:r w:rsidRPr="00776039">
        <w:rPr>
          <w:rFonts w:ascii="Times New Roman" w:hAnsi="Times New Roman" w:cs="Times New Roman"/>
          <w:rPrChange w:id="1600" w:author="Ujszászi Mi" w:date="2022-04-29T22:56:00Z">
            <w:rPr/>
          </w:rPrChange>
        </w:rPr>
        <w:t>draw</w:t>
      </w:r>
      <w:proofErr w:type="spellEnd"/>
      <w:r w:rsidRPr="00776039">
        <w:rPr>
          <w:rFonts w:ascii="Times New Roman" w:hAnsi="Times New Roman" w:cs="Times New Roman"/>
          <w:rPrChange w:id="1601" w:author="Ujszászi Mi" w:date="2022-04-29T22:56:00Z">
            <w:rPr/>
          </w:rPrChange>
        </w:rPr>
        <w:t xml:space="preserve"> eljárások bemutatása</w:t>
      </w:r>
      <w:bookmarkEnd w:id="1598"/>
    </w:p>
    <w:p w14:paraId="013AE70C" w14:textId="1B2D878E" w:rsidR="000B50C3" w:rsidRPr="00246245" w:rsidRDefault="000B50C3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Minden rajzolható entitás őse az ENTITY osztály</w:t>
      </w:r>
      <w:r w:rsidR="005668F1" w:rsidRPr="003500B6">
        <w:rPr>
          <w:rFonts w:cs="Times New Roman"/>
        </w:rPr>
        <w:t xml:space="preserve">, </w:t>
      </w:r>
      <w:r w:rsidRPr="007753AC">
        <w:rPr>
          <w:rFonts w:cs="Times New Roman"/>
        </w:rPr>
        <w:t>amiben megtalálható</w:t>
      </w:r>
      <w:ins w:id="1602" w:author="Ujszászi Mi" w:date="2022-04-30T22:22:00Z">
        <w:r w:rsidR="00335FF8">
          <w:rPr>
            <w:rFonts w:cs="Times New Roman"/>
          </w:rPr>
          <w:t xml:space="preserve"> a</w:t>
        </w:r>
      </w:ins>
      <w:r w:rsidRPr="007753AC">
        <w:rPr>
          <w:rFonts w:cs="Times New Roman"/>
        </w:rPr>
        <w:t xml:space="preserve"> </w:t>
      </w:r>
      <w:proofErr w:type="spellStart"/>
      <w:r w:rsidRPr="007753AC">
        <w:rPr>
          <w:rFonts w:cs="Times New Roman"/>
        </w:rPr>
        <w:t>draw</w:t>
      </w:r>
      <w:proofErr w:type="spellEnd"/>
      <w:r w:rsidRPr="007753AC">
        <w:rPr>
          <w:rFonts w:cs="Times New Roman"/>
        </w:rPr>
        <w:t xml:space="preserve">() </w:t>
      </w:r>
      <w:r w:rsidR="00EF54B5" w:rsidRPr="00246245">
        <w:rPr>
          <w:rFonts w:cs="Times New Roman"/>
        </w:rPr>
        <w:t>függvény</w:t>
      </w:r>
      <w:ins w:id="1603" w:author="Ujszászi Mi" w:date="2022-04-30T22:22:00Z">
        <w:r w:rsidR="00335FF8">
          <w:rPr>
            <w:rFonts w:cs="Times New Roman"/>
          </w:rPr>
          <w:t xml:space="preserve"> és amit</w:t>
        </w:r>
      </w:ins>
      <w:r w:rsidRPr="00246245">
        <w:rPr>
          <w:rFonts w:cs="Times New Roman"/>
        </w:rPr>
        <w:t xml:space="preserve"> felüldefiniál</w:t>
      </w:r>
      <w:r w:rsidR="005668F1" w:rsidRPr="00246245">
        <w:rPr>
          <w:rFonts w:cs="Times New Roman"/>
        </w:rPr>
        <w:t>o</w:t>
      </w:r>
      <w:ins w:id="1604" w:author="Ujszászi Mi" w:date="2022-04-30T22:23:00Z">
        <w:r w:rsidR="00335FF8">
          <w:rPr>
            <w:rFonts w:cs="Times New Roman"/>
          </w:rPr>
          <w:t>k kiterjesztés esetén</w:t>
        </w:r>
      </w:ins>
      <w:del w:id="1605" w:author="Ujszászi Mi" w:date="2022-04-30T22:23:00Z">
        <w:r w:rsidR="005668F1" w:rsidRPr="00246245" w:rsidDel="00335FF8">
          <w:rPr>
            <w:rFonts w:cs="Times New Roman"/>
          </w:rPr>
          <w:delText>m</w:delText>
        </w:r>
      </w:del>
      <w:r w:rsidRPr="00246245">
        <w:rPr>
          <w:rFonts w:cs="Times New Roman"/>
        </w:rPr>
        <w:t xml:space="preserve">. A következő </w:t>
      </w:r>
      <w:r w:rsidR="00EF54B5" w:rsidRPr="00246245">
        <w:rPr>
          <w:rFonts w:cs="Times New Roman"/>
        </w:rPr>
        <w:t>fejezetben</w:t>
      </w:r>
      <w:r w:rsidRPr="00246245">
        <w:rPr>
          <w:rFonts w:cs="Times New Roman"/>
        </w:rPr>
        <w:t xml:space="preserve"> ezeket a felül</w:t>
      </w:r>
      <w:r w:rsidR="00E95A4B" w:rsidRPr="00246245">
        <w:rPr>
          <w:rFonts w:cs="Times New Roman"/>
        </w:rPr>
        <w:t>definiálásokat</w:t>
      </w:r>
      <w:r w:rsidRPr="00246245">
        <w:rPr>
          <w:rFonts w:cs="Times New Roman"/>
        </w:rPr>
        <w:t xml:space="preserve"> fogom bemutatni.</w:t>
      </w:r>
    </w:p>
    <w:p w14:paraId="49FA6996" w14:textId="6DECA685" w:rsidR="000B50C3" w:rsidRPr="00776039" w:rsidRDefault="00EF54B5" w:rsidP="00C84064">
      <w:pPr>
        <w:spacing w:line="360" w:lineRule="auto"/>
        <w:jc w:val="both"/>
        <w:rPr>
          <w:rFonts w:cs="Times New Roman"/>
          <w:rPrChange w:id="1606" w:author="Ujszászi Mi" w:date="2022-04-29T22:56:00Z">
            <w:rPr/>
          </w:rPrChange>
        </w:rPr>
      </w:pPr>
      <w:r w:rsidRPr="00776039">
        <w:rPr>
          <w:rFonts w:cs="Times New Roman"/>
          <w:rPrChange w:id="1607" w:author="Ujszászi Mi" w:date="2022-04-29T22:56:00Z">
            <w:rPr/>
          </w:rPrChange>
        </w:rPr>
        <w:t>A folyamat megkezdése előtt a rajzvászonra meghív</w:t>
      </w:r>
      <w:r w:rsidR="005668F1" w:rsidRPr="00776039">
        <w:rPr>
          <w:rFonts w:cs="Times New Roman"/>
          <w:rPrChange w:id="1608" w:author="Ujszászi Mi" w:date="2022-04-29T22:56:00Z">
            <w:rPr/>
          </w:rPrChange>
        </w:rPr>
        <w:t>om</w:t>
      </w:r>
      <w:r w:rsidRPr="00776039">
        <w:rPr>
          <w:rFonts w:cs="Times New Roman"/>
          <w:rPrChange w:id="1609" w:author="Ujszászi Mi" w:date="2022-04-29T22:56:00Z">
            <w:rPr/>
          </w:rPrChange>
        </w:rPr>
        <w:t xml:space="preserve"> a </w:t>
      </w:r>
      <w:proofErr w:type="spellStart"/>
      <w:r w:rsidRPr="00776039">
        <w:rPr>
          <w:rFonts w:cs="Times New Roman"/>
          <w:rPrChange w:id="1610" w:author="Ujszászi Mi" w:date="2022-04-29T22:56:00Z">
            <w:rPr/>
          </w:rPrChange>
        </w:rPr>
        <w:t>beginpath</w:t>
      </w:r>
      <w:proofErr w:type="spellEnd"/>
      <w:r w:rsidRPr="00776039">
        <w:rPr>
          <w:rFonts w:cs="Times New Roman"/>
          <w:rPrChange w:id="1611" w:author="Ujszászi Mi" w:date="2022-04-29T22:56:00Z">
            <w:rPr/>
          </w:rPrChange>
        </w:rPr>
        <w:t xml:space="preserve">() eljárást, ami nem </w:t>
      </w:r>
      <w:proofErr w:type="gramStart"/>
      <w:r w:rsidRPr="00776039">
        <w:rPr>
          <w:rFonts w:cs="Times New Roman"/>
          <w:rPrChange w:id="1612" w:author="Ujszászi Mi" w:date="2022-04-29T22:56:00Z">
            <w:rPr/>
          </w:rPrChange>
        </w:rPr>
        <w:t>engedi</w:t>
      </w:r>
      <w:proofErr w:type="gramEnd"/>
      <w:r w:rsidRPr="00776039">
        <w:rPr>
          <w:rFonts w:cs="Times New Roman"/>
          <w:rPrChange w:id="1613" w:author="Ujszászi Mi" w:date="2022-04-29T22:56:00Z">
            <w:rPr/>
          </w:rPrChange>
        </w:rPr>
        <w:t xml:space="preserve"> hogy olyan elem legyen a rajzolási metodikában</w:t>
      </w:r>
      <w:r w:rsidR="005668F1" w:rsidRPr="00776039">
        <w:rPr>
          <w:rFonts w:cs="Times New Roman"/>
          <w:rPrChange w:id="1614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1615" w:author="Ujszászi Mi" w:date="2022-04-29T22:56:00Z">
            <w:rPr/>
          </w:rPrChange>
        </w:rPr>
        <w:t xml:space="preserve">amire még nem hívódott </w:t>
      </w:r>
      <w:proofErr w:type="spellStart"/>
      <w:r w:rsidRPr="00776039">
        <w:rPr>
          <w:rFonts w:cs="Times New Roman"/>
          <w:rPrChange w:id="1616" w:author="Ujszászi Mi" w:date="2022-04-29T22:56:00Z">
            <w:rPr/>
          </w:rPrChange>
        </w:rPr>
        <w:t>fill</w:t>
      </w:r>
      <w:proofErr w:type="spellEnd"/>
      <w:r w:rsidRPr="00776039">
        <w:rPr>
          <w:rFonts w:cs="Times New Roman"/>
          <w:rPrChange w:id="1617" w:author="Ujszászi Mi" w:date="2022-04-29T22:56:00Z">
            <w:rPr/>
          </w:rPrChange>
        </w:rPr>
        <w:t>() mint kitöltés vagy stroke() mint kirajzolás parancs.</w:t>
      </w:r>
    </w:p>
    <w:p w14:paraId="238D243E" w14:textId="15662A76" w:rsidR="00A43F86" w:rsidRPr="00776039" w:rsidRDefault="00A43F86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1618" w:author="Ujszászi Mi" w:date="2022-04-29T22:56:00Z">
            <w:rPr/>
          </w:rPrChange>
        </w:rPr>
      </w:pPr>
      <w:bookmarkStart w:id="1619" w:name="_Toc100518238"/>
      <w:r w:rsidRPr="00776039">
        <w:rPr>
          <w:rFonts w:ascii="Times New Roman" w:hAnsi="Times New Roman" w:cs="Times New Roman"/>
          <w:rPrChange w:id="1620" w:author="Ujszászi Mi" w:date="2022-04-29T22:56:00Z">
            <w:rPr/>
          </w:rPrChange>
        </w:rPr>
        <w:t>3dface</w:t>
      </w:r>
      <w:bookmarkEnd w:id="1619"/>
    </w:p>
    <w:p w14:paraId="7541F778" w14:textId="36F74FD6" w:rsidR="00842A56" w:rsidRPr="007753AC" w:rsidRDefault="00842A56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Az entitás négy darab zárt vonalhalmazt tartalmaz. Specializációja, hogy bináris változóval jelölni lehet</w:t>
      </w:r>
      <w:r w:rsidR="00EF54B5" w:rsidRPr="003500B6">
        <w:rPr>
          <w:rFonts w:cs="Times New Roman"/>
        </w:rPr>
        <w:t>,</w:t>
      </w:r>
      <w:r w:rsidRPr="007753AC">
        <w:rPr>
          <w:rFonts w:cs="Times New Roman"/>
        </w:rPr>
        <w:t xml:space="preserve"> hogy egy vonal látszódik vagy nem.</w:t>
      </w:r>
    </w:p>
    <w:p w14:paraId="36D3A28A" w14:textId="2A526B9E" w:rsidR="00F03AB3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621" w:author="Ujszászi Mi" w:date="2022-04-29T22:56:00Z">
            <w:rPr/>
          </w:rPrChange>
        </w:rPr>
      </w:pPr>
      <w:r w:rsidRPr="00776039">
        <w:rPr>
          <w:rFonts w:cs="Times New Roman"/>
          <w:rPrChange w:id="1622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  <w:tblGridChange w:id="1623">
          <w:tblGrid>
            <w:gridCol w:w="1123"/>
            <w:gridCol w:w="7939"/>
          </w:tblGrid>
        </w:tblGridChange>
      </w:tblGrid>
      <w:tr w:rsidR="00F03AB3" w:rsidRPr="00776039" w14:paraId="38A69772" w14:textId="77777777" w:rsidTr="00842A56">
        <w:tc>
          <w:tcPr>
            <w:tcW w:w="846" w:type="dxa"/>
          </w:tcPr>
          <w:p w14:paraId="4B91A7F1" w14:textId="7B1564AC" w:rsidR="00F03AB3" w:rsidRPr="00776039" w:rsidRDefault="00842A56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24" w:author="Ujszászi Mi" w:date="2022-04-29T22:56:00Z">
                  <w:rPr/>
                </w:rPrChange>
              </w:rPr>
              <w:pPrChange w:id="1625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26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8216" w:type="dxa"/>
          </w:tcPr>
          <w:p w14:paraId="2DE4ABFB" w14:textId="3DE40683" w:rsidR="00F03AB3" w:rsidRPr="00776039" w:rsidRDefault="00842A56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27" w:author="Ujszászi Mi" w:date="2022-04-29T22:56:00Z">
                  <w:rPr/>
                </w:rPrChange>
              </w:rPr>
              <w:pPrChange w:id="1628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29" w:author="Ujszászi Mi" w:date="2022-04-29T22:56:00Z">
                  <w:rPr/>
                </w:rPrChange>
              </w:rPr>
              <w:t>Leírás</w:t>
            </w:r>
          </w:p>
        </w:tc>
      </w:tr>
      <w:tr w:rsidR="00842A56" w:rsidRPr="00776039" w14:paraId="3B2ED93F" w14:textId="77777777" w:rsidTr="00335FF8">
        <w:tblPrEx>
          <w:tblW w:w="0" w:type="auto"/>
          <w:tblPrExChange w:id="1630" w:author="Ujszászi Mi" w:date="2022-04-30T22:28:00Z">
            <w:tblPrEx>
              <w:tblW w:w="0" w:type="auto"/>
            </w:tblPrEx>
          </w:tblPrExChange>
        </w:tblPrEx>
        <w:trPr>
          <w:trHeight w:val="983"/>
        </w:trPr>
        <w:tc>
          <w:tcPr>
            <w:tcW w:w="846" w:type="dxa"/>
            <w:tcPrChange w:id="1631" w:author="Ujszászi Mi" w:date="2022-04-30T22:28:00Z">
              <w:tcPr>
                <w:tcW w:w="846" w:type="dxa"/>
              </w:tcPr>
            </w:tcPrChange>
          </w:tcPr>
          <w:p w14:paraId="17D7745C" w14:textId="11574E50" w:rsidR="00842A56" w:rsidRPr="00776039" w:rsidRDefault="00842A56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32" w:author="Ujszászi Mi" w:date="2022-04-29T22:56:00Z">
                  <w:rPr/>
                </w:rPrChange>
              </w:rPr>
              <w:pPrChange w:id="1633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34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8216" w:type="dxa"/>
            <w:tcPrChange w:id="1635" w:author="Ujszászi Mi" w:date="2022-04-30T22:28:00Z">
              <w:tcPr>
                <w:tcW w:w="8216" w:type="dxa"/>
              </w:tcPr>
            </w:tcPrChange>
          </w:tcPr>
          <w:p w14:paraId="3F97BCB2" w14:textId="06E9099F" w:rsidR="00842A56" w:rsidRPr="00776039" w:rsidRDefault="00842A56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36" w:author="Ujszászi Mi" w:date="2022-04-29T22:56:00Z">
                  <w:rPr/>
                </w:rPrChange>
              </w:rPr>
              <w:pPrChange w:id="1637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38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F03AB3" w:rsidRPr="00776039" w14:paraId="443ECD92" w14:textId="77777777" w:rsidTr="00842A56">
        <w:tc>
          <w:tcPr>
            <w:tcW w:w="846" w:type="dxa"/>
          </w:tcPr>
          <w:p w14:paraId="6A0CD364" w14:textId="369B52CA" w:rsidR="00F03AB3" w:rsidRPr="00776039" w:rsidRDefault="00F03AB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39" w:author="Ujszászi Mi" w:date="2022-04-29T22:56:00Z">
                  <w:rPr/>
                </w:rPrChange>
              </w:rPr>
              <w:pPrChange w:id="1640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41" w:author="Ujszászi Mi" w:date="2022-04-29T22:56:00Z">
                  <w:rPr/>
                </w:rPrChange>
              </w:rPr>
              <w:lastRenderedPageBreak/>
              <w:t xml:space="preserve"> 70</w:t>
            </w:r>
          </w:p>
        </w:tc>
        <w:tc>
          <w:tcPr>
            <w:tcW w:w="8216" w:type="dxa"/>
          </w:tcPr>
          <w:p w14:paraId="0916A183" w14:textId="45472635" w:rsidR="00F03AB3" w:rsidRPr="00776039" w:rsidRDefault="00842A56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42" w:author="Ujszászi Mi" w:date="2022-04-29T22:56:00Z">
                  <w:rPr/>
                </w:rPrChange>
              </w:rPr>
              <w:pPrChange w:id="1643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44" w:author="Ujszászi Mi" w:date="2022-04-29T22:56:00Z">
                  <w:rPr/>
                </w:rPrChange>
              </w:rPr>
              <w:t xml:space="preserve">Bináris </w:t>
            </w:r>
            <w:proofErr w:type="spellStart"/>
            <w:r w:rsidRPr="00776039">
              <w:rPr>
                <w:rFonts w:cs="Times New Roman"/>
                <w:rPrChange w:id="1645" w:author="Ujszászi Mi" w:date="2022-04-29T22:56:00Z">
                  <w:rPr/>
                </w:rPrChange>
              </w:rPr>
              <w:t>blocktype</w:t>
            </w:r>
            <w:proofErr w:type="spellEnd"/>
            <w:r w:rsidRPr="00776039">
              <w:rPr>
                <w:rFonts w:cs="Times New Roman"/>
                <w:rPrChange w:id="1646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1647" w:author="Ujszászi Mi" w:date="2022-04-29T22:56:00Z">
                  <w:rPr/>
                </w:rPrChange>
              </w:rPr>
              <w:t>flag</w:t>
            </w:r>
            <w:proofErr w:type="spellEnd"/>
            <w:r w:rsidRPr="00776039">
              <w:rPr>
                <w:rFonts w:cs="Times New Roman"/>
                <w:rPrChange w:id="1648" w:author="Ujszászi Mi" w:date="2022-04-29T22:56:00Z">
                  <w:rPr/>
                </w:rPrChange>
              </w:rPr>
              <w:t>. Azt jelöli</w:t>
            </w:r>
            <w:r w:rsidR="009704B2" w:rsidRPr="00776039">
              <w:rPr>
                <w:rFonts w:cs="Times New Roman"/>
                <w:rPrChange w:id="1649" w:author="Ujszászi Mi" w:date="2022-04-29T22:56:00Z">
                  <w:rPr/>
                </w:rPrChange>
              </w:rPr>
              <w:t xml:space="preserve">, </w:t>
            </w:r>
            <w:r w:rsidRPr="00776039">
              <w:rPr>
                <w:rFonts w:cs="Times New Roman"/>
                <w:rPrChange w:id="1650" w:author="Ujszászi Mi" w:date="2022-04-29T22:56:00Z">
                  <w:rPr/>
                </w:rPrChange>
              </w:rPr>
              <w:t>hogy melyik vonal látható és melyik nem.0-16ig vehet fel bináris értékeket. Az egymás utáni helyiértékek jelölik</w:t>
            </w:r>
            <w:r w:rsidR="009704B2" w:rsidRPr="00776039">
              <w:rPr>
                <w:rFonts w:cs="Times New Roman"/>
                <w:rPrChange w:id="1651" w:author="Ujszászi Mi" w:date="2022-04-29T22:56:00Z">
                  <w:rPr/>
                </w:rPrChange>
              </w:rPr>
              <w:t xml:space="preserve">, </w:t>
            </w:r>
            <w:r w:rsidRPr="00776039">
              <w:rPr>
                <w:rFonts w:cs="Times New Roman"/>
                <w:rPrChange w:id="1652" w:author="Ujszászi Mi" w:date="2022-04-29T22:56:00Z">
                  <w:rPr/>
                </w:rPrChange>
              </w:rPr>
              <w:t>hogy a négy vonal közül melyik látszódik.</w:t>
            </w:r>
          </w:p>
        </w:tc>
      </w:tr>
      <w:tr w:rsidR="00F03AB3" w:rsidRPr="00776039" w14:paraId="30E2250A" w14:textId="77777777" w:rsidTr="00842A56">
        <w:tc>
          <w:tcPr>
            <w:tcW w:w="846" w:type="dxa"/>
          </w:tcPr>
          <w:p w14:paraId="747921C1" w14:textId="4914B2EF" w:rsidR="00F03AB3" w:rsidRPr="00776039" w:rsidRDefault="00F03AB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53" w:author="Ujszászi Mi" w:date="2022-04-29T22:56:00Z">
                  <w:rPr/>
                </w:rPrChange>
              </w:rPr>
              <w:pPrChange w:id="1654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55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8216" w:type="dxa"/>
          </w:tcPr>
          <w:p w14:paraId="6610E305" w14:textId="31977219" w:rsidR="00F03AB3" w:rsidRPr="00776039" w:rsidRDefault="009704B2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56" w:author="Ujszászi Mi" w:date="2022-04-29T22:56:00Z">
                  <w:rPr/>
                </w:rPrChange>
              </w:rPr>
              <w:pPrChange w:id="1657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58" w:author="Ujszászi Mi" w:date="2022-04-29T22:56:00Z">
                  <w:rPr/>
                </w:rPrChange>
              </w:rPr>
              <w:t>első pont X koordinátája</w:t>
            </w:r>
          </w:p>
        </w:tc>
      </w:tr>
      <w:tr w:rsidR="00F03AB3" w:rsidRPr="00776039" w14:paraId="0328061D" w14:textId="77777777" w:rsidTr="00842A56">
        <w:tc>
          <w:tcPr>
            <w:tcW w:w="846" w:type="dxa"/>
          </w:tcPr>
          <w:p w14:paraId="6EB3AB86" w14:textId="7AB8D0FA" w:rsidR="00F03AB3" w:rsidRPr="00776039" w:rsidRDefault="00F03AB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59" w:author="Ujszászi Mi" w:date="2022-04-29T22:56:00Z">
                  <w:rPr/>
                </w:rPrChange>
              </w:rPr>
              <w:pPrChange w:id="1660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61" w:author="Ujszászi Mi" w:date="2022-04-29T22:56:00Z">
                  <w:rPr/>
                </w:rPrChange>
              </w:rPr>
              <w:t xml:space="preserve"> </w:t>
            </w:r>
            <w:r w:rsidR="00842A56" w:rsidRPr="00776039">
              <w:rPr>
                <w:rFonts w:cs="Times New Roman"/>
                <w:rPrChange w:id="1662" w:author="Ujszászi Mi" w:date="2022-04-29T22:56:00Z">
                  <w:rPr/>
                </w:rPrChange>
              </w:rPr>
              <w:t>20</w:t>
            </w:r>
          </w:p>
        </w:tc>
        <w:tc>
          <w:tcPr>
            <w:tcW w:w="8216" w:type="dxa"/>
          </w:tcPr>
          <w:p w14:paraId="7DC82B09" w14:textId="6B8DC738" w:rsidR="00F03AB3" w:rsidRPr="00776039" w:rsidRDefault="009704B2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63" w:author="Ujszászi Mi" w:date="2022-04-29T22:56:00Z">
                  <w:rPr/>
                </w:rPrChange>
              </w:rPr>
              <w:pPrChange w:id="1664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65" w:author="Ujszászi Mi" w:date="2022-04-29T22:56:00Z">
                  <w:rPr/>
                </w:rPrChange>
              </w:rPr>
              <w:t>első pont Y koordinátája</w:t>
            </w:r>
          </w:p>
        </w:tc>
      </w:tr>
      <w:tr w:rsidR="00F03AB3" w:rsidRPr="00776039" w14:paraId="5E5623C2" w14:textId="77777777" w:rsidTr="00842A56">
        <w:tc>
          <w:tcPr>
            <w:tcW w:w="846" w:type="dxa"/>
          </w:tcPr>
          <w:p w14:paraId="317F342B" w14:textId="7567F221" w:rsidR="00F03AB3" w:rsidRPr="00776039" w:rsidRDefault="00F03AB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66" w:author="Ujszászi Mi" w:date="2022-04-29T22:56:00Z">
                  <w:rPr/>
                </w:rPrChange>
              </w:rPr>
              <w:pPrChange w:id="1667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68" w:author="Ujszászi Mi" w:date="2022-04-29T22:56:00Z">
                  <w:rPr/>
                </w:rPrChange>
              </w:rPr>
              <w:t xml:space="preserve"> 1</w:t>
            </w:r>
            <w:r w:rsidR="00842A56" w:rsidRPr="00776039">
              <w:rPr>
                <w:rFonts w:cs="Times New Roman"/>
                <w:rPrChange w:id="1669" w:author="Ujszászi Mi" w:date="2022-04-29T22:56:00Z">
                  <w:rPr/>
                </w:rPrChange>
              </w:rPr>
              <w:t>1</w:t>
            </w:r>
          </w:p>
        </w:tc>
        <w:tc>
          <w:tcPr>
            <w:tcW w:w="8216" w:type="dxa"/>
          </w:tcPr>
          <w:p w14:paraId="780120D9" w14:textId="269A3711" w:rsidR="00F03AB3" w:rsidRPr="00776039" w:rsidRDefault="009704B2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70" w:author="Ujszászi Mi" w:date="2022-04-29T22:56:00Z">
                  <w:rPr/>
                </w:rPrChange>
              </w:rPr>
              <w:pPrChange w:id="1671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72" w:author="Ujszászi Mi" w:date="2022-04-29T22:56:00Z">
                  <w:rPr/>
                </w:rPrChange>
              </w:rPr>
              <w:t>második pont X koordinátája</w:t>
            </w:r>
          </w:p>
        </w:tc>
      </w:tr>
      <w:tr w:rsidR="00F03AB3" w:rsidRPr="00776039" w14:paraId="11B17D1D" w14:textId="77777777" w:rsidTr="00842A56">
        <w:tc>
          <w:tcPr>
            <w:tcW w:w="846" w:type="dxa"/>
          </w:tcPr>
          <w:p w14:paraId="29A6BE4B" w14:textId="547F1883" w:rsidR="00F03AB3" w:rsidRPr="00776039" w:rsidRDefault="00842A56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73" w:author="Ujszászi Mi" w:date="2022-04-29T22:56:00Z">
                  <w:rPr/>
                </w:rPrChange>
              </w:rPr>
              <w:pPrChange w:id="1674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75" w:author="Ujszászi Mi" w:date="2022-04-29T22:56:00Z">
                  <w:rPr/>
                </w:rPrChange>
              </w:rPr>
              <w:t xml:space="preserve"> 21</w:t>
            </w:r>
          </w:p>
        </w:tc>
        <w:tc>
          <w:tcPr>
            <w:tcW w:w="8216" w:type="dxa"/>
          </w:tcPr>
          <w:p w14:paraId="7CDEFD89" w14:textId="15B07087" w:rsidR="00F03AB3" w:rsidRPr="00776039" w:rsidRDefault="009704B2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76" w:author="Ujszászi Mi" w:date="2022-04-29T22:56:00Z">
                  <w:rPr/>
                </w:rPrChange>
              </w:rPr>
              <w:pPrChange w:id="1677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78" w:author="Ujszászi Mi" w:date="2022-04-29T22:56:00Z">
                  <w:rPr/>
                </w:rPrChange>
              </w:rPr>
              <w:t>második pont Y koordinátája</w:t>
            </w:r>
          </w:p>
        </w:tc>
      </w:tr>
      <w:tr w:rsidR="00F03AB3" w:rsidRPr="00776039" w14:paraId="1CB32334" w14:textId="77777777" w:rsidTr="00842A56">
        <w:tc>
          <w:tcPr>
            <w:tcW w:w="846" w:type="dxa"/>
          </w:tcPr>
          <w:p w14:paraId="61197D40" w14:textId="7867FCB4" w:rsidR="00F03AB3" w:rsidRPr="00776039" w:rsidRDefault="00842A56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79" w:author="Ujszászi Mi" w:date="2022-04-29T22:56:00Z">
                  <w:rPr/>
                </w:rPrChange>
              </w:rPr>
              <w:pPrChange w:id="1680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81" w:author="Ujszászi Mi" w:date="2022-04-29T22:56:00Z">
                  <w:rPr/>
                </w:rPrChange>
              </w:rPr>
              <w:t xml:space="preserve"> 12</w:t>
            </w:r>
          </w:p>
        </w:tc>
        <w:tc>
          <w:tcPr>
            <w:tcW w:w="8216" w:type="dxa"/>
          </w:tcPr>
          <w:p w14:paraId="29E6F78A" w14:textId="5B7D4A9C" w:rsidR="00F03AB3" w:rsidRPr="00776039" w:rsidRDefault="009704B2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82" w:author="Ujszászi Mi" w:date="2022-04-29T22:56:00Z">
                  <w:rPr/>
                </w:rPrChange>
              </w:rPr>
              <w:pPrChange w:id="1683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84" w:author="Ujszászi Mi" w:date="2022-04-29T22:56:00Z">
                  <w:rPr/>
                </w:rPrChange>
              </w:rPr>
              <w:t>harmadik pont X koordinátája</w:t>
            </w:r>
          </w:p>
        </w:tc>
      </w:tr>
      <w:tr w:rsidR="00F03AB3" w:rsidRPr="00776039" w14:paraId="5AD63C7D" w14:textId="77777777" w:rsidTr="00842A56">
        <w:tc>
          <w:tcPr>
            <w:tcW w:w="846" w:type="dxa"/>
          </w:tcPr>
          <w:p w14:paraId="1F5A52F7" w14:textId="663C4E3F" w:rsidR="00F03AB3" w:rsidRPr="00776039" w:rsidRDefault="00842A56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85" w:author="Ujszászi Mi" w:date="2022-04-29T22:56:00Z">
                  <w:rPr/>
                </w:rPrChange>
              </w:rPr>
              <w:pPrChange w:id="1686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87" w:author="Ujszászi Mi" w:date="2022-04-29T22:56:00Z">
                  <w:rPr/>
                </w:rPrChange>
              </w:rPr>
              <w:t xml:space="preserve"> 22</w:t>
            </w:r>
          </w:p>
        </w:tc>
        <w:tc>
          <w:tcPr>
            <w:tcW w:w="8216" w:type="dxa"/>
          </w:tcPr>
          <w:p w14:paraId="672D95BC" w14:textId="54565249" w:rsidR="00F03AB3" w:rsidRPr="00776039" w:rsidRDefault="009704B2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88" w:author="Ujszászi Mi" w:date="2022-04-29T22:56:00Z">
                  <w:rPr/>
                </w:rPrChange>
              </w:rPr>
              <w:pPrChange w:id="1689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90" w:author="Ujszászi Mi" w:date="2022-04-29T22:56:00Z">
                  <w:rPr/>
                </w:rPrChange>
              </w:rPr>
              <w:t>harmadik pont Y koordinátája</w:t>
            </w:r>
          </w:p>
        </w:tc>
      </w:tr>
      <w:tr w:rsidR="00F03AB3" w:rsidRPr="00776039" w14:paraId="7CBDA112" w14:textId="77777777" w:rsidTr="00842A56">
        <w:tc>
          <w:tcPr>
            <w:tcW w:w="846" w:type="dxa"/>
          </w:tcPr>
          <w:p w14:paraId="67DB7687" w14:textId="150D4664" w:rsidR="00F03AB3" w:rsidRPr="00776039" w:rsidRDefault="00842A56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91" w:author="Ujszászi Mi" w:date="2022-04-29T22:56:00Z">
                  <w:rPr/>
                </w:rPrChange>
              </w:rPr>
              <w:pPrChange w:id="1692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93" w:author="Ujszászi Mi" w:date="2022-04-29T22:56:00Z">
                  <w:rPr/>
                </w:rPrChange>
              </w:rPr>
              <w:t xml:space="preserve"> 13</w:t>
            </w:r>
          </w:p>
        </w:tc>
        <w:tc>
          <w:tcPr>
            <w:tcW w:w="8216" w:type="dxa"/>
          </w:tcPr>
          <w:p w14:paraId="695F0131" w14:textId="4BB17925" w:rsidR="00F03AB3" w:rsidRPr="00776039" w:rsidRDefault="009704B2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94" w:author="Ujszászi Mi" w:date="2022-04-29T22:56:00Z">
                  <w:rPr/>
                </w:rPrChange>
              </w:rPr>
              <w:pPrChange w:id="1695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96" w:author="Ujszászi Mi" w:date="2022-04-29T22:56:00Z">
                  <w:rPr/>
                </w:rPrChange>
              </w:rPr>
              <w:t>negyedik pont X koordinátája</w:t>
            </w:r>
          </w:p>
        </w:tc>
      </w:tr>
      <w:tr w:rsidR="00F03AB3" w:rsidRPr="00776039" w14:paraId="49D236AF" w14:textId="77777777" w:rsidTr="00842A56">
        <w:tc>
          <w:tcPr>
            <w:tcW w:w="846" w:type="dxa"/>
          </w:tcPr>
          <w:p w14:paraId="11D91B70" w14:textId="17D92FEE" w:rsidR="00F03AB3" w:rsidRPr="00776039" w:rsidRDefault="00842A56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697" w:author="Ujszászi Mi" w:date="2022-04-29T22:56:00Z">
                  <w:rPr/>
                </w:rPrChange>
              </w:rPr>
              <w:pPrChange w:id="1698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699" w:author="Ujszászi Mi" w:date="2022-04-29T22:56:00Z">
                  <w:rPr/>
                </w:rPrChange>
              </w:rPr>
              <w:t xml:space="preserve"> 23</w:t>
            </w:r>
          </w:p>
        </w:tc>
        <w:tc>
          <w:tcPr>
            <w:tcW w:w="8216" w:type="dxa"/>
          </w:tcPr>
          <w:p w14:paraId="50FE60BE" w14:textId="4F029116" w:rsidR="00F03AB3" w:rsidRPr="00776039" w:rsidRDefault="009704B2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700" w:author="Ujszászi Mi" w:date="2022-04-29T22:56:00Z">
                  <w:rPr/>
                </w:rPrChange>
              </w:rPr>
              <w:pPrChange w:id="1701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702" w:author="Ujszászi Mi" w:date="2022-04-29T22:56:00Z">
                  <w:rPr/>
                </w:rPrChange>
              </w:rPr>
              <w:t>negyedik pont Y koordinátája</w:t>
            </w:r>
          </w:p>
        </w:tc>
      </w:tr>
    </w:tbl>
    <w:p w14:paraId="54B14B00" w14:textId="77777777" w:rsidR="009704B2" w:rsidRPr="00776039" w:rsidRDefault="009704B2" w:rsidP="00C84064">
      <w:pPr>
        <w:spacing w:line="360" w:lineRule="auto"/>
        <w:jc w:val="both"/>
        <w:rPr>
          <w:rFonts w:cs="Times New Roman"/>
          <w:rPrChange w:id="1703" w:author="Ujszászi Mi" w:date="2022-04-29T22:56:00Z">
            <w:rPr/>
          </w:rPrChange>
        </w:rPr>
      </w:pPr>
    </w:p>
    <w:p w14:paraId="69F5992E" w14:textId="0983D609" w:rsidR="009704B2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704" w:author="Ujszászi Mi" w:date="2022-04-29T22:56:00Z">
            <w:rPr/>
          </w:rPrChange>
        </w:rPr>
      </w:pPr>
      <w:r w:rsidRPr="00776039">
        <w:rPr>
          <w:rFonts w:cs="Times New Roman"/>
          <w:rPrChange w:id="1705" w:author="Ujszászi Mi" w:date="2022-04-29T22:56:00Z">
            <w:rPr/>
          </w:rPrChange>
        </w:rPr>
        <w:t>Visszarajzolás kezelése</w:t>
      </w:r>
    </w:p>
    <w:p w14:paraId="0AC4D477" w14:textId="140978E5" w:rsidR="009704B2" w:rsidRPr="00776039" w:rsidRDefault="009704B2" w:rsidP="00C84064">
      <w:pPr>
        <w:spacing w:line="360" w:lineRule="auto"/>
        <w:ind w:firstLine="708"/>
        <w:jc w:val="both"/>
        <w:rPr>
          <w:rFonts w:cs="Times New Roman"/>
          <w:rPrChange w:id="1706" w:author="Ujszászi Mi" w:date="2022-04-29T22:56:00Z">
            <w:rPr/>
          </w:rPrChange>
        </w:rPr>
      </w:pPr>
      <w:r w:rsidRPr="00776039">
        <w:rPr>
          <w:rFonts w:cs="Times New Roman"/>
          <w:rPrChange w:id="1707" w:author="Ujszászi Mi" w:date="2022-04-29T22:56:00Z">
            <w:rPr/>
          </w:rPrChange>
        </w:rPr>
        <w:t xml:space="preserve">A „ 70”-es kódhoz tartozó értéket </w:t>
      </w:r>
      <w:proofErr w:type="spellStart"/>
      <w:r w:rsidRPr="00776039">
        <w:rPr>
          <w:rFonts w:cs="Times New Roman"/>
          <w:rPrChange w:id="1708" w:author="Ujszászi Mi" w:date="2022-04-29T22:56:00Z">
            <w:rPr/>
          </w:rPrChange>
        </w:rPr>
        <w:t>stringként</w:t>
      </w:r>
      <w:proofErr w:type="spellEnd"/>
      <w:r w:rsidRPr="00776039">
        <w:rPr>
          <w:rFonts w:cs="Times New Roman"/>
          <w:rPrChange w:id="1709" w:author="Ujszászi Mi" w:date="2022-04-29T22:56:00Z">
            <w:rPr/>
          </w:rPrChange>
        </w:rPr>
        <w:t xml:space="preserve"> karakteresen értelmez</w:t>
      </w:r>
      <w:r w:rsidR="0037560A" w:rsidRPr="00776039">
        <w:rPr>
          <w:rFonts w:cs="Times New Roman"/>
          <w:rPrChange w:id="1710" w:author="Ujszászi Mi" w:date="2022-04-29T22:56:00Z">
            <w:rPr/>
          </w:rPrChange>
        </w:rPr>
        <w:t>em</w:t>
      </w:r>
      <w:r w:rsidRPr="00776039">
        <w:rPr>
          <w:rFonts w:cs="Times New Roman"/>
          <w:rPrChange w:id="1711" w:author="Ujszászi Mi" w:date="2022-04-29T22:56:00Z">
            <w:rPr/>
          </w:rPrChange>
        </w:rPr>
        <w:t xml:space="preserve"> hátulról. Abban az </w:t>
      </w:r>
      <w:proofErr w:type="gramStart"/>
      <w:r w:rsidRPr="00776039">
        <w:rPr>
          <w:rFonts w:cs="Times New Roman"/>
          <w:rPrChange w:id="1712" w:author="Ujszászi Mi" w:date="2022-04-29T22:56:00Z">
            <w:rPr/>
          </w:rPrChange>
        </w:rPr>
        <w:t>esetben</w:t>
      </w:r>
      <w:proofErr w:type="gramEnd"/>
      <w:r w:rsidRPr="00776039">
        <w:rPr>
          <w:rFonts w:cs="Times New Roman"/>
          <w:rPrChange w:id="1713" w:author="Ujszászi Mi" w:date="2022-04-29T22:56:00Z">
            <w:rPr/>
          </w:rPrChange>
        </w:rPr>
        <w:t xml:space="preserve"> ha a karakter 0 értékű, akkor kirajzol</w:t>
      </w:r>
      <w:r w:rsidR="005668F1" w:rsidRPr="00776039">
        <w:rPr>
          <w:rFonts w:cs="Times New Roman"/>
          <w:rPrChange w:id="1714" w:author="Ujszászi Mi" w:date="2022-04-29T22:56:00Z">
            <w:rPr/>
          </w:rPrChange>
        </w:rPr>
        <w:t>om</w:t>
      </w:r>
      <w:r w:rsidRPr="00776039">
        <w:rPr>
          <w:rFonts w:cs="Times New Roman"/>
          <w:rPrChange w:id="1715" w:author="Ujszászi Mi" w:date="2022-04-29T22:56:00Z">
            <w:rPr/>
          </w:rPrChange>
        </w:rPr>
        <w:t xml:space="preserve"> a megfelelő két pont közötti vonalalt, ellenkező esetben a feldolgozással és nem történik rajzolás.</w:t>
      </w:r>
    </w:p>
    <w:p w14:paraId="2BDF4F02" w14:textId="34101BAE" w:rsidR="00EF54B5" w:rsidRPr="00776039" w:rsidRDefault="00EF54B5" w:rsidP="00C84064">
      <w:pPr>
        <w:spacing w:line="360" w:lineRule="auto"/>
        <w:jc w:val="both"/>
        <w:rPr>
          <w:rFonts w:cs="Times New Roman"/>
          <w:rPrChange w:id="1716" w:author="Ujszászi Mi" w:date="2022-04-29T22:56:00Z">
            <w:rPr/>
          </w:rPrChange>
        </w:rPr>
      </w:pPr>
      <w:r w:rsidRPr="00776039">
        <w:rPr>
          <w:rFonts w:cs="Times New Roman"/>
          <w:rPrChange w:id="1717" w:author="Ujszászi Mi" w:date="2022-04-29T22:56:00Z">
            <w:rPr/>
          </w:rPrChange>
        </w:rPr>
        <w:t xml:space="preserve">A canvas szinten a </w:t>
      </w:r>
      <w:proofErr w:type="spellStart"/>
      <w:r w:rsidRPr="00776039">
        <w:rPr>
          <w:rFonts w:cs="Times New Roman"/>
          <w:rPrChange w:id="1718" w:author="Ujszászi Mi" w:date="2022-04-29T22:56:00Z">
            <w:rPr/>
          </w:rPrChange>
        </w:rPr>
        <w:t>moveto</w:t>
      </w:r>
      <w:proofErr w:type="spellEnd"/>
      <w:r w:rsidRPr="00776039">
        <w:rPr>
          <w:rFonts w:cs="Times New Roman"/>
          <w:rPrChange w:id="1719" w:author="Ujszászi Mi" w:date="2022-04-29T22:56:00Z">
            <w:rPr/>
          </w:rPrChange>
        </w:rPr>
        <w:t xml:space="preserve">(), line </w:t>
      </w:r>
      <w:proofErr w:type="spellStart"/>
      <w:r w:rsidRPr="00776039">
        <w:rPr>
          <w:rFonts w:cs="Times New Roman"/>
          <w:rPrChange w:id="1720" w:author="Ujszászi Mi" w:date="2022-04-29T22:56:00Z">
            <w:rPr/>
          </w:rPrChange>
        </w:rPr>
        <w:t>to</w:t>
      </w:r>
      <w:proofErr w:type="spellEnd"/>
      <w:r w:rsidRPr="00776039">
        <w:rPr>
          <w:rFonts w:cs="Times New Roman"/>
          <w:rPrChange w:id="1721" w:author="Ujszászi Mi" w:date="2022-04-29T22:56:00Z">
            <w:rPr/>
          </w:rPrChange>
        </w:rPr>
        <w:t>() függvényeket használ</w:t>
      </w:r>
      <w:r w:rsidR="005668F1" w:rsidRPr="00776039">
        <w:rPr>
          <w:rFonts w:cs="Times New Roman"/>
          <w:rPrChange w:id="1722" w:author="Ujszászi Mi" w:date="2022-04-29T22:56:00Z">
            <w:rPr/>
          </w:rPrChange>
        </w:rPr>
        <w:t>om</w:t>
      </w:r>
      <w:r w:rsidRPr="00776039">
        <w:rPr>
          <w:rFonts w:cs="Times New Roman"/>
          <w:rPrChange w:id="1723" w:author="Ujszászi Mi" w:date="2022-04-29T22:56:00Z">
            <w:rPr/>
          </w:rPrChange>
        </w:rPr>
        <w:t xml:space="preserve"> a valós rajzolás elvégzéséhez.</w:t>
      </w:r>
    </w:p>
    <w:p w14:paraId="713B2DDE" w14:textId="77777777" w:rsidR="009704B2" w:rsidRPr="00776039" w:rsidRDefault="009704B2" w:rsidP="00C84064">
      <w:pPr>
        <w:spacing w:line="360" w:lineRule="auto"/>
        <w:jc w:val="both"/>
        <w:rPr>
          <w:rFonts w:cs="Times New Roman"/>
          <w:rPrChange w:id="1724" w:author="Ujszászi Mi" w:date="2022-04-29T22:56:00Z">
            <w:rPr/>
          </w:rPrChange>
        </w:rPr>
      </w:pPr>
    </w:p>
    <w:p w14:paraId="32455797" w14:textId="37D8F6B9" w:rsidR="00A43F86" w:rsidRPr="00776039" w:rsidRDefault="005668F1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725" w:author="Ujszászi Mi" w:date="2022-04-29T22:56:00Z">
            <w:rPr/>
          </w:rPrChange>
        </w:rPr>
      </w:pPr>
      <w:r w:rsidRPr="00776039">
        <w:rPr>
          <w:rFonts w:cs="Times New Roman"/>
          <w:rPrChange w:id="1726" w:author="Ujszászi Mi" w:date="2022-04-29T22:56:00Z">
            <w:rPr/>
          </w:rPrChange>
        </w:rPr>
        <w:t>F</w:t>
      </w:r>
      <w:r w:rsidR="000B4DEB" w:rsidRPr="00776039">
        <w:rPr>
          <w:rFonts w:cs="Times New Roman"/>
          <w:rPrChange w:id="1727" w:author="Ujszászi Mi" w:date="2022-04-29T22:56:00Z">
            <w:rPr/>
          </w:rPrChange>
        </w:rPr>
        <w:t>elmerült problémák kezelése</w:t>
      </w:r>
    </w:p>
    <w:p w14:paraId="4644148E" w14:textId="7FB6D2C7" w:rsidR="000B50C3" w:rsidRPr="00776039" w:rsidRDefault="00033B1C" w:rsidP="00C84064">
      <w:pPr>
        <w:spacing w:line="360" w:lineRule="auto"/>
        <w:ind w:firstLine="708"/>
        <w:jc w:val="both"/>
        <w:rPr>
          <w:rFonts w:cs="Times New Roman"/>
          <w:rPrChange w:id="1728" w:author="Ujszászi Mi" w:date="2022-04-29T22:56:00Z">
            <w:rPr/>
          </w:rPrChange>
        </w:rPr>
      </w:pPr>
      <w:r w:rsidRPr="00776039">
        <w:rPr>
          <w:rFonts w:cs="Times New Roman"/>
          <w:rPrChange w:id="1729" w:author="Ujszászi Mi" w:date="2022-04-29T22:56:00Z">
            <w:rPr/>
          </w:rPrChange>
        </w:rPr>
        <w:t xml:space="preserve">A fejlesztés során nem volt </w:t>
      </w:r>
      <w:r w:rsidR="0037560A" w:rsidRPr="00776039">
        <w:rPr>
          <w:rFonts w:cs="Times New Roman"/>
          <w:rPrChange w:id="1730" w:author="Ujszászi Mi" w:date="2022-04-29T22:56:00Z">
            <w:rPr/>
          </w:rPrChange>
        </w:rPr>
        <w:t>egyértelmű</w:t>
      </w:r>
      <w:r w:rsidRPr="00776039">
        <w:rPr>
          <w:rFonts w:cs="Times New Roman"/>
          <w:rPrChange w:id="1731" w:author="Ujszászi Mi" w:date="2022-04-29T22:56:00Z">
            <w:rPr/>
          </w:rPrChange>
        </w:rPr>
        <w:t>, hogy honnan indít</w:t>
      </w:r>
      <w:r w:rsidR="005668F1" w:rsidRPr="00776039">
        <w:rPr>
          <w:rFonts w:cs="Times New Roman"/>
          <w:rPrChange w:id="1732" w:author="Ujszászi Mi" w:date="2022-04-29T22:56:00Z">
            <w:rPr/>
          </w:rPrChange>
        </w:rPr>
        <w:t>om</w:t>
      </w:r>
      <w:r w:rsidRPr="00776039">
        <w:rPr>
          <w:rFonts w:cs="Times New Roman"/>
          <w:rPrChange w:id="1733" w:author="Ujszászi Mi" w:date="2022-04-29T22:56:00Z">
            <w:rPr/>
          </w:rPrChange>
        </w:rPr>
        <w:t xml:space="preserve"> a bináris </w:t>
      </w:r>
      <w:del w:id="1734" w:author="Ujszászi Mi" w:date="2022-04-30T22:31:00Z">
        <w:r w:rsidRPr="00776039" w:rsidDel="00335FF8">
          <w:rPr>
            <w:rFonts w:cs="Times New Roman"/>
            <w:rPrChange w:id="1735" w:author="Ujszászi Mi" w:date="2022-04-29T22:56:00Z">
              <w:rPr/>
            </w:rPrChange>
          </w:rPr>
          <w:delText xml:space="preserve">fájl </w:delText>
        </w:r>
      </w:del>
      <w:ins w:id="1736" w:author="Ujszászi Mi" w:date="2022-04-30T22:31:00Z">
        <w:r w:rsidR="00335FF8">
          <w:rPr>
            <w:rFonts w:cs="Times New Roman"/>
          </w:rPr>
          <w:t>adat</w:t>
        </w:r>
        <w:r w:rsidR="00335FF8" w:rsidRPr="00776039">
          <w:rPr>
            <w:rFonts w:cs="Times New Roman"/>
            <w:rPrChange w:id="1737" w:author="Ujszászi Mi" w:date="2022-04-29T22:56:00Z">
              <w:rPr/>
            </w:rPrChange>
          </w:rPr>
          <w:t xml:space="preserve"> </w:t>
        </w:r>
      </w:ins>
      <w:r w:rsidRPr="00776039">
        <w:rPr>
          <w:rFonts w:cs="Times New Roman"/>
          <w:rPrChange w:id="1738" w:author="Ujszászi Mi" w:date="2022-04-29T22:56:00Z">
            <w:rPr/>
          </w:rPrChange>
        </w:rPr>
        <w:t xml:space="preserve">feldolgozását. </w:t>
      </w:r>
      <w:r w:rsidR="005668F1" w:rsidRPr="00776039">
        <w:rPr>
          <w:rFonts w:cs="Times New Roman"/>
          <w:rPrChange w:id="1739" w:author="Ujszászi Mi" w:date="2022-04-29T22:56:00Z">
            <w:rPr/>
          </w:rPrChange>
        </w:rPr>
        <w:t>V</w:t>
      </w:r>
      <w:r w:rsidRPr="00776039">
        <w:rPr>
          <w:rFonts w:cs="Times New Roman"/>
          <w:rPrChange w:id="1740" w:author="Ujszászi Mi" w:date="2022-04-29T22:56:00Z">
            <w:rPr/>
          </w:rPrChange>
        </w:rPr>
        <w:t>alójába</w:t>
      </w:r>
      <w:del w:id="1741" w:author="Ujszászi Mi" w:date="2022-04-30T22:31:00Z">
        <w:r w:rsidRPr="00776039" w:rsidDel="0079372A">
          <w:rPr>
            <w:rFonts w:cs="Times New Roman"/>
            <w:rPrChange w:id="1742" w:author="Ujszászi Mi" w:date="2022-04-29T22:56:00Z">
              <w:rPr/>
            </w:rPrChange>
          </w:rPr>
          <w:delText xml:space="preserve"> </w:delText>
        </w:r>
      </w:del>
      <w:ins w:id="1743" w:author="Ujszászi Mi" w:date="2022-04-30T22:31:00Z">
        <w:r w:rsidR="0079372A">
          <w:rPr>
            <w:rFonts w:cs="Times New Roman"/>
          </w:rPr>
          <w:t xml:space="preserve">, </w:t>
        </w:r>
      </w:ins>
      <w:del w:id="1744" w:author="Ujszászi Mi" w:date="2022-04-30T22:31:00Z">
        <w:r w:rsidRPr="00776039" w:rsidDel="0079372A">
          <w:rPr>
            <w:rFonts w:cs="Times New Roman"/>
            <w:rPrChange w:id="1745" w:author="Ujszászi Mi" w:date="2022-04-29T22:56:00Z">
              <w:rPr/>
            </w:rPrChange>
          </w:rPr>
          <w:delText>ha megnéz</w:delText>
        </w:r>
        <w:r w:rsidR="005668F1" w:rsidRPr="00776039" w:rsidDel="0079372A">
          <w:rPr>
            <w:rFonts w:cs="Times New Roman"/>
            <w:rPrChange w:id="1746" w:author="Ujszászi Mi" w:date="2022-04-29T22:56:00Z">
              <w:rPr/>
            </w:rPrChange>
          </w:rPr>
          <w:delText>em</w:delText>
        </w:r>
        <w:r w:rsidRPr="00776039" w:rsidDel="0079372A">
          <w:rPr>
            <w:rFonts w:cs="Times New Roman"/>
            <w:rPrChange w:id="1747" w:author="Ujszászi Mi" w:date="2022-04-29T22:56:00Z">
              <w:rPr/>
            </w:rPrChange>
          </w:rPr>
          <w:delText xml:space="preserve"> </w:delText>
        </w:r>
      </w:del>
      <w:r w:rsidRPr="00776039">
        <w:rPr>
          <w:rFonts w:cs="Times New Roman"/>
          <w:rPrChange w:id="1748" w:author="Ujszászi Mi" w:date="2022-04-29T22:56:00Z">
            <w:rPr/>
          </w:rPrChange>
        </w:rPr>
        <w:t>a csatolt k</w:t>
      </w:r>
      <w:ins w:id="1749" w:author="Ujszászi Mi" w:date="2022-04-30T22:31:00Z">
        <w:r w:rsidR="0079372A">
          <w:rPr>
            <w:rFonts w:cs="Times New Roman"/>
          </w:rPr>
          <w:t>idolgozáson</w:t>
        </w:r>
      </w:ins>
      <w:del w:id="1750" w:author="Ujszászi Mi" w:date="2022-04-30T22:31:00Z">
        <w:r w:rsidRPr="00776039" w:rsidDel="0079372A">
          <w:rPr>
            <w:rFonts w:cs="Times New Roman"/>
            <w:rPrChange w:id="1751" w:author="Ujszászi Mi" w:date="2022-04-29T22:56:00Z">
              <w:rPr/>
            </w:rPrChange>
          </w:rPr>
          <w:delText>ódot</w:delText>
        </w:r>
      </w:del>
      <w:r w:rsidRPr="00776039">
        <w:rPr>
          <w:rFonts w:cs="Times New Roman"/>
          <w:rPrChange w:id="1752" w:author="Ujszászi Mi" w:date="2022-04-29T22:56:00Z">
            <w:rPr/>
          </w:rPrChange>
        </w:rPr>
        <w:t xml:space="preserve"> látható</w:t>
      </w:r>
      <w:r w:rsidR="0037560A" w:rsidRPr="00776039">
        <w:rPr>
          <w:rFonts w:cs="Times New Roman"/>
          <w:rPrChange w:id="1753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1754" w:author="Ujszászi Mi" w:date="2022-04-29T22:56:00Z">
            <w:rPr/>
          </w:rPrChange>
        </w:rPr>
        <w:t xml:space="preserve">hogy a bináris </w:t>
      </w:r>
      <w:r w:rsidR="000B50C3" w:rsidRPr="00776039">
        <w:rPr>
          <w:rFonts w:cs="Times New Roman"/>
          <w:rPrChange w:id="1755" w:author="Ujszászi Mi" w:date="2022-04-29T22:56:00Z">
            <w:rPr/>
          </w:rPrChange>
        </w:rPr>
        <w:t>stringet</w:t>
      </w:r>
      <w:r w:rsidRPr="00776039">
        <w:rPr>
          <w:rFonts w:cs="Times New Roman"/>
          <w:rPrChange w:id="1756" w:author="Ujszászi Mi" w:date="2022-04-29T22:56:00Z">
            <w:rPr/>
          </w:rPrChange>
        </w:rPr>
        <w:t xml:space="preserve"> hátulról </w:t>
      </w:r>
      <w:r w:rsidR="0037560A" w:rsidRPr="00776039">
        <w:rPr>
          <w:rFonts w:cs="Times New Roman"/>
          <w:rPrChange w:id="1757" w:author="Ujszászi Mi" w:date="2022-04-29T22:56:00Z">
            <w:rPr/>
          </w:rPrChange>
        </w:rPr>
        <w:t>kell olvasni</w:t>
      </w:r>
      <w:r w:rsidRPr="00776039">
        <w:rPr>
          <w:rFonts w:cs="Times New Roman"/>
          <w:rPrChange w:id="1758" w:author="Ujszászi Mi" w:date="2022-04-29T22:56:00Z">
            <w:rPr/>
          </w:rPrChange>
        </w:rPr>
        <w:t xml:space="preserve">, de a pontokat elölről </w:t>
      </w:r>
      <w:r w:rsidR="0037560A" w:rsidRPr="00776039">
        <w:rPr>
          <w:rFonts w:cs="Times New Roman"/>
          <w:rPrChange w:id="1759" w:author="Ujszászi Mi" w:date="2022-04-29T22:56:00Z">
            <w:rPr/>
          </w:rPrChange>
        </w:rPr>
        <w:t>kell feldolgozni</w:t>
      </w:r>
      <w:r w:rsidRPr="00776039">
        <w:rPr>
          <w:rFonts w:cs="Times New Roman"/>
          <w:rPrChange w:id="1760" w:author="Ujszászi Mi" w:date="2022-04-29T22:56:00Z">
            <w:rPr/>
          </w:rPrChange>
        </w:rPr>
        <w:t xml:space="preserve"> fel</w:t>
      </w:r>
      <w:r w:rsidR="000B50C3" w:rsidRPr="00776039">
        <w:rPr>
          <w:rFonts w:cs="Times New Roman"/>
          <w:rPrChange w:id="1761" w:author="Ujszászi Mi" w:date="2022-04-29T22:56:00Z">
            <w:rPr/>
          </w:rPrChange>
        </w:rPr>
        <w:t>.</w:t>
      </w:r>
    </w:p>
    <w:p w14:paraId="54CB88E5" w14:textId="77777777" w:rsidR="000B50C3" w:rsidRPr="00776039" w:rsidRDefault="000B50C3" w:rsidP="00C84064">
      <w:pPr>
        <w:spacing w:line="360" w:lineRule="auto"/>
        <w:ind w:firstLine="708"/>
        <w:jc w:val="both"/>
        <w:rPr>
          <w:rFonts w:cs="Times New Roman"/>
          <w:rPrChange w:id="1762" w:author="Ujszászi Mi" w:date="2022-04-29T22:56:00Z">
            <w:rPr/>
          </w:rPrChange>
        </w:rPr>
      </w:pPr>
    </w:p>
    <w:p w14:paraId="4A392395" w14:textId="77777777" w:rsidR="000B50C3" w:rsidRPr="00776039" w:rsidRDefault="00033B1C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614AC7D1" wp14:editId="2D547FD1">
            <wp:extent cx="6526025" cy="3590925"/>
            <wp:effectExtent l="0" t="0" r="825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298" cy="361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AEB1" w14:textId="6CF96B66" w:rsidR="000B50C3" w:rsidRPr="003500B6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3500B6">
        <w:rPr>
          <w:rFonts w:cs="Times New Roman"/>
        </w:rPr>
        <w:fldChar w:fldCharType="begin"/>
      </w:r>
      <w:r w:rsidRPr="00776039">
        <w:rPr>
          <w:rFonts w:cs="Times New Roman"/>
          <w:rPrChange w:id="1763" w:author="Ujszászi Mi" w:date="2022-04-29T22:56:00Z">
            <w:rPr/>
          </w:rPrChange>
        </w:rPr>
        <w:instrText xml:space="preserve"> SEQ ábra \* ARABIC </w:instrText>
      </w:r>
      <w:r w:rsidRPr="003500B6">
        <w:rPr>
          <w:rFonts w:cs="Times New Roman"/>
          <w:rPrChange w:id="1764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A816B7" w:rsidRPr="003500B6">
        <w:rPr>
          <w:rFonts w:cs="Times New Roman"/>
          <w:noProof/>
        </w:rPr>
        <w:t>9</w:t>
      </w:r>
      <w:r w:rsidRPr="003500B6">
        <w:rPr>
          <w:rFonts w:cs="Times New Roman"/>
          <w:noProof/>
        </w:rPr>
        <w:fldChar w:fldCharType="end"/>
      </w:r>
      <w:r w:rsidR="000B50C3" w:rsidRPr="00776039">
        <w:rPr>
          <w:rFonts w:cs="Times New Roman"/>
        </w:rPr>
        <w:t>. ábra 3dFace forrás</w:t>
      </w:r>
    </w:p>
    <w:p w14:paraId="790E4676" w14:textId="38BC2F60" w:rsidR="000B4DEB" w:rsidRPr="00776039" w:rsidRDefault="00EF54B5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1765" w:author="Ujszászi Mi" w:date="2022-04-29T22:56:00Z">
            <w:rPr/>
          </w:rPrChange>
        </w:rPr>
      </w:pPr>
      <w:bookmarkStart w:id="1766" w:name="_Toc100518239"/>
      <w:r w:rsidRPr="00776039">
        <w:rPr>
          <w:rFonts w:ascii="Times New Roman" w:hAnsi="Times New Roman" w:cs="Times New Roman"/>
          <w:rPrChange w:id="1767" w:author="Ujszászi Mi" w:date="2022-04-29T22:56:00Z">
            <w:rPr/>
          </w:rPrChange>
        </w:rPr>
        <w:t>Arc</w:t>
      </w:r>
      <w:bookmarkEnd w:id="1766"/>
    </w:p>
    <w:p w14:paraId="6C4A5157" w14:textId="1ED8B46B" w:rsidR="00EF54B5" w:rsidRPr="00776039" w:rsidRDefault="00EF54B5" w:rsidP="00C84064">
      <w:pPr>
        <w:spacing w:line="360" w:lineRule="auto"/>
        <w:ind w:firstLine="708"/>
        <w:jc w:val="both"/>
        <w:rPr>
          <w:rFonts w:cs="Times New Roman"/>
          <w:rPrChange w:id="1768" w:author="Ujszászi Mi" w:date="2022-04-29T22:56:00Z">
            <w:rPr/>
          </w:rPrChange>
        </w:rPr>
      </w:pPr>
      <w:r w:rsidRPr="00776039">
        <w:rPr>
          <w:rFonts w:cs="Times New Roman"/>
        </w:rPr>
        <w:t>Az entitás egy körív objektumot ír le. Nagyon hasonlóan</w:t>
      </w:r>
      <w:r w:rsidR="005668F1" w:rsidRPr="003500B6">
        <w:rPr>
          <w:rFonts w:cs="Times New Roman"/>
        </w:rPr>
        <w:t xml:space="preserve">, </w:t>
      </w:r>
      <w:r w:rsidRPr="007753AC">
        <w:rPr>
          <w:rFonts w:cs="Times New Roman"/>
        </w:rPr>
        <w:t>mint a canvas objektum. A l</w:t>
      </w:r>
      <w:r w:rsidRPr="00776039">
        <w:rPr>
          <w:rFonts w:cs="Times New Roman"/>
          <w:rPrChange w:id="1769" w:author="Ujszászi Mi" w:date="2022-04-29T22:56:00Z">
            <w:rPr/>
          </w:rPrChange>
        </w:rPr>
        <w:t>ényegi különbség a rajzolás kezdő pontja.</w:t>
      </w:r>
    </w:p>
    <w:p w14:paraId="1ECC0BCF" w14:textId="267BE99D" w:rsidR="000B50C3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770" w:author="Ujszászi Mi" w:date="2022-04-29T22:56:00Z">
            <w:rPr/>
          </w:rPrChange>
        </w:rPr>
      </w:pPr>
      <w:r w:rsidRPr="00776039">
        <w:rPr>
          <w:rFonts w:cs="Times New Roman"/>
          <w:rPrChange w:id="1771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0B50C3" w:rsidRPr="00776039" w14:paraId="5A7D9207" w14:textId="77777777" w:rsidTr="000B50C3">
        <w:tc>
          <w:tcPr>
            <w:tcW w:w="1123" w:type="dxa"/>
          </w:tcPr>
          <w:p w14:paraId="14EDCB89" w14:textId="77777777" w:rsidR="000B50C3" w:rsidRPr="00776039" w:rsidRDefault="000B50C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772" w:author="Ujszászi Mi" w:date="2022-04-29T22:56:00Z">
                  <w:rPr/>
                </w:rPrChange>
              </w:rPr>
              <w:pPrChange w:id="1773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774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01A60E41" w14:textId="77777777" w:rsidR="000B50C3" w:rsidRPr="00776039" w:rsidRDefault="000B50C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775" w:author="Ujszászi Mi" w:date="2022-04-29T22:56:00Z">
                  <w:rPr/>
                </w:rPrChange>
              </w:rPr>
              <w:pPrChange w:id="1776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777" w:author="Ujszászi Mi" w:date="2022-04-29T22:56:00Z">
                  <w:rPr/>
                </w:rPrChange>
              </w:rPr>
              <w:t>Leírás</w:t>
            </w:r>
          </w:p>
        </w:tc>
      </w:tr>
      <w:tr w:rsidR="000B50C3" w:rsidRPr="00776039" w14:paraId="7B5D60DD" w14:textId="77777777" w:rsidTr="000B50C3">
        <w:tc>
          <w:tcPr>
            <w:tcW w:w="1123" w:type="dxa"/>
          </w:tcPr>
          <w:p w14:paraId="1E57FC26" w14:textId="77777777" w:rsidR="000B50C3" w:rsidRPr="00776039" w:rsidRDefault="000B50C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778" w:author="Ujszászi Mi" w:date="2022-04-29T22:56:00Z">
                  <w:rPr/>
                </w:rPrChange>
              </w:rPr>
              <w:pPrChange w:id="1779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780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7939" w:type="dxa"/>
          </w:tcPr>
          <w:p w14:paraId="3071086F" w14:textId="77777777" w:rsidR="000B50C3" w:rsidRPr="00776039" w:rsidRDefault="000B50C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781" w:author="Ujszászi Mi" w:date="2022-04-29T22:56:00Z">
                  <w:rPr/>
                </w:rPrChange>
              </w:rPr>
              <w:pPrChange w:id="1782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783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0B50C3" w:rsidRPr="00776039" w14:paraId="00D6984B" w14:textId="77777777" w:rsidTr="000B50C3">
        <w:tc>
          <w:tcPr>
            <w:tcW w:w="1123" w:type="dxa"/>
          </w:tcPr>
          <w:p w14:paraId="2E07CA89" w14:textId="77777777" w:rsidR="000B50C3" w:rsidRPr="00776039" w:rsidRDefault="000B50C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784" w:author="Ujszászi Mi" w:date="2022-04-29T22:56:00Z">
                  <w:rPr/>
                </w:rPrChange>
              </w:rPr>
              <w:pPrChange w:id="1785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786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7BF1A868" w14:textId="4468EF1F" w:rsidR="000B50C3" w:rsidRPr="00776039" w:rsidRDefault="0079372A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787" w:author="Ujszászi Mi" w:date="2022-04-29T22:56:00Z">
                  <w:rPr/>
                </w:rPrChange>
              </w:rPr>
              <w:pPrChange w:id="1788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ins w:id="1789" w:author="Ujszászi Mi" w:date="2022-04-30T22:32:00Z">
              <w:r>
                <w:rPr>
                  <w:rFonts w:cs="Times New Roman"/>
                </w:rPr>
                <w:t xml:space="preserve">A </w:t>
              </w:r>
            </w:ins>
            <w:r w:rsidR="00EF54B5" w:rsidRPr="00776039">
              <w:rPr>
                <w:rFonts w:cs="Times New Roman"/>
                <w:rPrChange w:id="1790" w:author="Ujszászi Mi" w:date="2022-04-29T22:56:00Z">
                  <w:rPr/>
                </w:rPrChange>
              </w:rPr>
              <w:t>kör középpontjának</w:t>
            </w:r>
            <w:r w:rsidR="000B50C3" w:rsidRPr="00776039">
              <w:rPr>
                <w:rFonts w:cs="Times New Roman"/>
                <w:rPrChange w:id="1791" w:author="Ujszászi Mi" w:date="2022-04-29T22:56:00Z">
                  <w:rPr/>
                </w:rPrChange>
              </w:rPr>
              <w:t xml:space="preserve"> X koordinátája</w:t>
            </w:r>
          </w:p>
        </w:tc>
      </w:tr>
      <w:tr w:rsidR="000B50C3" w:rsidRPr="00776039" w14:paraId="001DD778" w14:textId="77777777" w:rsidTr="000B50C3">
        <w:tc>
          <w:tcPr>
            <w:tcW w:w="1123" w:type="dxa"/>
          </w:tcPr>
          <w:p w14:paraId="439D281F" w14:textId="77777777" w:rsidR="000B50C3" w:rsidRPr="00776039" w:rsidRDefault="000B50C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792" w:author="Ujszászi Mi" w:date="2022-04-29T22:56:00Z">
                  <w:rPr/>
                </w:rPrChange>
              </w:rPr>
              <w:pPrChange w:id="1793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794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7F1913E9" w14:textId="0AA08FA9" w:rsidR="000B50C3" w:rsidRPr="00776039" w:rsidRDefault="0079372A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795" w:author="Ujszászi Mi" w:date="2022-04-29T22:56:00Z">
                  <w:rPr/>
                </w:rPrChange>
              </w:rPr>
              <w:pPrChange w:id="1796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ins w:id="1797" w:author="Ujszászi Mi" w:date="2022-04-30T22:32:00Z">
              <w:r>
                <w:rPr>
                  <w:rFonts w:cs="Times New Roman"/>
                </w:rPr>
                <w:t xml:space="preserve">A </w:t>
              </w:r>
            </w:ins>
            <w:r w:rsidR="00EF54B5" w:rsidRPr="00776039">
              <w:rPr>
                <w:rFonts w:cs="Times New Roman"/>
                <w:rPrChange w:id="1798" w:author="Ujszászi Mi" w:date="2022-04-29T22:56:00Z">
                  <w:rPr/>
                </w:rPrChange>
              </w:rPr>
              <w:t>kör középpontjának</w:t>
            </w:r>
            <w:r w:rsidR="000B50C3" w:rsidRPr="00776039">
              <w:rPr>
                <w:rFonts w:cs="Times New Roman"/>
                <w:rPrChange w:id="1799" w:author="Ujszászi Mi" w:date="2022-04-29T22:56:00Z">
                  <w:rPr/>
                </w:rPrChange>
              </w:rPr>
              <w:t xml:space="preserve"> Y koordinátája</w:t>
            </w:r>
          </w:p>
        </w:tc>
      </w:tr>
      <w:tr w:rsidR="000B50C3" w:rsidRPr="00776039" w14:paraId="18773E33" w14:textId="77777777" w:rsidTr="000B50C3">
        <w:tc>
          <w:tcPr>
            <w:tcW w:w="1123" w:type="dxa"/>
          </w:tcPr>
          <w:p w14:paraId="13DFD9F5" w14:textId="0F5D7319" w:rsidR="000B50C3" w:rsidRPr="00776039" w:rsidRDefault="000B50C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00" w:author="Ujszászi Mi" w:date="2022-04-29T22:56:00Z">
                  <w:rPr/>
                </w:rPrChange>
              </w:rPr>
              <w:pPrChange w:id="1801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02" w:author="Ujszászi Mi" w:date="2022-04-29T22:56:00Z">
                  <w:rPr/>
                </w:rPrChange>
              </w:rPr>
              <w:t xml:space="preserve"> 40</w:t>
            </w:r>
          </w:p>
        </w:tc>
        <w:tc>
          <w:tcPr>
            <w:tcW w:w="7939" w:type="dxa"/>
          </w:tcPr>
          <w:p w14:paraId="0DB94ACC" w14:textId="78312616" w:rsidR="000B50C3" w:rsidRPr="00776039" w:rsidRDefault="00EF54B5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03" w:author="Ujszászi Mi" w:date="2022-04-29T22:56:00Z">
                  <w:rPr/>
                </w:rPrChange>
              </w:rPr>
              <w:pPrChange w:id="1804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05" w:author="Ujszászi Mi" w:date="2022-04-29T22:56:00Z">
                  <w:rPr/>
                </w:rPrChange>
              </w:rPr>
              <w:t>Sugár</w:t>
            </w:r>
          </w:p>
        </w:tc>
      </w:tr>
      <w:tr w:rsidR="000B50C3" w:rsidRPr="00776039" w14:paraId="5343BABC" w14:textId="77777777" w:rsidTr="000B50C3">
        <w:tc>
          <w:tcPr>
            <w:tcW w:w="1123" w:type="dxa"/>
          </w:tcPr>
          <w:p w14:paraId="3199D824" w14:textId="60240C13" w:rsidR="000B50C3" w:rsidRPr="00776039" w:rsidRDefault="000B50C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06" w:author="Ujszászi Mi" w:date="2022-04-29T22:56:00Z">
                  <w:rPr/>
                </w:rPrChange>
              </w:rPr>
              <w:pPrChange w:id="1807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08" w:author="Ujszászi Mi" w:date="2022-04-29T22:56:00Z">
                  <w:rPr/>
                </w:rPrChange>
              </w:rPr>
              <w:t xml:space="preserve"> 50</w:t>
            </w:r>
          </w:p>
        </w:tc>
        <w:tc>
          <w:tcPr>
            <w:tcW w:w="7939" w:type="dxa"/>
          </w:tcPr>
          <w:p w14:paraId="7605B027" w14:textId="57E84F5A" w:rsidR="000B50C3" w:rsidRPr="00776039" w:rsidRDefault="00EF54B5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09" w:author="Ujszászi Mi" w:date="2022-04-29T22:56:00Z">
                  <w:rPr/>
                </w:rPrChange>
              </w:rPr>
              <w:pPrChange w:id="1810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11" w:author="Ujszászi Mi" w:date="2022-04-29T22:56:00Z">
                  <w:rPr/>
                </w:rPrChange>
              </w:rPr>
              <w:t>Körív kezdetének szöge</w:t>
            </w:r>
          </w:p>
        </w:tc>
      </w:tr>
      <w:tr w:rsidR="000B50C3" w:rsidRPr="00776039" w14:paraId="1B5CC272" w14:textId="77777777" w:rsidTr="000B50C3">
        <w:tc>
          <w:tcPr>
            <w:tcW w:w="1123" w:type="dxa"/>
          </w:tcPr>
          <w:p w14:paraId="685F8DCB" w14:textId="19E658FB" w:rsidR="000B50C3" w:rsidRPr="00776039" w:rsidRDefault="000B50C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12" w:author="Ujszászi Mi" w:date="2022-04-29T22:56:00Z">
                  <w:rPr/>
                </w:rPrChange>
              </w:rPr>
              <w:pPrChange w:id="1813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14" w:author="Ujszászi Mi" w:date="2022-04-29T22:56:00Z">
                  <w:rPr/>
                </w:rPrChange>
              </w:rPr>
              <w:t xml:space="preserve"> 51</w:t>
            </w:r>
          </w:p>
        </w:tc>
        <w:tc>
          <w:tcPr>
            <w:tcW w:w="7939" w:type="dxa"/>
          </w:tcPr>
          <w:p w14:paraId="34CF9A3C" w14:textId="108BCD37" w:rsidR="000B50C3" w:rsidRPr="00776039" w:rsidRDefault="00EF54B5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15" w:author="Ujszászi Mi" w:date="2022-04-29T22:56:00Z">
                  <w:rPr/>
                </w:rPrChange>
              </w:rPr>
              <w:pPrChange w:id="1816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17" w:author="Ujszászi Mi" w:date="2022-04-29T22:56:00Z">
                  <w:rPr/>
                </w:rPrChange>
              </w:rPr>
              <w:t>Körív zárásának szöge</w:t>
            </w:r>
          </w:p>
        </w:tc>
      </w:tr>
      <w:tr w:rsidR="000B50C3" w:rsidRPr="00776039" w14:paraId="753F7051" w14:textId="77777777" w:rsidTr="000B50C3">
        <w:tc>
          <w:tcPr>
            <w:tcW w:w="1123" w:type="dxa"/>
          </w:tcPr>
          <w:p w14:paraId="509C504D" w14:textId="666F1478" w:rsidR="000B50C3" w:rsidRPr="00776039" w:rsidRDefault="000B50C3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18" w:author="Ujszászi Mi" w:date="2022-04-29T22:56:00Z">
                  <w:rPr/>
                </w:rPrChange>
              </w:rPr>
              <w:pPrChange w:id="1819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20" w:author="Ujszászi Mi" w:date="2022-04-29T22:56:00Z">
                  <w:rPr/>
                </w:rPrChange>
              </w:rPr>
              <w:t>210</w:t>
            </w:r>
          </w:p>
        </w:tc>
        <w:tc>
          <w:tcPr>
            <w:tcW w:w="7939" w:type="dxa"/>
          </w:tcPr>
          <w:p w14:paraId="17C17F5A" w14:textId="494CE304" w:rsidR="000B50C3" w:rsidRPr="00776039" w:rsidRDefault="00EF54B5" w:rsidP="00335FF8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21" w:author="Ujszászi Mi" w:date="2022-04-29T22:56:00Z">
                  <w:rPr/>
                </w:rPrChange>
              </w:rPr>
              <w:pPrChange w:id="1822" w:author="Ujszászi Mi" w:date="2022-04-30T22:30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23" w:author="Ujszászi Mi" w:date="2022-04-29T22:56:00Z">
                  <w:rPr/>
                </w:rPrChange>
              </w:rPr>
              <w:t xml:space="preserve">bejárási irány (default = 0 (óramutató járása szerint), 0, 1) </w:t>
            </w:r>
          </w:p>
        </w:tc>
      </w:tr>
    </w:tbl>
    <w:p w14:paraId="0F1730AC" w14:textId="77777777" w:rsidR="00A076FE" w:rsidRPr="00776039" w:rsidRDefault="00A076FE" w:rsidP="00C84064">
      <w:pPr>
        <w:spacing w:line="360" w:lineRule="auto"/>
        <w:jc w:val="both"/>
        <w:rPr>
          <w:rFonts w:cs="Times New Roman"/>
          <w:rPrChange w:id="1824" w:author="Ujszászi Mi" w:date="2022-04-29T22:56:00Z">
            <w:rPr/>
          </w:rPrChange>
        </w:rPr>
      </w:pPr>
    </w:p>
    <w:p w14:paraId="3F2F7060" w14:textId="29B47165" w:rsidR="00EF54B5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825" w:author="Ujszászi Mi" w:date="2022-04-29T22:56:00Z">
            <w:rPr/>
          </w:rPrChange>
        </w:rPr>
      </w:pPr>
      <w:r w:rsidRPr="00776039">
        <w:rPr>
          <w:rFonts w:cs="Times New Roman"/>
          <w:rPrChange w:id="1826" w:author="Ujszászi Mi" w:date="2022-04-29T22:56:00Z">
            <w:rPr/>
          </w:rPrChange>
        </w:rPr>
        <w:lastRenderedPageBreak/>
        <w:t>Visszarajzolás kezelése</w:t>
      </w:r>
    </w:p>
    <w:p w14:paraId="3106789A" w14:textId="0A667D43" w:rsidR="00EF54B5" w:rsidRPr="00776039" w:rsidRDefault="00CD5024" w:rsidP="00C84064">
      <w:pPr>
        <w:spacing w:line="360" w:lineRule="auto"/>
        <w:ind w:firstLine="708"/>
        <w:jc w:val="both"/>
        <w:rPr>
          <w:rFonts w:cs="Times New Roman"/>
          <w:rPrChange w:id="1827" w:author="Ujszászi Mi" w:date="2022-04-29T22:56:00Z">
            <w:rPr/>
          </w:rPrChange>
        </w:rPr>
      </w:pPr>
      <w:r w:rsidRPr="00776039">
        <w:rPr>
          <w:rFonts w:cs="Times New Roman"/>
          <w:rPrChange w:id="1828" w:author="Ujszászi Mi" w:date="2022-04-29T22:56:00Z">
            <w:rPr/>
          </w:rPrChange>
        </w:rPr>
        <w:t xml:space="preserve">A </w:t>
      </w:r>
      <w:r w:rsidR="005F54F6" w:rsidRPr="00776039">
        <w:rPr>
          <w:rFonts w:cs="Times New Roman"/>
          <w:rPrChange w:id="1829" w:author="Ujszászi Mi" w:date="2022-04-29T22:56:00Z">
            <w:rPr/>
          </w:rPrChange>
        </w:rPr>
        <w:t>canvas objektum és a</w:t>
      </w:r>
      <w:r w:rsidR="005668F1" w:rsidRPr="00776039">
        <w:rPr>
          <w:rFonts w:cs="Times New Roman"/>
          <w:rPrChange w:id="1830" w:author="Ujszászi Mi" w:date="2022-04-29T22:56:00Z">
            <w:rPr/>
          </w:rPrChange>
        </w:rPr>
        <w:t>z</w:t>
      </w:r>
      <w:r w:rsidR="005F54F6" w:rsidRPr="00776039">
        <w:rPr>
          <w:rFonts w:cs="Times New Roman"/>
          <w:rPrChange w:id="1831" w:author="Ujszászi Mi" w:date="2022-04-29T22:56:00Z">
            <w:rPr/>
          </w:rPrChange>
        </w:rPr>
        <w:t xml:space="preserve"> ARC leíró entitás ugyanazokat az értékeket veszi fel. A szögeket radiánban kellett megadni.</w:t>
      </w:r>
      <w:r w:rsidR="00A50263" w:rsidRPr="00776039">
        <w:rPr>
          <w:rFonts w:cs="Times New Roman"/>
          <w:rPrChange w:id="1832" w:author="Ujszászi Mi" w:date="2022-04-29T22:56:00Z">
            <w:rPr/>
          </w:rPrChange>
        </w:rPr>
        <w:t xml:space="preserve"> A</w:t>
      </w:r>
      <w:ins w:id="1833" w:author="Ujszászi Mi" w:date="2022-04-30T22:32:00Z">
        <w:r w:rsidR="0079372A">
          <w:rPr>
            <w:rFonts w:cs="Times New Roman"/>
          </w:rPr>
          <w:t>z</w:t>
        </w:r>
      </w:ins>
      <w:r w:rsidR="00A50263" w:rsidRPr="00776039">
        <w:rPr>
          <w:rFonts w:cs="Times New Roman"/>
          <w:rPrChange w:id="1834" w:author="Ujszászi Mi" w:date="2022-04-29T22:56:00Z">
            <w:rPr/>
          </w:rPrChange>
        </w:rPr>
        <w:t xml:space="preserve"> óramutató járás</w:t>
      </w:r>
      <w:ins w:id="1835" w:author="Ujszászi Mi" w:date="2022-04-30T22:33:00Z">
        <w:r w:rsidR="0079372A">
          <w:rPr>
            <w:rFonts w:cs="Times New Roman"/>
          </w:rPr>
          <w:t>ának</w:t>
        </w:r>
      </w:ins>
      <w:r w:rsidR="00A50263" w:rsidRPr="00776039">
        <w:rPr>
          <w:rFonts w:cs="Times New Roman"/>
          <w:rPrChange w:id="1836" w:author="Ujszászi Mi" w:date="2022-04-29T22:56:00Z">
            <w:rPr/>
          </w:rPrChange>
        </w:rPr>
        <w:t xml:space="preserve"> kezelés is megegyezett</w:t>
      </w:r>
      <w:ins w:id="1837" w:author="Ujszászi Mi" w:date="2022-04-30T22:33:00Z">
        <w:r w:rsidR="0079372A">
          <w:rPr>
            <w:rFonts w:cs="Times New Roman"/>
          </w:rPr>
          <w:t xml:space="preserve">, </w:t>
        </w:r>
      </w:ins>
      <w:del w:id="1838" w:author="Ujszászi Mi" w:date="2022-04-30T22:33:00Z">
        <w:r w:rsidR="00A50263" w:rsidRPr="00776039" w:rsidDel="0079372A">
          <w:rPr>
            <w:rFonts w:cs="Times New Roman"/>
            <w:rPrChange w:id="1839" w:author="Ujszászi Mi" w:date="2022-04-29T22:56:00Z">
              <w:rPr/>
            </w:rPrChange>
          </w:rPr>
          <w:delText xml:space="preserve"> </w:delText>
        </w:r>
      </w:del>
      <w:r w:rsidR="00A50263" w:rsidRPr="00776039">
        <w:rPr>
          <w:rFonts w:cs="Times New Roman"/>
          <w:rPrChange w:id="1840" w:author="Ujszászi Mi" w:date="2022-04-29T22:56:00Z">
            <w:rPr/>
          </w:rPrChange>
        </w:rPr>
        <w:t>ezért azt is csak át kellett adni a rajzfelületnek az arc() függvényhívással.</w:t>
      </w:r>
    </w:p>
    <w:p w14:paraId="50630C1E" w14:textId="4CB40C87" w:rsidR="000B4DEB" w:rsidRPr="00776039" w:rsidRDefault="0079372A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841" w:author="Ujszászi Mi" w:date="2022-04-29T22:56:00Z">
            <w:rPr/>
          </w:rPrChange>
        </w:rPr>
      </w:pPr>
      <w:ins w:id="1842" w:author="Ujszászi Mi" w:date="2022-04-30T22:32:00Z">
        <w:r>
          <w:rPr>
            <w:rFonts w:cs="Times New Roman"/>
          </w:rPr>
          <w:t>F</w:t>
        </w:r>
      </w:ins>
      <w:del w:id="1843" w:author="Ujszászi Mi" w:date="2022-04-30T22:32:00Z">
        <w:r w:rsidR="000B4DEB" w:rsidRPr="00776039" w:rsidDel="0079372A">
          <w:rPr>
            <w:rFonts w:cs="Times New Roman"/>
            <w:rPrChange w:id="1844" w:author="Ujszászi Mi" w:date="2022-04-29T22:56:00Z">
              <w:rPr/>
            </w:rPrChange>
          </w:rPr>
          <w:delText>f</w:delText>
        </w:r>
      </w:del>
      <w:r w:rsidR="000B4DEB" w:rsidRPr="00776039">
        <w:rPr>
          <w:rFonts w:cs="Times New Roman"/>
          <w:rPrChange w:id="1845" w:author="Ujszászi Mi" w:date="2022-04-29T22:56:00Z">
            <w:rPr/>
          </w:rPrChange>
        </w:rPr>
        <w:t>elmerült problémák kezelése</w:t>
      </w:r>
    </w:p>
    <w:p w14:paraId="435DB708" w14:textId="3251717C" w:rsidR="000B4DEB" w:rsidRPr="00776039" w:rsidRDefault="00A50263" w:rsidP="00C84064">
      <w:pPr>
        <w:spacing w:line="360" w:lineRule="auto"/>
        <w:ind w:firstLine="708"/>
        <w:jc w:val="both"/>
        <w:rPr>
          <w:rFonts w:cs="Times New Roman"/>
          <w:rPrChange w:id="1846" w:author="Ujszászi Mi" w:date="2022-04-29T22:56:00Z">
            <w:rPr/>
          </w:rPrChange>
        </w:rPr>
      </w:pPr>
      <w:r w:rsidRPr="00776039">
        <w:rPr>
          <w:rFonts w:cs="Times New Roman"/>
          <w:rPrChange w:id="1847" w:author="Ujszászi Mi" w:date="2022-04-29T22:56:00Z">
            <w:rPr/>
          </w:rPrChange>
        </w:rPr>
        <w:t>A</w:t>
      </w:r>
      <w:ins w:id="1848" w:author="Ujszászi Mi" w:date="2022-04-30T22:32:00Z">
        <w:r w:rsidR="0079372A">
          <w:rPr>
            <w:rFonts w:cs="Times New Roman"/>
          </w:rPr>
          <w:t>z</w:t>
        </w:r>
      </w:ins>
      <w:r w:rsidRPr="00776039">
        <w:rPr>
          <w:rFonts w:cs="Times New Roman"/>
          <w:rPrChange w:id="1849" w:author="Ujszászi Mi" w:date="2022-04-29T22:56:00Z">
            <w:rPr/>
          </w:rPrChange>
        </w:rPr>
        <w:t xml:space="preserve"> arc entitás és a canvas objektum körív rajzolónak eltérő kezdőponttal indítja a rajzolást. Ezzel sajnos nem voltam tisztában, ezért nagyon sokat kellett debugolni. Végül a következő szögátalakítással lehetett kezelni az eltérő kezelést.</w:t>
      </w:r>
    </w:p>
    <w:p w14:paraId="7829532E" w14:textId="34DC0356" w:rsidR="00A50263" w:rsidRPr="00776039" w:rsidRDefault="00A50263" w:rsidP="00C84064">
      <w:pPr>
        <w:spacing w:line="360" w:lineRule="auto"/>
        <w:ind w:firstLine="708"/>
        <w:jc w:val="both"/>
        <w:rPr>
          <w:rFonts w:cs="Times New Roman"/>
          <w:color w:val="000000"/>
          <w:sz w:val="20"/>
          <w:szCs w:val="20"/>
          <w:shd w:val="clear" w:color="auto" w:fill="E8F2FE"/>
          <w:rPrChange w:id="1850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</w:pPr>
      <w:proofErr w:type="spellStart"/>
      <w:r w:rsidRPr="00776039">
        <w:rPr>
          <w:rFonts w:cs="Times New Roman"/>
          <w:color w:val="859900"/>
          <w:sz w:val="20"/>
          <w:szCs w:val="20"/>
          <w:shd w:val="clear" w:color="auto" w:fill="D4D4D4"/>
          <w:rPrChange w:id="1851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D4D4D4"/>
            </w:rPr>
          </w:rPrChange>
        </w:rPr>
        <w:t>Math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1852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.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1853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PI</w:t>
      </w:r>
      <w:proofErr w:type="spellEnd"/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1854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/</w:t>
      </w:r>
      <w:r w:rsidRPr="00776039">
        <w:rPr>
          <w:rFonts w:cs="Times New Roman"/>
          <w:color w:val="D33682"/>
          <w:sz w:val="20"/>
          <w:szCs w:val="20"/>
          <w:shd w:val="clear" w:color="auto" w:fill="E8F2FE"/>
          <w:rPrChange w:id="1855" w:author="Ujszászi Mi" w:date="2022-04-29T22:56:00Z">
            <w:rPr>
              <w:rFonts w:ascii="Consolas" w:hAnsi="Consolas" w:cs="Consolas"/>
              <w:color w:val="D33682"/>
              <w:sz w:val="20"/>
              <w:szCs w:val="20"/>
              <w:shd w:val="clear" w:color="auto" w:fill="E8F2FE"/>
            </w:rPr>
          </w:rPrChange>
        </w:rPr>
        <w:t>180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1856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*-</w:t>
      </w:r>
      <w:r w:rsidRPr="00776039">
        <w:rPr>
          <w:rFonts w:cs="Times New Roman"/>
          <w:color w:val="D33682"/>
          <w:sz w:val="20"/>
          <w:szCs w:val="20"/>
          <w:shd w:val="clear" w:color="auto" w:fill="E8F2FE"/>
          <w:rPrChange w:id="1857" w:author="Ujszászi Mi" w:date="2022-04-29T22:56:00Z">
            <w:rPr>
              <w:rFonts w:ascii="Consolas" w:hAnsi="Consolas" w:cs="Consolas"/>
              <w:color w:val="D33682"/>
              <w:sz w:val="20"/>
              <w:szCs w:val="20"/>
              <w:shd w:val="clear" w:color="auto" w:fill="E8F2FE"/>
            </w:rPr>
          </w:rPrChange>
        </w:rPr>
        <w:t>1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1858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*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1859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(</w:t>
      </w:r>
      <w:proofErr w:type="spellStart"/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60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this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1861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.</w:t>
      </w:r>
      <w:r w:rsidRPr="00776039">
        <w:rPr>
          <w:rFonts w:cs="Times New Roman"/>
          <w:color w:val="268BD2"/>
          <w:sz w:val="20"/>
          <w:szCs w:val="20"/>
          <w:shd w:val="clear" w:color="auto" w:fill="E8F2FE"/>
          <w:rPrChange w:id="1862" w:author="Ujszászi Mi" w:date="2022-04-29T22:56:00Z">
            <w:rPr>
              <w:rFonts w:ascii="Consolas" w:hAnsi="Consolas" w:cs="Consolas"/>
              <w:color w:val="268BD2"/>
              <w:sz w:val="20"/>
              <w:szCs w:val="20"/>
              <w:shd w:val="clear" w:color="auto" w:fill="E8F2FE"/>
            </w:rPr>
          </w:rPrChange>
        </w:rPr>
        <w:t>findValueFloat</w:t>
      </w:r>
      <w:proofErr w:type="spellEnd"/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1863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(</w:t>
      </w:r>
      <w:r w:rsidRPr="00776039">
        <w:rPr>
          <w:rFonts w:cs="Times New Roman"/>
          <w:color w:val="2AA198"/>
          <w:sz w:val="20"/>
          <w:szCs w:val="20"/>
          <w:shd w:val="clear" w:color="auto" w:fill="E8F2FE"/>
          <w:rPrChange w:id="1864" w:author="Ujszászi Mi" w:date="2022-04-29T22:56:00Z">
            <w:rPr>
              <w:rFonts w:ascii="Consolas" w:hAnsi="Consolas" w:cs="Consolas"/>
              <w:color w:val="2AA198"/>
              <w:sz w:val="20"/>
              <w:szCs w:val="20"/>
              <w:shd w:val="clear" w:color="auto" w:fill="E8F2FE"/>
            </w:rPr>
          </w:rPrChange>
        </w:rPr>
        <w:t>' 50'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1865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)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1866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-</w:t>
      </w:r>
      <w:r w:rsidRPr="00776039">
        <w:rPr>
          <w:rFonts w:cs="Times New Roman"/>
          <w:color w:val="D33682"/>
          <w:sz w:val="20"/>
          <w:szCs w:val="20"/>
          <w:shd w:val="clear" w:color="auto" w:fill="E8F2FE"/>
          <w:rPrChange w:id="1867" w:author="Ujszászi Mi" w:date="2022-04-29T22:56:00Z">
            <w:rPr>
              <w:rFonts w:ascii="Consolas" w:hAnsi="Consolas" w:cs="Consolas"/>
              <w:color w:val="D33682"/>
              <w:sz w:val="20"/>
              <w:szCs w:val="20"/>
              <w:shd w:val="clear" w:color="auto" w:fill="E8F2FE"/>
            </w:rPr>
          </w:rPrChange>
        </w:rPr>
        <w:t>360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1868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)</w:t>
      </w:r>
    </w:p>
    <w:p w14:paraId="01E91A8D" w14:textId="175465E4" w:rsidR="000B4DEB" w:rsidRPr="00776039" w:rsidRDefault="00CA266D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1869" w:author="Ujszászi Mi" w:date="2022-04-29T22:56:00Z">
            <w:rPr/>
          </w:rPrChange>
        </w:rPr>
      </w:pPr>
      <w:bookmarkStart w:id="1870" w:name="_Toc100518240"/>
      <w:r w:rsidRPr="00776039">
        <w:rPr>
          <w:rFonts w:ascii="Times New Roman" w:hAnsi="Times New Roman" w:cs="Times New Roman"/>
          <w:rPrChange w:id="1871" w:author="Ujszászi Mi" w:date="2022-04-29T22:56:00Z">
            <w:rPr/>
          </w:rPrChange>
        </w:rPr>
        <w:t>LINE</w:t>
      </w:r>
      <w:bookmarkEnd w:id="1870"/>
    </w:p>
    <w:p w14:paraId="58C48AE6" w14:textId="1BD5880A" w:rsidR="00166170" w:rsidRPr="003500B6" w:rsidRDefault="00166170" w:rsidP="00C84064">
      <w:pPr>
        <w:spacing w:line="360" w:lineRule="auto"/>
        <w:ind w:left="708"/>
        <w:jc w:val="both"/>
        <w:rPr>
          <w:rFonts w:cs="Times New Roman"/>
        </w:rPr>
      </w:pPr>
      <w:r w:rsidRPr="00776039">
        <w:rPr>
          <w:rFonts w:cs="Times New Roman"/>
        </w:rPr>
        <w:t>Az e</w:t>
      </w:r>
      <w:r w:rsidRPr="003500B6">
        <w:rPr>
          <w:rFonts w:cs="Times New Roman"/>
        </w:rPr>
        <w:t xml:space="preserve">ntitás egy darab zárt vonalhalmazt tartalmaz. </w:t>
      </w:r>
    </w:p>
    <w:p w14:paraId="07A3CD89" w14:textId="69F94F2F" w:rsidR="00787767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872" w:author="Ujszászi Mi" w:date="2022-04-29T22:56:00Z">
            <w:rPr/>
          </w:rPrChange>
        </w:rPr>
      </w:pPr>
      <w:r w:rsidRPr="00776039">
        <w:rPr>
          <w:rFonts w:cs="Times New Roman"/>
          <w:rPrChange w:id="1873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166170" w:rsidRPr="00776039" w14:paraId="0C89C905" w14:textId="77777777" w:rsidTr="005D6682">
        <w:tc>
          <w:tcPr>
            <w:tcW w:w="1123" w:type="dxa"/>
          </w:tcPr>
          <w:p w14:paraId="3909283B" w14:textId="77777777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74" w:author="Ujszászi Mi" w:date="2022-04-29T22:56:00Z">
                  <w:rPr/>
                </w:rPrChange>
              </w:rPr>
              <w:pPrChange w:id="1875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76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2F59366D" w14:textId="77777777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77" w:author="Ujszászi Mi" w:date="2022-04-29T22:56:00Z">
                  <w:rPr/>
                </w:rPrChange>
              </w:rPr>
              <w:pPrChange w:id="1878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79" w:author="Ujszászi Mi" w:date="2022-04-29T22:56:00Z">
                  <w:rPr/>
                </w:rPrChange>
              </w:rPr>
              <w:t>Leírás</w:t>
            </w:r>
          </w:p>
        </w:tc>
      </w:tr>
      <w:tr w:rsidR="00166170" w:rsidRPr="00776039" w14:paraId="0E1742D4" w14:textId="77777777" w:rsidTr="005D6682">
        <w:tc>
          <w:tcPr>
            <w:tcW w:w="1123" w:type="dxa"/>
          </w:tcPr>
          <w:p w14:paraId="1CF17AFE" w14:textId="77777777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80" w:author="Ujszászi Mi" w:date="2022-04-29T22:56:00Z">
                  <w:rPr/>
                </w:rPrChange>
              </w:rPr>
              <w:pPrChange w:id="1881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82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7939" w:type="dxa"/>
          </w:tcPr>
          <w:p w14:paraId="77082242" w14:textId="77777777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83" w:author="Ujszászi Mi" w:date="2022-04-29T22:56:00Z">
                  <w:rPr/>
                </w:rPrChange>
              </w:rPr>
              <w:pPrChange w:id="1884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85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166170" w:rsidRPr="00776039" w14:paraId="67E138F5" w14:textId="77777777" w:rsidTr="005D6682">
        <w:tc>
          <w:tcPr>
            <w:tcW w:w="1123" w:type="dxa"/>
          </w:tcPr>
          <w:p w14:paraId="2D6B7471" w14:textId="77777777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86" w:author="Ujszászi Mi" w:date="2022-04-29T22:56:00Z">
                  <w:rPr/>
                </w:rPrChange>
              </w:rPr>
              <w:pPrChange w:id="1887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88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0E5EDA16" w14:textId="5A4CF633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89" w:author="Ujszászi Mi" w:date="2022-04-29T22:56:00Z">
                  <w:rPr/>
                </w:rPrChange>
              </w:rPr>
              <w:pPrChange w:id="1890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91" w:author="Ujszászi Mi" w:date="2022-04-29T22:56:00Z">
                  <w:rPr/>
                </w:rPrChange>
              </w:rPr>
              <w:t>a kezdőpont X koordinátája</w:t>
            </w:r>
          </w:p>
        </w:tc>
      </w:tr>
      <w:tr w:rsidR="00166170" w:rsidRPr="00776039" w14:paraId="7BF04738" w14:textId="77777777" w:rsidTr="005D6682">
        <w:tc>
          <w:tcPr>
            <w:tcW w:w="1123" w:type="dxa"/>
          </w:tcPr>
          <w:p w14:paraId="46530D55" w14:textId="77777777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92" w:author="Ujszászi Mi" w:date="2022-04-29T22:56:00Z">
                  <w:rPr/>
                </w:rPrChange>
              </w:rPr>
              <w:pPrChange w:id="1893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94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7B335928" w14:textId="24AF5B7E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95" w:author="Ujszászi Mi" w:date="2022-04-29T22:56:00Z">
                  <w:rPr/>
                </w:rPrChange>
              </w:rPr>
              <w:pPrChange w:id="1896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897" w:author="Ujszászi Mi" w:date="2022-04-29T22:56:00Z">
                  <w:rPr/>
                </w:rPrChange>
              </w:rPr>
              <w:t>a kezdőpont Y koordinátája</w:t>
            </w:r>
          </w:p>
        </w:tc>
      </w:tr>
      <w:tr w:rsidR="00166170" w:rsidRPr="00776039" w14:paraId="30784C48" w14:textId="77777777" w:rsidTr="005D6682">
        <w:tc>
          <w:tcPr>
            <w:tcW w:w="1123" w:type="dxa"/>
          </w:tcPr>
          <w:p w14:paraId="4BE91A91" w14:textId="179A2A2E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898" w:author="Ujszászi Mi" w:date="2022-04-29T22:56:00Z">
                  <w:rPr/>
                </w:rPrChange>
              </w:rPr>
              <w:pPrChange w:id="1899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00" w:author="Ujszászi Mi" w:date="2022-04-29T22:56:00Z">
                  <w:rPr/>
                </w:rPrChange>
              </w:rPr>
              <w:t xml:space="preserve"> 11</w:t>
            </w:r>
          </w:p>
        </w:tc>
        <w:tc>
          <w:tcPr>
            <w:tcW w:w="7939" w:type="dxa"/>
          </w:tcPr>
          <w:p w14:paraId="48AD03D1" w14:textId="17C6A3AD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01" w:author="Ujszászi Mi" w:date="2022-04-29T22:56:00Z">
                  <w:rPr/>
                </w:rPrChange>
              </w:rPr>
              <w:pPrChange w:id="1902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03" w:author="Ujszászi Mi" w:date="2022-04-29T22:56:00Z">
                  <w:rPr/>
                </w:rPrChange>
              </w:rPr>
              <w:t>a végpont X koordinátája</w:t>
            </w:r>
          </w:p>
        </w:tc>
      </w:tr>
      <w:tr w:rsidR="00166170" w:rsidRPr="00776039" w14:paraId="1717732F" w14:textId="77777777" w:rsidTr="005D6682">
        <w:tc>
          <w:tcPr>
            <w:tcW w:w="1123" w:type="dxa"/>
          </w:tcPr>
          <w:p w14:paraId="12133A74" w14:textId="32D6C2A2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04" w:author="Ujszászi Mi" w:date="2022-04-29T22:56:00Z">
                  <w:rPr/>
                </w:rPrChange>
              </w:rPr>
              <w:pPrChange w:id="1905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06" w:author="Ujszászi Mi" w:date="2022-04-29T22:56:00Z">
                  <w:rPr/>
                </w:rPrChange>
              </w:rPr>
              <w:t xml:space="preserve"> 21</w:t>
            </w:r>
          </w:p>
        </w:tc>
        <w:tc>
          <w:tcPr>
            <w:tcW w:w="7939" w:type="dxa"/>
          </w:tcPr>
          <w:p w14:paraId="06B634E2" w14:textId="596F9296" w:rsidR="00166170" w:rsidRPr="00776039" w:rsidRDefault="00166170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07" w:author="Ujszászi Mi" w:date="2022-04-29T22:56:00Z">
                  <w:rPr/>
                </w:rPrChange>
              </w:rPr>
              <w:pPrChange w:id="1908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09" w:author="Ujszászi Mi" w:date="2022-04-29T22:56:00Z">
                  <w:rPr/>
                </w:rPrChange>
              </w:rPr>
              <w:t>a végpont Y koordinátája</w:t>
            </w:r>
          </w:p>
        </w:tc>
      </w:tr>
    </w:tbl>
    <w:p w14:paraId="14A92BFC" w14:textId="77777777" w:rsidR="00166170" w:rsidRPr="00776039" w:rsidRDefault="00166170" w:rsidP="00C84064">
      <w:pPr>
        <w:spacing w:line="360" w:lineRule="auto"/>
        <w:jc w:val="both"/>
        <w:rPr>
          <w:rFonts w:cs="Times New Roman"/>
          <w:rPrChange w:id="1910" w:author="Ujszászi Mi" w:date="2022-04-29T22:56:00Z">
            <w:rPr/>
          </w:rPrChange>
        </w:rPr>
      </w:pPr>
    </w:p>
    <w:p w14:paraId="74EDC9EA" w14:textId="185F8C7A" w:rsidR="00166170" w:rsidRPr="00776039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911" w:author="Ujszászi Mi" w:date="2022-04-29T22:56:00Z">
            <w:rPr/>
          </w:rPrChange>
        </w:rPr>
      </w:pPr>
      <w:r w:rsidRPr="00776039">
        <w:rPr>
          <w:rFonts w:cs="Times New Roman"/>
          <w:rPrChange w:id="1912" w:author="Ujszászi Mi" w:date="2022-04-29T22:56:00Z">
            <w:rPr/>
          </w:rPrChange>
        </w:rPr>
        <w:t>Visszarajzolás kezelése</w:t>
      </w:r>
    </w:p>
    <w:p w14:paraId="7C51997B" w14:textId="393C8ADA" w:rsidR="000B4DEB" w:rsidRPr="00776039" w:rsidRDefault="00166170" w:rsidP="00C84064">
      <w:pPr>
        <w:pStyle w:val="Cmsor42"/>
        <w:spacing w:line="360" w:lineRule="auto"/>
        <w:ind w:firstLine="708"/>
        <w:jc w:val="both"/>
        <w:rPr>
          <w:rFonts w:cs="Times New Roman"/>
          <w:rPrChange w:id="1913" w:author="Ujszászi Mi" w:date="2022-04-29T22:56:00Z">
            <w:rPr/>
          </w:rPrChange>
        </w:rPr>
      </w:pPr>
      <w:r w:rsidRPr="00776039">
        <w:rPr>
          <w:rFonts w:cs="Times New Roman"/>
          <w:rPrChange w:id="1914" w:author="Ujszászi Mi" w:date="2022-04-29T22:56:00Z">
            <w:rPr/>
          </w:rPrChange>
        </w:rPr>
        <w:t>A visszarajzolás során először rajzolás nélkül el kell mozgatni a rajzolás kezdőpontját a 10,20-es valu</w:t>
      </w:r>
      <w:r w:rsidR="005668F1" w:rsidRPr="00776039">
        <w:rPr>
          <w:rFonts w:cs="Times New Roman"/>
          <w:rPrChange w:id="1915" w:author="Ujszászi Mi" w:date="2022-04-29T22:56:00Z">
            <w:rPr/>
          </w:rPrChange>
        </w:rPr>
        <w:t>e</w:t>
      </w:r>
      <w:r w:rsidRPr="00776039">
        <w:rPr>
          <w:rFonts w:cs="Times New Roman"/>
          <w:rPrChange w:id="1916" w:author="Ujszászi Mi" w:date="2022-04-29T22:56:00Z">
            <w:rPr/>
          </w:rPrChange>
        </w:rPr>
        <w:t xml:space="preserve"> értékekre a </w:t>
      </w:r>
      <w:proofErr w:type="spellStart"/>
      <w:r w:rsidRPr="00776039">
        <w:rPr>
          <w:rFonts w:cs="Times New Roman"/>
          <w:rPrChange w:id="1917" w:author="Ujszászi Mi" w:date="2022-04-29T22:56:00Z">
            <w:rPr/>
          </w:rPrChange>
        </w:rPr>
        <w:t>moveTo</w:t>
      </w:r>
      <w:proofErr w:type="spellEnd"/>
      <w:r w:rsidRPr="00776039">
        <w:rPr>
          <w:rFonts w:cs="Times New Roman"/>
          <w:rPrChange w:id="1918" w:author="Ujszászi Mi" w:date="2022-04-29T22:56:00Z">
            <w:rPr/>
          </w:rPrChange>
        </w:rPr>
        <w:t xml:space="preserve">() függvénnyel. Ezt követően rajzolható ki a vonal a </w:t>
      </w:r>
      <w:proofErr w:type="spellStart"/>
      <w:r w:rsidRPr="00776039">
        <w:rPr>
          <w:rFonts w:cs="Times New Roman"/>
          <w:rPrChange w:id="1919" w:author="Ujszászi Mi" w:date="2022-04-29T22:56:00Z">
            <w:rPr/>
          </w:rPrChange>
        </w:rPr>
        <w:t>lineTo</w:t>
      </w:r>
      <w:proofErr w:type="spellEnd"/>
      <w:r w:rsidRPr="00776039">
        <w:rPr>
          <w:rFonts w:cs="Times New Roman"/>
          <w:rPrChange w:id="1920" w:author="Ujszászi Mi" w:date="2022-04-29T22:56:00Z">
            <w:rPr/>
          </w:rPrChange>
        </w:rPr>
        <w:t>() függvénnyel.</w:t>
      </w:r>
    </w:p>
    <w:p w14:paraId="57F5CC17" w14:textId="77ADBB29" w:rsidR="00495F48" w:rsidRPr="00776039" w:rsidRDefault="00495F48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1921" w:author="Ujszászi Mi" w:date="2022-04-29T22:56:00Z">
            <w:rPr/>
          </w:rPrChange>
        </w:rPr>
      </w:pPr>
      <w:bookmarkStart w:id="1922" w:name="_Toc100518241"/>
      <w:proofErr w:type="spellStart"/>
      <w:r w:rsidRPr="00776039">
        <w:rPr>
          <w:rFonts w:ascii="Times New Roman" w:hAnsi="Times New Roman" w:cs="Times New Roman"/>
          <w:rPrChange w:id="1923" w:author="Ujszászi Mi" w:date="2022-04-29T22:56:00Z">
            <w:rPr/>
          </w:rPrChange>
        </w:rPr>
        <w:lastRenderedPageBreak/>
        <w:t>Circle</w:t>
      </w:r>
      <w:bookmarkEnd w:id="1922"/>
      <w:proofErr w:type="spellEnd"/>
    </w:p>
    <w:p w14:paraId="1A874DCF" w14:textId="3903A6FC" w:rsidR="00495F48" w:rsidRPr="007753AC" w:rsidRDefault="00495F48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 xml:space="preserve">Az entitás egy speciális körív objektumot ír le. Eltérése a </w:t>
      </w:r>
      <w:proofErr w:type="gramStart"/>
      <w:r w:rsidRPr="00776039">
        <w:rPr>
          <w:rFonts w:cs="Times New Roman"/>
        </w:rPr>
        <w:t>körívtől</w:t>
      </w:r>
      <w:proofErr w:type="gramEnd"/>
      <w:r w:rsidRPr="00776039">
        <w:rPr>
          <w:rFonts w:cs="Times New Roman"/>
        </w:rPr>
        <w:t xml:space="preserve"> hogy nincsenek sz</w:t>
      </w:r>
      <w:r w:rsidR="00C84064" w:rsidRPr="003500B6">
        <w:rPr>
          <w:rFonts w:cs="Times New Roman"/>
        </w:rPr>
        <w:t>ö</w:t>
      </w:r>
      <w:r w:rsidRPr="007753AC">
        <w:rPr>
          <w:rFonts w:cs="Times New Roman"/>
        </w:rPr>
        <w:t>g értékek és bejárási irány</w:t>
      </w:r>
    </w:p>
    <w:p w14:paraId="22DD267A" w14:textId="158DDA0D" w:rsidR="00495F48" w:rsidRPr="00776039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924" w:author="Ujszászi Mi" w:date="2022-04-29T22:56:00Z">
            <w:rPr/>
          </w:rPrChange>
        </w:rPr>
      </w:pPr>
      <w:r w:rsidRPr="00776039">
        <w:rPr>
          <w:rFonts w:cs="Times New Roman"/>
          <w:rPrChange w:id="1925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495F48" w:rsidRPr="00776039" w14:paraId="4EC2C754" w14:textId="77777777" w:rsidTr="005D6682">
        <w:tc>
          <w:tcPr>
            <w:tcW w:w="1123" w:type="dxa"/>
          </w:tcPr>
          <w:p w14:paraId="1919E872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26" w:author="Ujszászi Mi" w:date="2022-04-29T22:56:00Z">
                  <w:rPr/>
                </w:rPrChange>
              </w:rPr>
              <w:pPrChange w:id="1927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28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11F713E4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29" w:author="Ujszászi Mi" w:date="2022-04-29T22:56:00Z">
                  <w:rPr/>
                </w:rPrChange>
              </w:rPr>
              <w:pPrChange w:id="1930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31" w:author="Ujszászi Mi" w:date="2022-04-29T22:56:00Z">
                  <w:rPr/>
                </w:rPrChange>
              </w:rPr>
              <w:t>Leírás</w:t>
            </w:r>
          </w:p>
        </w:tc>
      </w:tr>
      <w:tr w:rsidR="00495F48" w:rsidRPr="00776039" w14:paraId="2A767B9A" w14:textId="77777777" w:rsidTr="005D6682">
        <w:tc>
          <w:tcPr>
            <w:tcW w:w="1123" w:type="dxa"/>
          </w:tcPr>
          <w:p w14:paraId="2165AF85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32" w:author="Ujszászi Mi" w:date="2022-04-29T22:56:00Z">
                  <w:rPr/>
                </w:rPrChange>
              </w:rPr>
              <w:pPrChange w:id="1933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34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7939" w:type="dxa"/>
          </w:tcPr>
          <w:p w14:paraId="550B382A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35" w:author="Ujszászi Mi" w:date="2022-04-29T22:56:00Z">
                  <w:rPr/>
                </w:rPrChange>
              </w:rPr>
              <w:pPrChange w:id="1936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37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495F48" w:rsidRPr="00776039" w14:paraId="41DDF109" w14:textId="77777777" w:rsidTr="005D6682">
        <w:tc>
          <w:tcPr>
            <w:tcW w:w="1123" w:type="dxa"/>
          </w:tcPr>
          <w:p w14:paraId="1E707C58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38" w:author="Ujszászi Mi" w:date="2022-04-29T22:56:00Z">
                  <w:rPr/>
                </w:rPrChange>
              </w:rPr>
              <w:pPrChange w:id="1939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40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5C5EF4B0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41" w:author="Ujszászi Mi" w:date="2022-04-29T22:56:00Z">
                  <w:rPr/>
                </w:rPrChange>
              </w:rPr>
              <w:pPrChange w:id="1942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43" w:author="Ujszászi Mi" w:date="2022-04-29T22:56:00Z">
                  <w:rPr/>
                </w:rPrChange>
              </w:rPr>
              <w:t>kör középpontjának X koordinátája</w:t>
            </w:r>
          </w:p>
        </w:tc>
      </w:tr>
      <w:tr w:rsidR="00495F48" w:rsidRPr="00776039" w14:paraId="63678CBF" w14:textId="77777777" w:rsidTr="005D6682">
        <w:tc>
          <w:tcPr>
            <w:tcW w:w="1123" w:type="dxa"/>
          </w:tcPr>
          <w:p w14:paraId="7A74ABBA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44" w:author="Ujszászi Mi" w:date="2022-04-29T22:56:00Z">
                  <w:rPr/>
                </w:rPrChange>
              </w:rPr>
              <w:pPrChange w:id="1945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46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68ECE705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47" w:author="Ujszászi Mi" w:date="2022-04-29T22:56:00Z">
                  <w:rPr/>
                </w:rPrChange>
              </w:rPr>
              <w:pPrChange w:id="1948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49" w:author="Ujszászi Mi" w:date="2022-04-29T22:56:00Z">
                  <w:rPr/>
                </w:rPrChange>
              </w:rPr>
              <w:t>kör középpontjának Y koordinátája</w:t>
            </w:r>
          </w:p>
        </w:tc>
      </w:tr>
      <w:tr w:rsidR="00495F48" w:rsidRPr="00776039" w14:paraId="417FE8C8" w14:textId="77777777" w:rsidTr="005D6682">
        <w:tc>
          <w:tcPr>
            <w:tcW w:w="1123" w:type="dxa"/>
          </w:tcPr>
          <w:p w14:paraId="168F64BD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50" w:author="Ujszászi Mi" w:date="2022-04-29T22:56:00Z">
                  <w:rPr/>
                </w:rPrChange>
              </w:rPr>
              <w:pPrChange w:id="1951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52" w:author="Ujszászi Mi" w:date="2022-04-29T22:56:00Z">
                  <w:rPr/>
                </w:rPrChange>
              </w:rPr>
              <w:t xml:space="preserve"> 40</w:t>
            </w:r>
          </w:p>
        </w:tc>
        <w:tc>
          <w:tcPr>
            <w:tcW w:w="7939" w:type="dxa"/>
          </w:tcPr>
          <w:p w14:paraId="161868F9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53" w:author="Ujszászi Mi" w:date="2022-04-29T22:56:00Z">
                  <w:rPr/>
                </w:rPrChange>
              </w:rPr>
              <w:pPrChange w:id="1954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55" w:author="Ujszászi Mi" w:date="2022-04-29T22:56:00Z">
                  <w:rPr/>
                </w:rPrChange>
              </w:rPr>
              <w:t>Sugár</w:t>
            </w:r>
          </w:p>
        </w:tc>
      </w:tr>
    </w:tbl>
    <w:p w14:paraId="6BC2A84D" w14:textId="77777777" w:rsidR="00495F48" w:rsidRPr="00776039" w:rsidRDefault="00495F48" w:rsidP="00C84064">
      <w:pPr>
        <w:spacing w:line="360" w:lineRule="auto"/>
        <w:jc w:val="both"/>
        <w:rPr>
          <w:rFonts w:cs="Times New Roman"/>
          <w:rPrChange w:id="1956" w:author="Ujszászi Mi" w:date="2022-04-29T22:56:00Z">
            <w:rPr/>
          </w:rPrChange>
        </w:rPr>
      </w:pPr>
    </w:p>
    <w:p w14:paraId="3F5AD10F" w14:textId="292EA217" w:rsidR="00495F48" w:rsidRPr="00776039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957" w:author="Ujszászi Mi" w:date="2022-04-29T22:56:00Z">
            <w:rPr/>
          </w:rPrChange>
        </w:rPr>
      </w:pPr>
      <w:r w:rsidRPr="00776039">
        <w:rPr>
          <w:rFonts w:cs="Times New Roman"/>
          <w:rPrChange w:id="1958" w:author="Ujszászi Mi" w:date="2022-04-29T22:56:00Z">
            <w:rPr/>
          </w:rPrChange>
        </w:rPr>
        <w:t>Visszarajzolás kezelése</w:t>
      </w:r>
    </w:p>
    <w:p w14:paraId="56A717CE" w14:textId="67557D82" w:rsidR="00495F48" w:rsidRPr="00776039" w:rsidRDefault="00495F48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  <w:rPrChange w:id="1959" w:author="Ujszászi Mi" w:date="2022-04-29T22:56:00Z">
            <w:rPr/>
          </w:rPrChange>
        </w:rPr>
        <w:t>A canvas objektum arc-ként valósul meg ezért a kezdő szöget 0 értékkel állít</w:t>
      </w:r>
      <w:r w:rsidR="005668F1" w:rsidRPr="00776039">
        <w:rPr>
          <w:rFonts w:cs="Times New Roman"/>
          <w:rPrChange w:id="1960" w:author="Ujszászi Mi" w:date="2022-04-29T22:56:00Z">
            <w:rPr/>
          </w:rPrChange>
        </w:rPr>
        <w:t>om</w:t>
      </w:r>
      <w:r w:rsidRPr="00776039">
        <w:rPr>
          <w:rFonts w:cs="Times New Roman"/>
          <w:rPrChange w:id="1961" w:author="Ujszászi Mi" w:date="2022-04-29T22:56:00Z">
            <w:rPr/>
          </w:rPrChange>
        </w:rPr>
        <w:t xml:space="preserve"> be a vég szöget pedig </w:t>
      </w:r>
      <w:proofErr w:type="spellStart"/>
      <w:r w:rsidRPr="00776039">
        <w:rPr>
          <w:rFonts w:cs="Times New Roman"/>
          <w:color w:val="859900"/>
          <w:sz w:val="20"/>
          <w:szCs w:val="20"/>
          <w:shd w:val="clear" w:color="auto" w:fill="D4D4D4"/>
          <w:rPrChange w:id="1962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D4D4D4"/>
            </w:rPr>
          </w:rPrChange>
        </w:rPr>
        <w:t>Math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1963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>.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1964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PI</w:t>
      </w:r>
      <w:proofErr w:type="spellEnd"/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1965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 xml:space="preserve"> </w:t>
      </w:r>
      <w:r w:rsidRPr="00776039">
        <w:rPr>
          <w:rFonts w:cs="Times New Roman"/>
          <w:color w:val="859900"/>
          <w:sz w:val="20"/>
          <w:szCs w:val="20"/>
          <w:shd w:val="clear" w:color="auto" w:fill="E8F2FE"/>
          <w:rPrChange w:id="1966" w:author="Ujszászi Mi" w:date="2022-04-29T22:56:00Z">
            <w:rPr>
              <w:rFonts w:ascii="Consolas" w:hAnsi="Consolas" w:cs="Consolas"/>
              <w:color w:val="859900"/>
              <w:sz w:val="20"/>
              <w:szCs w:val="20"/>
              <w:shd w:val="clear" w:color="auto" w:fill="E8F2FE"/>
            </w:rPr>
          </w:rPrChange>
        </w:rPr>
        <w:t>*</w:t>
      </w:r>
      <w:r w:rsidRPr="00776039">
        <w:rPr>
          <w:rFonts w:cs="Times New Roman"/>
          <w:color w:val="000000"/>
          <w:sz w:val="20"/>
          <w:szCs w:val="20"/>
          <w:shd w:val="clear" w:color="auto" w:fill="E8F2FE"/>
          <w:rPrChange w:id="1967" w:author="Ujszászi Mi" w:date="2022-04-29T22:56:00Z">
            <w:rPr>
              <w:rFonts w:ascii="Consolas" w:hAnsi="Consolas" w:cs="Consolas"/>
              <w:color w:val="000000"/>
              <w:sz w:val="20"/>
              <w:szCs w:val="20"/>
              <w:shd w:val="clear" w:color="auto" w:fill="E8F2FE"/>
            </w:rPr>
          </w:rPrChange>
        </w:rPr>
        <w:t xml:space="preserve"> </w:t>
      </w:r>
      <w:r w:rsidRPr="00776039">
        <w:rPr>
          <w:rFonts w:cs="Times New Roman"/>
          <w:color w:val="D33682"/>
          <w:sz w:val="20"/>
          <w:szCs w:val="20"/>
          <w:shd w:val="clear" w:color="auto" w:fill="E8F2FE"/>
          <w:rPrChange w:id="1968" w:author="Ujszászi Mi" w:date="2022-04-29T22:56:00Z">
            <w:rPr>
              <w:rFonts w:ascii="Consolas" w:hAnsi="Consolas" w:cs="Consolas"/>
              <w:color w:val="D33682"/>
              <w:sz w:val="20"/>
              <w:szCs w:val="20"/>
              <w:shd w:val="clear" w:color="auto" w:fill="E8F2FE"/>
            </w:rPr>
          </w:rPrChange>
        </w:rPr>
        <w:t xml:space="preserve">2 </w:t>
      </w:r>
      <w:r w:rsidRPr="00776039">
        <w:rPr>
          <w:rFonts w:cs="Times New Roman"/>
        </w:rPr>
        <w:t>értékkel. A rajzolás iránya nem releváns.</w:t>
      </w:r>
    </w:p>
    <w:p w14:paraId="281903E5" w14:textId="6BAEEDD2" w:rsidR="00495F48" w:rsidRPr="00776039" w:rsidRDefault="00495F48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1969" w:author="Ujszászi Mi" w:date="2022-04-29T22:56:00Z">
            <w:rPr/>
          </w:rPrChange>
        </w:rPr>
      </w:pPr>
      <w:bookmarkStart w:id="1970" w:name="_Toc100518242"/>
      <w:proofErr w:type="spellStart"/>
      <w:r w:rsidRPr="00776039">
        <w:rPr>
          <w:rFonts w:ascii="Times New Roman" w:hAnsi="Times New Roman" w:cs="Times New Roman"/>
          <w:rPrChange w:id="1971" w:author="Ujszászi Mi" w:date="2022-04-29T22:56:00Z">
            <w:rPr/>
          </w:rPrChange>
        </w:rPr>
        <w:t>AttDef</w:t>
      </w:r>
      <w:proofErr w:type="spellEnd"/>
      <w:r w:rsidR="005D6682" w:rsidRPr="00776039">
        <w:rPr>
          <w:rFonts w:ascii="Times New Roman" w:hAnsi="Times New Roman" w:cs="Times New Roman"/>
          <w:rPrChange w:id="1972" w:author="Ujszászi Mi" w:date="2022-04-29T22:56:00Z">
            <w:rPr/>
          </w:rPrChange>
        </w:rPr>
        <w:t xml:space="preserve">, MTEXT, TEXT, </w:t>
      </w:r>
      <w:proofErr w:type="spellStart"/>
      <w:r w:rsidRPr="00776039">
        <w:rPr>
          <w:rFonts w:ascii="Times New Roman" w:hAnsi="Times New Roman" w:cs="Times New Roman"/>
          <w:rPrChange w:id="1973" w:author="Ujszászi Mi" w:date="2022-04-29T22:56:00Z">
            <w:rPr/>
          </w:rPrChange>
        </w:rPr>
        <w:t>AttRib</w:t>
      </w:r>
      <w:bookmarkEnd w:id="1970"/>
      <w:proofErr w:type="spellEnd"/>
    </w:p>
    <w:p w14:paraId="284542EC" w14:textId="42D213CA" w:rsidR="00495F48" w:rsidRPr="003500B6" w:rsidRDefault="00495F48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>Szöveg megjelenítésére alkalmas entitás. A projekt szempontjából csak a szöveg megjelenítése a lé</w:t>
      </w:r>
      <w:r w:rsidRPr="003500B6">
        <w:rPr>
          <w:rFonts w:cs="Times New Roman"/>
        </w:rPr>
        <w:t>nyeg. Az érdemi változást az entitások között nem kell külön részletezni.</w:t>
      </w:r>
    </w:p>
    <w:p w14:paraId="14E4770A" w14:textId="4229A441" w:rsidR="00787767" w:rsidRPr="00776039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1974" w:author="Ujszászi Mi" w:date="2022-04-29T22:56:00Z">
            <w:rPr/>
          </w:rPrChange>
        </w:rPr>
      </w:pPr>
      <w:r w:rsidRPr="00776039">
        <w:rPr>
          <w:rFonts w:cs="Times New Roman"/>
          <w:rPrChange w:id="1975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495F48" w:rsidRPr="00776039" w14:paraId="62EC8006" w14:textId="77777777" w:rsidTr="005D6682">
        <w:tc>
          <w:tcPr>
            <w:tcW w:w="1123" w:type="dxa"/>
          </w:tcPr>
          <w:p w14:paraId="5A1A679A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76" w:author="Ujszászi Mi" w:date="2022-04-29T22:56:00Z">
                  <w:rPr/>
                </w:rPrChange>
              </w:rPr>
              <w:pPrChange w:id="1977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78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42055DCE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79" w:author="Ujszászi Mi" w:date="2022-04-29T22:56:00Z">
                  <w:rPr/>
                </w:rPrChange>
              </w:rPr>
              <w:pPrChange w:id="1980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81" w:author="Ujszászi Mi" w:date="2022-04-29T22:56:00Z">
                  <w:rPr/>
                </w:rPrChange>
              </w:rPr>
              <w:t>Leírás</w:t>
            </w:r>
          </w:p>
        </w:tc>
      </w:tr>
      <w:tr w:rsidR="00495F48" w:rsidRPr="00776039" w14:paraId="3F230785" w14:textId="77777777" w:rsidTr="005D6682">
        <w:tc>
          <w:tcPr>
            <w:tcW w:w="1123" w:type="dxa"/>
          </w:tcPr>
          <w:p w14:paraId="25F85E5E" w14:textId="0EAEB21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82" w:author="Ujszászi Mi" w:date="2022-04-29T22:56:00Z">
                  <w:rPr/>
                </w:rPrChange>
              </w:rPr>
              <w:pPrChange w:id="1983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84" w:author="Ujszászi Mi" w:date="2022-04-29T22:56:00Z">
                  <w:rPr/>
                </w:rPrChange>
              </w:rPr>
              <w:t xml:space="preserve"> 1</w:t>
            </w:r>
          </w:p>
        </w:tc>
        <w:tc>
          <w:tcPr>
            <w:tcW w:w="7939" w:type="dxa"/>
          </w:tcPr>
          <w:p w14:paraId="4448FD1D" w14:textId="1AA1DB24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85" w:author="Ujszászi Mi" w:date="2022-04-29T22:56:00Z">
                  <w:rPr/>
                </w:rPrChange>
              </w:rPr>
              <w:pPrChange w:id="1986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87" w:author="Ujszászi Mi" w:date="2022-04-29T22:56:00Z">
                  <w:rPr/>
                </w:rPrChange>
              </w:rPr>
              <w:t>megjelenítendő szöveg</w:t>
            </w:r>
          </w:p>
        </w:tc>
      </w:tr>
      <w:tr w:rsidR="00495F48" w:rsidRPr="00776039" w14:paraId="2560BEBE" w14:textId="77777777" w:rsidTr="005D6682">
        <w:tc>
          <w:tcPr>
            <w:tcW w:w="1123" w:type="dxa"/>
          </w:tcPr>
          <w:p w14:paraId="3DE445D2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88" w:author="Ujszászi Mi" w:date="2022-04-29T22:56:00Z">
                  <w:rPr/>
                </w:rPrChange>
              </w:rPr>
              <w:pPrChange w:id="1989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90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79574E38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91" w:author="Ujszászi Mi" w:date="2022-04-29T22:56:00Z">
                  <w:rPr/>
                </w:rPrChange>
              </w:rPr>
              <w:pPrChange w:id="1992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93" w:author="Ujszászi Mi" w:date="2022-04-29T22:56:00Z">
                  <w:rPr/>
                </w:rPrChange>
              </w:rPr>
              <w:t>a kezdőpont X koordinátája</w:t>
            </w:r>
          </w:p>
        </w:tc>
      </w:tr>
      <w:tr w:rsidR="00495F48" w:rsidRPr="00776039" w14:paraId="1B2A3595" w14:textId="77777777" w:rsidTr="005D6682">
        <w:tc>
          <w:tcPr>
            <w:tcW w:w="1123" w:type="dxa"/>
          </w:tcPr>
          <w:p w14:paraId="0B82575E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94" w:author="Ujszászi Mi" w:date="2022-04-29T22:56:00Z">
                  <w:rPr/>
                </w:rPrChange>
              </w:rPr>
              <w:pPrChange w:id="1995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96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225E6A8C" w14:textId="77777777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1997" w:author="Ujszászi Mi" w:date="2022-04-29T22:56:00Z">
                  <w:rPr/>
                </w:rPrChange>
              </w:rPr>
              <w:pPrChange w:id="1998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1999" w:author="Ujszászi Mi" w:date="2022-04-29T22:56:00Z">
                  <w:rPr/>
                </w:rPrChange>
              </w:rPr>
              <w:t>a kezdőpont Y koordinátája</w:t>
            </w:r>
          </w:p>
        </w:tc>
      </w:tr>
      <w:tr w:rsidR="00495F48" w:rsidRPr="00776039" w14:paraId="19834B7A" w14:textId="77777777" w:rsidTr="005D6682">
        <w:tc>
          <w:tcPr>
            <w:tcW w:w="1123" w:type="dxa"/>
          </w:tcPr>
          <w:p w14:paraId="3D565BDD" w14:textId="45DCBD82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00" w:author="Ujszászi Mi" w:date="2022-04-29T22:56:00Z">
                  <w:rPr/>
                </w:rPrChange>
              </w:rPr>
              <w:pPrChange w:id="2001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02" w:author="Ujszászi Mi" w:date="2022-04-29T22:56:00Z">
                  <w:rPr/>
                </w:rPrChange>
              </w:rPr>
              <w:t xml:space="preserve"> 40</w:t>
            </w:r>
          </w:p>
        </w:tc>
        <w:tc>
          <w:tcPr>
            <w:tcW w:w="7939" w:type="dxa"/>
          </w:tcPr>
          <w:p w14:paraId="350EF2BF" w14:textId="6AB624B8" w:rsidR="00495F48" w:rsidRPr="00776039" w:rsidRDefault="00495F48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03" w:author="Ujszászi Mi" w:date="2022-04-29T22:56:00Z">
                  <w:rPr/>
                </w:rPrChange>
              </w:rPr>
              <w:pPrChange w:id="2004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05" w:author="Ujszászi Mi" w:date="2022-04-29T22:56:00Z">
                  <w:rPr/>
                </w:rPrChange>
              </w:rPr>
              <w:t>a szöveg mérete</w:t>
            </w:r>
          </w:p>
        </w:tc>
      </w:tr>
    </w:tbl>
    <w:p w14:paraId="1099F728" w14:textId="77777777" w:rsidR="00495F48" w:rsidRPr="00776039" w:rsidRDefault="00495F48" w:rsidP="00C84064">
      <w:pPr>
        <w:spacing w:line="360" w:lineRule="auto"/>
        <w:jc w:val="both"/>
        <w:rPr>
          <w:rFonts w:cs="Times New Roman"/>
          <w:rPrChange w:id="2006" w:author="Ujszászi Mi" w:date="2022-04-29T22:56:00Z">
            <w:rPr/>
          </w:rPrChange>
        </w:rPr>
      </w:pPr>
    </w:p>
    <w:p w14:paraId="34FD51D7" w14:textId="1FCBDAF4" w:rsidR="00495F48" w:rsidRPr="00776039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007" w:author="Ujszászi Mi" w:date="2022-04-29T22:56:00Z">
            <w:rPr/>
          </w:rPrChange>
        </w:rPr>
      </w:pPr>
      <w:r w:rsidRPr="00776039">
        <w:rPr>
          <w:rFonts w:cs="Times New Roman"/>
          <w:rPrChange w:id="2008" w:author="Ujszászi Mi" w:date="2022-04-29T22:56:00Z">
            <w:rPr/>
          </w:rPrChange>
        </w:rPr>
        <w:t>Visszarajzolás kezelése</w:t>
      </w:r>
    </w:p>
    <w:p w14:paraId="104E03E7" w14:textId="5C29F3DA" w:rsidR="00495F48" w:rsidRPr="00776039" w:rsidRDefault="00895570" w:rsidP="00C84064">
      <w:pPr>
        <w:pStyle w:val="Cmsor42"/>
        <w:spacing w:line="360" w:lineRule="auto"/>
        <w:ind w:left="12" w:firstLine="708"/>
        <w:jc w:val="both"/>
        <w:rPr>
          <w:rFonts w:cs="Times New Roman"/>
          <w:rPrChange w:id="2009" w:author="Ujszászi Mi" w:date="2022-04-29T22:56:00Z">
            <w:rPr/>
          </w:rPrChange>
        </w:rPr>
      </w:pPr>
      <w:r w:rsidRPr="00776039">
        <w:rPr>
          <w:rFonts w:cs="Times New Roman"/>
          <w:rPrChange w:id="2010" w:author="Ujszászi Mi" w:date="2022-04-29T22:56:00Z">
            <w:rPr/>
          </w:rPrChange>
        </w:rPr>
        <w:lastRenderedPageBreak/>
        <w:t>A 10,</w:t>
      </w:r>
      <w:r w:rsidR="00C84064" w:rsidRPr="00776039">
        <w:rPr>
          <w:rFonts w:cs="Times New Roman"/>
          <w:rPrChange w:id="2011" w:author="Ujszászi Mi" w:date="2022-04-29T22:56:00Z">
            <w:rPr/>
          </w:rPrChange>
        </w:rPr>
        <w:t xml:space="preserve"> </w:t>
      </w:r>
      <w:r w:rsidRPr="00776039">
        <w:rPr>
          <w:rFonts w:cs="Times New Roman"/>
          <w:rPrChange w:id="2012" w:author="Ujszászi Mi" w:date="2022-04-29T22:56:00Z">
            <w:rPr/>
          </w:rPrChange>
        </w:rPr>
        <w:t>20 értékkel megtalálható kezdő pontra mozgat</w:t>
      </w:r>
      <w:r w:rsidR="005668F1" w:rsidRPr="00776039">
        <w:rPr>
          <w:rFonts w:cs="Times New Roman"/>
          <w:rPrChange w:id="2013" w:author="Ujszászi Mi" w:date="2022-04-29T22:56:00Z">
            <w:rPr/>
          </w:rPrChange>
        </w:rPr>
        <w:t>om</w:t>
      </w:r>
      <w:r w:rsidRPr="00776039">
        <w:rPr>
          <w:rFonts w:cs="Times New Roman"/>
          <w:rPrChange w:id="2014" w:author="Ujszászi Mi" w:date="2022-04-29T22:56:00Z">
            <w:rPr/>
          </w:rPrChange>
        </w:rPr>
        <w:t xml:space="preserve"> a kurzort. Beállít</w:t>
      </w:r>
      <w:r w:rsidR="005668F1" w:rsidRPr="00776039">
        <w:rPr>
          <w:rFonts w:cs="Times New Roman"/>
          <w:rPrChange w:id="2015" w:author="Ujszászi Mi" w:date="2022-04-29T22:56:00Z">
            <w:rPr/>
          </w:rPrChange>
        </w:rPr>
        <w:t>om</w:t>
      </w:r>
      <w:r w:rsidRPr="00776039">
        <w:rPr>
          <w:rFonts w:cs="Times New Roman"/>
          <w:rPrChange w:id="2016" w:author="Ujszászi Mi" w:date="2022-04-29T22:56:00Z">
            <w:rPr/>
          </w:rPrChange>
        </w:rPr>
        <w:t xml:space="preserve"> a 40-es értékben érkező betűméretet. Ha nem érkezik akkor a kód szinte meghatározott default értékkel dol</w:t>
      </w:r>
      <w:r w:rsidR="008441B0" w:rsidRPr="00776039">
        <w:rPr>
          <w:rFonts w:cs="Times New Roman"/>
          <w:rPrChange w:id="2017" w:author="Ujszászi Mi" w:date="2022-04-29T22:56:00Z">
            <w:rPr/>
          </w:rPrChange>
        </w:rPr>
        <w:t>gozik</w:t>
      </w:r>
      <w:r w:rsidRPr="00776039">
        <w:rPr>
          <w:rFonts w:cs="Times New Roman"/>
          <w:rPrChange w:id="2018" w:author="Ujszászi Mi" w:date="2022-04-29T22:56:00Z">
            <w:rPr/>
          </w:rPrChange>
        </w:rPr>
        <w:t>.</w:t>
      </w:r>
    </w:p>
    <w:p w14:paraId="7B63C96D" w14:textId="4AEF7CFC" w:rsidR="00787767" w:rsidRPr="00776039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019" w:author="Ujszászi Mi" w:date="2022-04-29T22:56:00Z">
            <w:rPr/>
          </w:rPrChange>
        </w:rPr>
      </w:pPr>
      <w:bookmarkStart w:id="2020" w:name="_Toc100518243"/>
      <w:r w:rsidRPr="00776039">
        <w:rPr>
          <w:rFonts w:ascii="Times New Roman" w:hAnsi="Times New Roman" w:cs="Times New Roman"/>
          <w:rPrChange w:id="2021" w:author="Ujszászi Mi" w:date="2022-04-29T22:56:00Z">
            <w:rPr/>
          </w:rPrChange>
        </w:rPr>
        <w:t>POINT</w:t>
      </w:r>
      <w:bookmarkEnd w:id="2020"/>
    </w:p>
    <w:p w14:paraId="78F56228" w14:textId="2881BFE1" w:rsidR="00787767" w:rsidRPr="003500B6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776039">
        <w:rPr>
          <w:rFonts w:cs="Times New Roman"/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787767" w:rsidRPr="00776039" w14:paraId="111DDEC0" w14:textId="77777777" w:rsidTr="00B17BA1">
        <w:tc>
          <w:tcPr>
            <w:tcW w:w="1123" w:type="dxa"/>
          </w:tcPr>
          <w:p w14:paraId="067F2098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22" w:author="Ujszászi Mi" w:date="2022-04-29T22:56:00Z">
                  <w:rPr/>
                </w:rPrChange>
              </w:rPr>
              <w:pPrChange w:id="2023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24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561224E2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25" w:author="Ujszászi Mi" w:date="2022-04-29T22:56:00Z">
                  <w:rPr/>
                </w:rPrChange>
              </w:rPr>
              <w:pPrChange w:id="2026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27" w:author="Ujszászi Mi" w:date="2022-04-29T22:56:00Z">
                  <w:rPr/>
                </w:rPrChange>
              </w:rPr>
              <w:t>Leírás</w:t>
            </w:r>
          </w:p>
        </w:tc>
      </w:tr>
      <w:tr w:rsidR="00787767" w:rsidRPr="00776039" w14:paraId="3AFD298D" w14:textId="77777777" w:rsidTr="00B17BA1">
        <w:tc>
          <w:tcPr>
            <w:tcW w:w="1123" w:type="dxa"/>
          </w:tcPr>
          <w:p w14:paraId="2508EF12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28" w:author="Ujszászi Mi" w:date="2022-04-29T22:56:00Z">
                  <w:rPr/>
                </w:rPrChange>
              </w:rPr>
              <w:pPrChange w:id="2029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30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62C858A2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31" w:author="Ujszászi Mi" w:date="2022-04-29T22:56:00Z">
                  <w:rPr/>
                </w:rPrChange>
              </w:rPr>
              <w:pPrChange w:id="2032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33" w:author="Ujszászi Mi" w:date="2022-04-29T22:56:00Z">
                  <w:rPr/>
                </w:rPrChange>
              </w:rPr>
              <w:t>a kezdőpont X koordinátája</w:t>
            </w:r>
          </w:p>
        </w:tc>
      </w:tr>
      <w:tr w:rsidR="00787767" w:rsidRPr="00776039" w14:paraId="445E7CAE" w14:textId="77777777" w:rsidTr="00B17BA1">
        <w:tc>
          <w:tcPr>
            <w:tcW w:w="1123" w:type="dxa"/>
          </w:tcPr>
          <w:p w14:paraId="1D2FD2E0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34" w:author="Ujszászi Mi" w:date="2022-04-29T22:56:00Z">
                  <w:rPr/>
                </w:rPrChange>
              </w:rPr>
              <w:pPrChange w:id="2035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36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4EB9AE3F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37" w:author="Ujszászi Mi" w:date="2022-04-29T22:56:00Z">
                  <w:rPr/>
                </w:rPrChange>
              </w:rPr>
              <w:pPrChange w:id="2038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39" w:author="Ujszászi Mi" w:date="2022-04-29T22:56:00Z">
                  <w:rPr/>
                </w:rPrChange>
              </w:rPr>
              <w:t>a kezdőpont Y koordinátája</w:t>
            </w:r>
          </w:p>
        </w:tc>
      </w:tr>
      <w:tr w:rsidR="00787767" w:rsidRPr="00776039" w14:paraId="1FCC245C" w14:textId="77777777" w:rsidTr="00B17BA1">
        <w:tc>
          <w:tcPr>
            <w:tcW w:w="1123" w:type="dxa"/>
          </w:tcPr>
          <w:p w14:paraId="77E1F839" w14:textId="2FC791D9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40" w:author="Ujszászi Mi" w:date="2022-04-29T22:56:00Z">
                  <w:rPr/>
                </w:rPrChange>
              </w:rPr>
              <w:pPrChange w:id="2041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42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7939" w:type="dxa"/>
          </w:tcPr>
          <w:p w14:paraId="32FC9AD1" w14:textId="10487369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43" w:author="Ujszászi Mi" w:date="2022-04-29T22:56:00Z">
                  <w:rPr/>
                </w:rPrChange>
              </w:rPr>
              <w:pPrChange w:id="2044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45" w:author="Ujszászi Mi" w:date="2022-04-29T22:56:00Z">
                  <w:rPr/>
                </w:rPrChange>
              </w:rPr>
              <w:t>Kitöltött pont sugara</w:t>
            </w:r>
          </w:p>
        </w:tc>
      </w:tr>
    </w:tbl>
    <w:p w14:paraId="759BAE7E" w14:textId="77777777" w:rsidR="00787767" w:rsidRPr="00776039" w:rsidRDefault="00787767" w:rsidP="00C84064">
      <w:pPr>
        <w:spacing w:line="360" w:lineRule="auto"/>
        <w:jc w:val="both"/>
        <w:rPr>
          <w:rFonts w:cs="Times New Roman"/>
          <w:rPrChange w:id="2046" w:author="Ujszászi Mi" w:date="2022-04-29T22:56:00Z">
            <w:rPr/>
          </w:rPrChange>
        </w:rPr>
      </w:pPr>
    </w:p>
    <w:p w14:paraId="47328259" w14:textId="5A2EFF02" w:rsidR="00787767" w:rsidRPr="00776039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047" w:author="Ujszászi Mi" w:date="2022-04-29T22:56:00Z">
            <w:rPr/>
          </w:rPrChange>
        </w:rPr>
      </w:pPr>
      <w:r w:rsidRPr="00776039">
        <w:rPr>
          <w:rFonts w:cs="Times New Roman"/>
          <w:rPrChange w:id="2048" w:author="Ujszászi Mi" w:date="2022-04-29T22:56:00Z">
            <w:rPr/>
          </w:rPrChange>
        </w:rPr>
        <w:t>Visszarajzolás kezelése</w:t>
      </w:r>
    </w:p>
    <w:p w14:paraId="53013E4A" w14:textId="3EF7CDDA" w:rsidR="00787767" w:rsidRPr="00776039" w:rsidRDefault="00787767" w:rsidP="00C84064">
      <w:pPr>
        <w:pStyle w:val="Cmsor42"/>
        <w:spacing w:line="360" w:lineRule="auto"/>
        <w:ind w:left="12" w:firstLine="708"/>
        <w:jc w:val="both"/>
        <w:rPr>
          <w:rFonts w:cs="Times New Roman"/>
          <w:rPrChange w:id="2049" w:author="Ujszászi Mi" w:date="2022-04-29T22:56:00Z">
            <w:rPr/>
          </w:rPrChange>
        </w:rPr>
      </w:pPr>
      <w:r w:rsidRPr="00776039">
        <w:rPr>
          <w:rFonts w:cs="Times New Roman"/>
          <w:rPrChange w:id="2050" w:author="Ujszászi Mi" w:date="2022-04-29T22:56:00Z">
            <w:rPr/>
          </w:rPrChange>
        </w:rPr>
        <w:t xml:space="preserve">Egy kitöltött kört </w:t>
      </w:r>
      <w:r w:rsidR="0037560A" w:rsidRPr="00776039">
        <w:rPr>
          <w:rFonts w:cs="Times New Roman"/>
          <w:rPrChange w:id="2051" w:author="Ujszászi Mi" w:date="2022-04-29T22:56:00Z">
            <w:rPr/>
          </w:rPrChange>
        </w:rPr>
        <w:t>kell</w:t>
      </w:r>
      <w:r w:rsidRPr="00776039">
        <w:rPr>
          <w:rFonts w:cs="Times New Roman"/>
          <w:rPrChange w:id="2052" w:author="Ujszászi Mi" w:date="2022-04-29T22:56:00Z">
            <w:rPr/>
          </w:rPrChange>
        </w:rPr>
        <w:t xml:space="preserve"> megjeleníteni. A 10,20 értékkel megtalálható kezdő pontra mozgat</w:t>
      </w:r>
      <w:r w:rsidR="005668F1" w:rsidRPr="00776039">
        <w:rPr>
          <w:rFonts w:cs="Times New Roman"/>
          <w:rPrChange w:id="2053" w:author="Ujszászi Mi" w:date="2022-04-29T22:56:00Z">
            <w:rPr/>
          </w:rPrChange>
        </w:rPr>
        <w:t>om</w:t>
      </w:r>
      <w:r w:rsidRPr="00776039">
        <w:rPr>
          <w:rFonts w:cs="Times New Roman"/>
          <w:rPrChange w:id="2054" w:author="Ujszászi Mi" w:date="2022-04-29T22:56:00Z">
            <w:rPr/>
          </w:rPrChange>
        </w:rPr>
        <w:t xml:space="preserve"> a kurzort. Beállít</w:t>
      </w:r>
      <w:r w:rsidR="005668F1" w:rsidRPr="00776039">
        <w:rPr>
          <w:rFonts w:cs="Times New Roman"/>
          <w:rPrChange w:id="2055" w:author="Ujszászi Mi" w:date="2022-04-29T22:56:00Z">
            <w:rPr/>
          </w:rPrChange>
        </w:rPr>
        <w:t>om</w:t>
      </w:r>
      <w:r w:rsidRPr="00776039">
        <w:rPr>
          <w:rFonts w:cs="Times New Roman"/>
          <w:rPrChange w:id="2056" w:author="Ujszászi Mi" w:date="2022-04-29T22:56:00Z">
            <w:rPr/>
          </w:rPrChange>
        </w:rPr>
        <w:t xml:space="preserve"> a 39-es értékben érkező pont méret</w:t>
      </w:r>
      <w:ins w:id="2057" w:author="Ujszászi Mi" w:date="2022-04-30T22:36:00Z">
        <w:r w:rsidR="0079372A">
          <w:rPr>
            <w:rFonts w:cs="Times New Roman"/>
          </w:rPr>
          <w:t>ének a felé</w:t>
        </w:r>
      </w:ins>
      <w:ins w:id="2058" w:author="Ujszászi Mi" w:date="2022-04-30T22:37:00Z">
        <w:r w:rsidR="0079372A">
          <w:rPr>
            <w:rFonts w:cs="Times New Roman"/>
          </w:rPr>
          <w:t>t a sugár értékének</w:t>
        </w:r>
      </w:ins>
      <w:del w:id="2059" w:author="Ujszászi Mi" w:date="2022-04-30T22:36:00Z">
        <w:r w:rsidRPr="00776039" w:rsidDel="0079372A">
          <w:rPr>
            <w:rFonts w:cs="Times New Roman"/>
            <w:rPrChange w:id="2060" w:author="Ujszászi Mi" w:date="2022-04-29T22:56:00Z">
              <w:rPr/>
            </w:rPrChange>
          </w:rPr>
          <w:delText>et</w:delText>
        </w:r>
      </w:del>
      <w:ins w:id="2061" w:author="Ujszászi Mi" w:date="2022-04-30T22:36:00Z">
        <w:r w:rsidR="0079372A">
          <w:rPr>
            <w:rFonts w:cs="Times New Roman"/>
          </w:rPr>
          <w:t xml:space="preserve"> </w:t>
        </w:r>
      </w:ins>
      <w:ins w:id="2062" w:author="Ujszászi Mi" w:date="2022-04-30T22:37:00Z">
        <w:r w:rsidR="0079372A">
          <w:rPr>
            <w:rFonts w:cs="Times New Roman"/>
          </w:rPr>
          <w:t xml:space="preserve">. </w:t>
        </w:r>
      </w:ins>
      <w:del w:id="2063" w:author="Ujszászi Mi" w:date="2022-04-30T22:37:00Z">
        <w:r w:rsidRPr="00776039" w:rsidDel="0079372A">
          <w:rPr>
            <w:rFonts w:cs="Times New Roman"/>
            <w:rPrChange w:id="2064" w:author="Ujszászi Mi" w:date="2022-04-29T22:56:00Z">
              <w:rPr/>
            </w:rPrChange>
          </w:rPr>
          <w:delText xml:space="preserve">. </w:delText>
        </w:r>
      </w:del>
      <w:r w:rsidRPr="00776039">
        <w:rPr>
          <w:rFonts w:cs="Times New Roman"/>
          <w:rPrChange w:id="2065" w:author="Ujszászi Mi" w:date="2022-04-29T22:56:00Z">
            <w:rPr/>
          </w:rPrChange>
        </w:rPr>
        <w:t xml:space="preserve">A </w:t>
      </w:r>
      <w:proofErr w:type="spellStart"/>
      <w:r w:rsidRPr="00776039">
        <w:rPr>
          <w:rFonts w:cs="Times New Roman"/>
          <w:rPrChange w:id="2066" w:author="Ujszászi Mi" w:date="2022-04-29T22:56:00Z">
            <w:rPr/>
          </w:rPrChange>
        </w:rPr>
        <w:t>fill</w:t>
      </w:r>
      <w:proofErr w:type="spellEnd"/>
      <w:r w:rsidRPr="00776039">
        <w:rPr>
          <w:rFonts w:cs="Times New Roman"/>
          <w:rPrChange w:id="2067" w:author="Ujszászi Mi" w:date="2022-04-29T22:56:00Z">
            <w:rPr/>
          </w:rPrChange>
        </w:rPr>
        <w:t>() paranccsal</w:t>
      </w:r>
      <w:ins w:id="2068" w:author="Ujszászi Mi" w:date="2022-04-30T22:37:00Z">
        <w:r w:rsidR="0079372A">
          <w:rPr>
            <w:rFonts w:cs="Times New Roman"/>
          </w:rPr>
          <w:t xml:space="preserve"> és az arc canvas rajzolással</w:t>
        </w:r>
      </w:ins>
      <w:r w:rsidRPr="00776039">
        <w:rPr>
          <w:rFonts w:cs="Times New Roman"/>
          <w:rPrChange w:id="2069" w:author="Ujszászi Mi" w:date="2022-04-29T22:56:00Z">
            <w:rPr/>
          </w:rPrChange>
        </w:rPr>
        <w:t xml:space="preserve"> a rajztérre kitöltött kör rajzobjektumot </w:t>
      </w:r>
      <w:r w:rsidR="003D13E8" w:rsidRPr="00776039">
        <w:rPr>
          <w:rFonts w:cs="Times New Roman"/>
          <w:rPrChange w:id="2070" w:author="Ujszászi Mi" w:date="2022-04-29T22:56:00Z">
            <w:rPr/>
          </w:rPrChange>
        </w:rPr>
        <w:t>tud</w:t>
      </w:r>
      <w:r w:rsidR="005668F1" w:rsidRPr="00776039">
        <w:rPr>
          <w:rFonts w:cs="Times New Roman"/>
          <w:rPrChange w:id="2071" w:author="Ujszászi Mi" w:date="2022-04-29T22:56:00Z">
            <w:rPr/>
          </w:rPrChange>
        </w:rPr>
        <w:t>o</w:t>
      </w:r>
      <w:ins w:id="2072" w:author="Ujszászi Mi" w:date="2022-04-30T22:38:00Z">
        <w:r w:rsidR="0079372A">
          <w:rPr>
            <w:rFonts w:cs="Times New Roman"/>
          </w:rPr>
          <w:t>k</w:t>
        </w:r>
      </w:ins>
      <w:del w:id="2073" w:author="Ujszászi Mi" w:date="2022-04-30T22:38:00Z">
        <w:r w:rsidR="005668F1" w:rsidRPr="00776039" w:rsidDel="0079372A">
          <w:rPr>
            <w:rFonts w:cs="Times New Roman"/>
            <w:rPrChange w:id="2074" w:author="Ujszászi Mi" w:date="2022-04-29T22:56:00Z">
              <w:rPr/>
            </w:rPrChange>
          </w:rPr>
          <w:delText>m</w:delText>
        </w:r>
      </w:del>
      <w:r w:rsidRPr="00776039">
        <w:rPr>
          <w:rFonts w:cs="Times New Roman"/>
          <w:rPrChange w:id="2075" w:author="Ujszászi Mi" w:date="2022-04-29T22:56:00Z">
            <w:rPr/>
          </w:rPrChange>
        </w:rPr>
        <w:t xml:space="preserve"> létre</w:t>
      </w:r>
      <w:del w:id="2076" w:author="Ujszászi Mi" w:date="2022-04-30T22:38:00Z">
        <w:r w:rsidR="003D13E8" w:rsidRPr="00776039" w:rsidDel="0079372A">
          <w:rPr>
            <w:rFonts w:cs="Times New Roman"/>
            <w:rPrChange w:id="2077" w:author="Ujszászi Mi" w:date="2022-04-29T22:56:00Z">
              <w:rPr/>
            </w:rPrChange>
          </w:rPr>
          <w:delText xml:space="preserve"> </w:delText>
        </w:r>
      </w:del>
      <w:r w:rsidR="003D13E8" w:rsidRPr="00776039">
        <w:rPr>
          <w:rFonts w:cs="Times New Roman"/>
          <w:rPrChange w:id="2078" w:author="Ujszászi Mi" w:date="2022-04-29T22:56:00Z">
            <w:rPr/>
          </w:rPrChange>
        </w:rPr>
        <w:t>hozni</w:t>
      </w:r>
      <w:r w:rsidRPr="00776039">
        <w:rPr>
          <w:rFonts w:cs="Times New Roman"/>
          <w:rPrChange w:id="2079" w:author="Ujszászi Mi" w:date="2022-04-29T22:56:00Z">
            <w:rPr/>
          </w:rPrChange>
        </w:rPr>
        <w:t>.</w:t>
      </w:r>
    </w:p>
    <w:p w14:paraId="134E9985" w14:textId="442C119F" w:rsidR="002E365A" w:rsidRPr="00776039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080" w:author="Ujszászi Mi" w:date="2022-04-29T22:56:00Z">
            <w:rPr/>
          </w:rPrChange>
        </w:rPr>
      </w:pPr>
      <w:bookmarkStart w:id="2081" w:name="_Toc100518244"/>
      <w:r w:rsidRPr="00776039">
        <w:rPr>
          <w:rFonts w:ascii="Times New Roman" w:hAnsi="Times New Roman" w:cs="Times New Roman"/>
          <w:rPrChange w:id="2082" w:author="Ujszászi Mi" w:date="2022-04-29T22:56:00Z">
            <w:rPr/>
          </w:rPrChange>
        </w:rPr>
        <w:t>LWPOLYLINE</w:t>
      </w:r>
      <w:bookmarkEnd w:id="2081"/>
    </w:p>
    <w:p w14:paraId="2E53A82A" w14:textId="6078323F" w:rsidR="002E365A" w:rsidRPr="00776039" w:rsidRDefault="002E365A" w:rsidP="00C84064">
      <w:pPr>
        <w:spacing w:line="360" w:lineRule="auto"/>
        <w:ind w:firstLine="708"/>
        <w:jc w:val="both"/>
        <w:rPr>
          <w:rFonts w:cs="Times New Roman"/>
          <w:rPrChange w:id="2083" w:author="Ujszászi Mi" w:date="2022-04-29T22:56:00Z">
            <w:rPr/>
          </w:rPrChange>
        </w:rPr>
      </w:pPr>
      <w:r w:rsidRPr="00776039">
        <w:rPr>
          <w:rFonts w:cs="Times New Roman"/>
        </w:rPr>
        <w:t>Egy n vonalból álló objektum</w:t>
      </w:r>
      <w:r w:rsidR="00C84064" w:rsidRPr="003500B6">
        <w:rPr>
          <w:rFonts w:cs="Times New Roman"/>
        </w:rPr>
        <w:t>,</w:t>
      </w:r>
      <w:r w:rsidRPr="007753AC">
        <w:rPr>
          <w:rFonts w:cs="Times New Roman"/>
        </w:rPr>
        <w:t xml:space="preserve"> ahol n természetes szám. Minden vonal az utána következő ponttal van összekötve. A formátum jelöli</w:t>
      </w:r>
      <w:r w:rsidR="00C84064" w:rsidRPr="00CE3F2E">
        <w:rPr>
          <w:rFonts w:cs="Times New Roman"/>
        </w:rPr>
        <w:t>,</w:t>
      </w:r>
      <w:r w:rsidRPr="00CE3F2E">
        <w:rPr>
          <w:rFonts w:cs="Times New Roman"/>
        </w:rPr>
        <w:t xml:space="preserve"> hogy zárt vagy nyitott a </w:t>
      </w:r>
      <w:r w:rsidRPr="00776039">
        <w:rPr>
          <w:rFonts w:cs="Times New Roman"/>
          <w:rPrChange w:id="2084" w:author="Ujszászi Mi" w:date="2022-04-29T22:56:00Z">
            <w:rPr/>
          </w:rPrChange>
        </w:rPr>
        <w:t>vonalhalmaz.</w:t>
      </w:r>
    </w:p>
    <w:p w14:paraId="02160AC9" w14:textId="512A2F6A" w:rsidR="00BC1557" w:rsidRPr="00776039" w:rsidRDefault="002E365A" w:rsidP="00C84064">
      <w:pPr>
        <w:spacing w:line="360" w:lineRule="auto"/>
        <w:jc w:val="both"/>
        <w:rPr>
          <w:rFonts w:cs="Times New Roman"/>
          <w:rPrChange w:id="2085" w:author="Ujszászi Mi" w:date="2022-04-29T22:56:00Z">
            <w:rPr/>
          </w:rPrChange>
        </w:rPr>
      </w:pPr>
      <w:r w:rsidRPr="00776039">
        <w:rPr>
          <w:rFonts w:cs="Times New Roman"/>
          <w:rPrChange w:id="2086" w:author="Ujszászi Mi" w:date="2022-04-29T22:56:00Z">
            <w:rPr/>
          </w:rPrChange>
        </w:rPr>
        <w:t xml:space="preserve">Az LWPOLYLINE objektum kezeli a pontok közötti görbe vonalat is így lehetséges </w:t>
      </w:r>
      <w:proofErr w:type="spellStart"/>
      <w:r w:rsidRPr="00776039">
        <w:rPr>
          <w:rFonts w:cs="Times New Roman"/>
          <w:rPrChange w:id="2087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2088" w:author="Ujszászi Mi" w:date="2022-04-29T22:56:00Z">
            <w:rPr/>
          </w:rPrChange>
        </w:rPr>
        <w:t xml:space="preserve"> érték is a pont</w:t>
      </w:r>
      <w:r w:rsidR="00BC1557" w:rsidRPr="00776039">
        <w:rPr>
          <w:rFonts w:cs="Times New Roman"/>
          <w:rPrChange w:id="2089" w:author="Ujszászi Mi" w:date="2022-04-29T22:56:00Z">
            <w:rPr/>
          </w:rPrChange>
        </w:rPr>
        <w:t xml:space="preserve"> leírásban. A következő ábra fogja megmutatni a valódi formátumo</w:t>
      </w:r>
      <w:r w:rsidR="00A816B7" w:rsidRPr="00776039">
        <w:rPr>
          <w:rFonts w:cs="Times New Roman"/>
          <w:rPrChange w:id="2090" w:author="Ujszászi Mi" w:date="2022-04-29T22:56:00Z">
            <w:rPr/>
          </w:rPrChange>
        </w:rPr>
        <w:t>kat</w:t>
      </w:r>
      <w:r w:rsidR="00BC1557" w:rsidRPr="00776039">
        <w:rPr>
          <w:rFonts w:cs="Times New Roman"/>
          <w:rPrChange w:id="2091" w:author="Ujszászi Mi" w:date="2022-04-29T22:56:00Z">
            <w:rPr/>
          </w:rPrChange>
        </w:rPr>
        <w:t>.</w:t>
      </w:r>
    </w:p>
    <w:p w14:paraId="6A71E83B" w14:textId="77777777" w:rsidR="00A816B7" w:rsidRPr="00776039" w:rsidRDefault="00A816B7" w:rsidP="00C84064">
      <w:pPr>
        <w:keepNext/>
        <w:spacing w:line="360" w:lineRule="auto"/>
        <w:jc w:val="center"/>
        <w:rPr>
          <w:rFonts w:cs="Times New Roman"/>
        </w:rPr>
      </w:pPr>
      <w:r w:rsidRPr="00776039">
        <w:rPr>
          <w:rFonts w:cs="Times New Roman"/>
          <w:noProof/>
        </w:rPr>
        <w:lastRenderedPageBreak/>
        <w:drawing>
          <wp:inline distT="0" distB="0" distL="0" distR="0" wp14:anchorId="3AA03BD0" wp14:editId="2BFE8960">
            <wp:extent cx="3143250" cy="52959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9832" w14:textId="2A34E894" w:rsidR="00BC1557" w:rsidRPr="007753AC" w:rsidRDefault="001775D3" w:rsidP="00C84064">
      <w:pPr>
        <w:pStyle w:val="Kpalrs"/>
        <w:spacing w:line="360" w:lineRule="auto"/>
        <w:jc w:val="center"/>
        <w:rPr>
          <w:rFonts w:cs="Times New Roman"/>
        </w:rPr>
      </w:pPr>
      <w:r w:rsidRPr="003500B6">
        <w:rPr>
          <w:rFonts w:cs="Times New Roman"/>
        </w:rPr>
        <w:fldChar w:fldCharType="begin"/>
      </w:r>
      <w:r w:rsidRPr="00776039">
        <w:rPr>
          <w:rFonts w:cs="Times New Roman"/>
          <w:rPrChange w:id="2092" w:author="Ujszászi Mi" w:date="2022-04-29T22:56:00Z">
            <w:rPr/>
          </w:rPrChange>
        </w:rPr>
        <w:instrText xml:space="preserve"> SEQ ábra \* ARABIC </w:instrText>
      </w:r>
      <w:r w:rsidRPr="003500B6">
        <w:rPr>
          <w:rFonts w:cs="Times New Roman"/>
          <w:rPrChange w:id="2093" w:author="Ujszászi Mi" w:date="2022-04-29T22:56:00Z">
            <w:rPr>
              <w:rFonts w:cs="Times New Roman"/>
              <w:noProof/>
            </w:rPr>
          </w:rPrChange>
        </w:rPr>
        <w:fldChar w:fldCharType="separate"/>
      </w:r>
      <w:r w:rsidR="00A816B7" w:rsidRPr="003500B6">
        <w:rPr>
          <w:rFonts w:cs="Times New Roman"/>
          <w:noProof/>
        </w:rPr>
        <w:t>10</w:t>
      </w:r>
      <w:r w:rsidRPr="003500B6">
        <w:rPr>
          <w:rFonts w:cs="Times New Roman"/>
          <w:noProof/>
        </w:rPr>
        <w:fldChar w:fldCharType="end"/>
      </w:r>
      <w:r w:rsidR="00A816B7" w:rsidRPr="00776039">
        <w:rPr>
          <w:rFonts w:cs="Times New Roman"/>
        </w:rPr>
        <w:t xml:space="preserve">. ábra LWPolyline 42-es </w:t>
      </w:r>
      <w:proofErr w:type="spellStart"/>
      <w:r w:rsidR="00A816B7" w:rsidRPr="00776039">
        <w:rPr>
          <w:rFonts w:cs="Times New Roman"/>
        </w:rPr>
        <w:t>bulge</w:t>
      </w:r>
      <w:proofErr w:type="spellEnd"/>
      <w:r w:rsidR="00A816B7" w:rsidRPr="00776039">
        <w:rPr>
          <w:rFonts w:cs="Times New Roman"/>
        </w:rPr>
        <w:t xml:space="preserve"> nélkül és 42-es </w:t>
      </w:r>
      <w:proofErr w:type="spellStart"/>
      <w:r w:rsidR="00A816B7" w:rsidRPr="00776039">
        <w:rPr>
          <w:rFonts w:cs="Times New Roman"/>
        </w:rPr>
        <w:t>b</w:t>
      </w:r>
      <w:r w:rsidR="00A816B7" w:rsidRPr="003500B6">
        <w:rPr>
          <w:rFonts w:cs="Times New Roman"/>
        </w:rPr>
        <w:t>ulge</w:t>
      </w:r>
      <w:proofErr w:type="spellEnd"/>
      <w:r w:rsidR="00A816B7" w:rsidRPr="003500B6">
        <w:rPr>
          <w:rFonts w:cs="Times New Roman"/>
        </w:rPr>
        <w:t xml:space="preserve"> értékkel</w:t>
      </w:r>
    </w:p>
    <w:p w14:paraId="79CA4903" w14:textId="77777777" w:rsidR="00BC1557" w:rsidRPr="00776039" w:rsidRDefault="00BC1557" w:rsidP="00C84064">
      <w:pPr>
        <w:spacing w:line="360" w:lineRule="auto"/>
        <w:jc w:val="both"/>
        <w:rPr>
          <w:rFonts w:cs="Times New Roman"/>
          <w:rPrChange w:id="2094" w:author="Ujszászi Mi" w:date="2022-04-29T22:56:00Z">
            <w:rPr/>
          </w:rPrChange>
        </w:rPr>
      </w:pPr>
    </w:p>
    <w:p w14:paraId="45A3AF9E" w14:textId="4E95C214" w:rsidR="00787767" w:rsidRPr="00776039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095" w:author="Ujszászi Mi" w:date="2022-04-29T22:56:00Z">
            <w:rPr/>
          </w:rPrChange>
        </w:rPr>
      </w:pPr>
      <w:r w:rsidRPr="00776039">
        <w:rPr>
          <w:rFonts w:cs="Times New Roman"/>
          <w:rPrChange w:id="2096" w:author="Ujszászi Mi" w:date="2022-04-29T22:56:00Z">
            <w:rPr/>
          </w:rPrChange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787767" w:rsidRPr="00776039" w14:paraId="75704DFD" w14:textId="77777777" w:rsidTr="00B17BA1">
        <w:tc>
          <w:tcPr>
            <w:tcW w:w="1123" w:type="dxa"/>
          </w:tcPr>
          <w:p w14:paraId="339523AE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097" w:author="Ujszászi Mi" w:date="2022-04-29T22:56:00Z">
                  <w:rPr/>
                </w:rPrChange>
              </w:rPr>
              <w:pPrChange w:id="2098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099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7B869789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00" w:author="Ujszászi Mi" w:date="2022-04-29T22:56:00Z">
                  <w:rPr/>
                </w:rPrChange>
              </w:rPr>
              <w:pPrChange w:id="2101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02" w:author="Ujszászi Mi" w:date="2022-04-29T22:56:00Z">
                  <w:rPr/>
                </w:rPrChange>
              </w:rPr>
              <w:t>Leírás</w:t>
            </w:r>
          </w:p>
        </w:tc>
      </w:tr>
      <w:tr w:rsidR="00787767" w:rsidRPr="00776039" w14:paraId="00BE4387" w14:textId="77777777" w:rsidTr="00B17BA1">
        <w:tc>
          <w:tcPr>
            <w:tcW w:w="1123" w:type="dxa"/>
          </w:tcPr>
          <w:p w14:paraId="706CE06A" w14:textId="3A779F16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03" w:author="Ujszászi Mi" w:date="2022-04-29T22:56:00Z">
                  <w:rPr/>
                </w:rPrChange>
              </w:rPr>
              <w:pPrChange w:id="2104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05" w:author="Ujszászi Mi" w:date="2022-04-29T22:56:00Z">
                  <w:rPr/>
                </w:rPrChange>
              </w:rPr>
              <w:t xml:space="preserve"> </w:t>
            </w:r>
            <w:r w:rsidR="002E365A" w:rsidRPr="00776039">
              <w:rPr>
                <w:rFonts w:cs="Times New Roman"/>
                <w:rPrChange w:id="2106" w:author="Ujszászi Mi" w:date="2022-04-29T22:56:00Z">
                  <w:rPr/>
                </w:rPrChange>
              </w:rPr>
              <w:t>43</w:t>
            </w:r>
          </w:p>
        </w:tc>
        <w:tc>
          <w:tcPr>
            <w:tcW w:w="7939" w:type="dxa"/>
          </w:tcPr>
          <w:p w14:paraId="1BEA25F1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07" w:author="Ujszászi Mi" w:date="2022-04-29T22:56:00Z">
                  <w:rPr/>
                </w:rPrChange>
              </w:rPr>
              <w:pPrChange w:id="2108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09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787767" w:rsidRPr="00776039" w14:paraId="7F354D4A" w14:textId="77777777" w:rsidTr="00B17BA1">
        <w:tc>
          <w:tcPr>
            <w:tcW w:w="1123" w:type="dxa"/>
          </w:tcPr>
          <w:p w14:paraId="1E3155A1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10" w:author="Ujszászi Mi" w:date="2022-04-29T22:56:00Z">
                  <w:rPr/>
                </w:rPrChange>
              </w:rPr>
              <w:pPrChange w:id="2111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12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65AED52F" w14:textId="012748A6" w:rsidR="00787767" w:rsidRPr="00776039" w:rsidRDefault="002E365A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13" w:author="Ujszászi Mi" w:date="2022-04-29T22:56:00Z">
                  <w:rPr/>
                </w:rPrChange>
              </w:rPr>
              <w:pPrChange w:id="2114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15" w:author="Ujszászi Mi" w:date="2022-04-29T22:56:00Z">
                  <w:rPr/>
                </w:rPrChange>
              </w:rPr>
              <w:t>a 0…n-edik pont</w:t>
            </w:r>
            <w:r w:rsidR="00787767" w:rsidRPr="00776039">
              <w:rPr>
                <w:rFonts w:cs="Times New Roman"/>
                <w:rPrChange w:id="2116" w:author="Ujszászi Mi" w:date="2022-04-29T22:56:00Z">
                  <w:rPr/>
                </w:rPrChange>
              </w:rPr>
              <w:t xml:space="preserve"> X koordinátája</w:t>
            </w:r>
            <w:r w:rsidRPr="00776039">
              <w:rPr>
                <w:rFonts w:cs="Times New Roman"/>
                <w:rPrChange w:id="2117" w:author="Ujszászi Mi" w:date="2022-04-29T22:56:00Z">
                  <w:rPr/>
                </w:rPrChange>
              </w:rPr>
              <w:t xml:space="preserve"> (a)</w:t>
            </w:r>
          </w:p>
        </w:tc>
      </w:tr>
      <w:tr w:rsidR="00787767" w:rsidRPr="00776039" w14:paraId="5673CFF0" w14:textId="77777777" w:rsidTr="00B17BA1">
        <w:tc>
          <w:tcPr>
            <w:tcW w:w="1123" w:type="dxa"/>
          </w:tcPr>
          <w:p w14:paraId="3AE316E7" w14:textId="77777777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18" w:author="Ujszászi Mi" w:date="2022-04-29T22:56:00Z">
                  <w:rPr/>
                </w:rPrChange>
              </w:rPr>
              <w:pPrChange w:id="2119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20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34F2820C" w14:textId="4757580E" w:rsidR="00787767" w:rsidRPr="00776039" w:rsidRDefault="002E365A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21" w:author="Ujszászi Mi" w:date="2022-04-29T22:56:00Z">
                  <w:rPr/>
                </w:rPrChange>
              </w:rPr>
              <w:pPrChange w:id="2122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23" w:author="Ujszászi Mi" w:date="2022-04-29T22:56:00Z">
                  <w:rPr/>
                </w:rPrChange>
              </w:rPr>
              <w:t>a 0…n-edik pont Y koordinátája</w:t>
            </w:r>
          </w:p>
        </w:tc>
      </w:tr>
      <w:tr w:rsidR="00787767" w:rsidRPr="00776039" w14:paraId="6FF17898" w14:textId="77777777" w:rsidTr="00B17BA1">
        <w:tc>
          <w:tcPr>
            <w:tcW w:w="1123" w:type="dxa"/>
          </w:tcPr>
          <w:p w14:paraId="33FD1244" w14:textId="3A0EAE08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24" w:author="Ujszászi Mi" w:date="2022-04-29T22:56:00Z">
                  <w:rPr/>
                </w:rPrChange>
              </w:rPr>
              <w:pPrChange w:id="2125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26" w:author="Ujszászi Mi" w:date="2022-04-29T22:56:00Z">
                  <w:rPr/>
                </w:rPrChange>
              </w:rPr>
              <w:t xml:space="preserve"> 42</w:t>
            </w:r>
          </w:p>
        </w:tc>
        <w:tc>
          <w:tcPr>
            <w:tcW w:w="7939" w:type="dxa"/>
          </w:tcPr>
          <w:p w14:paraId="0EB279A5" w14:textId="114F4ABA" w:rsidR="00787767" w:rsidRPr="00776039" w:rsidRDefault="002E365A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27" w:author="Ujszászi Mi" w:date="2022-04-29T22:56:00Z">
                  <w:rPr/>
                </w:rPrChange>
              </w:rPr>
              <w:pPrChange w:id="2128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29" w:author="Ujszászi Mi" w:date="2022-04-29T22:56:00Z">
                  <w:rPr/>
                </w:rPrChange>
              </w:rPr>
              <w:t xml:space="preserve">a 0…n-edik pont </w:t>
            </w:r>
            <w:proofErr w:type="spellStart"/>
            <w:r w:rsidRPr="00776039">
              <w:rPr>
                <w:rFonts w:cs="Times New Roman"/>
                <w:rPrChange w:id="2130" w:author="Ujszászi Mi" w:date="2022-04-29T22:56:00Z">
                  <w:rPr/>
                </w:rPrChange>
              </w:rPr>
              <w:t>bulge</w:t>
            </w:r>
            <w:proofErr w:type="spellEnd"/>
            <w:r w:rsidRPr="00776039">
              <w:rPr>
                <w:rFonts w:cs="Times New Roman"/>
                <w:rPrChange w:id="2131" w:author="Ujszászi Mi" w:date="2022-04-29T22:56:00Z">
                  <w:rPr/>
                </w:rPrChange>
              </w:rPr>
              <w:t xml:space="preserve"> értéke</w:t>
            </w:r>
          </w:p>
        </w:tc>
      </w:tr>
      <w:tr w:rsidR="00787767" w:rsidRPr="00776039" w14:paraId="0D3B3B74" w14:textId="77777777" w:rsidTr="00B17BA1">
        <w:tc>
          <w:tcPr>
            <w:tcW w:w="1123" w:type="dxa"/>
          </w:tcPr>
          <w:p w14:paraId="1DAC4E44" w14:textId="7A7BE0A3" w:rsidR="00787767" w:rsidRPr="00776039" w:rsidRDefault="00787767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32" w:author="Ujszászi Mi" w:date="2022-04-29T22:56:00Z">
                  <w:rPr/>
                </w:rPrChange>
              </w:rPr>
              <w:pPrChange w:id="2133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34" w:author="Ujszászi Mi" w:date="2022-04-29T22:56:00Z">
                  <w:rPr/>
                </w:rPrChange>
              </w:rPr>
              <w:lastRenderedPageBreak/>
              <w:t xml:space="preserve"> 70</w:t>
            </w:r>
          </w:p>
        </w:tc>
        <w:tc>
          <w:tcPr>
            <w:tcW w:w="7939" w:type="dxa"/>
          </w:tcPr>
          <w:p w14:paraId="764341AB" w14:textId="730D42AC" w:rsidR="00787767" w:rsidRPr="00776039" w:rsidRDefault="002E365A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35" w:author="Ujszászi Mi" w:date="2022-04-29T22:56:00Z">
                  <w:rPr/>
                </w:rPrChange>
              </w:rPr>
              <w:pPrChange w:id="2136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37" w:author="Ujszászi Mi" w:date="2022-04-29T22:56:00Z">
                  <w:rPr/>
                </w:rPrChange>
              </w:rPr>
              <w:t xml:space="preserve">Zárt </w:t>
            </w:r>
            <w:proofErr w:type="spellStart"/>
            <w:r w:rsidRPr="00776039">
              <w:rPr>
                <w:rFonts w:cs="Times New Roman"/>
                <w:rPrChange w:id="2138" w:author="Ujszászi Mi" w:date="2022-04-29T22:56:00Z">
                  <w:rPr/>
                </w:rPrChange>
              </w:rPr>
              <w:t>polyline</w:t>
            </w:r>
            <w:proofErr w:type="spellEnd"/>
            <w:r w:rsidRPr="00776039">
              <w:rPr>
                <w:rFonts w:cs="Times New Roman"/>
                <w:rPrChange w:id="2139" w:author="Ujszászi Mi" w:date="2022-04-29T22:56:00Z">
                  <w:rPr/>
                </w:rPrChange>
              </w:rPr>
              <w:t xml:space="preserve"> 0 érték. nyitott </w:t>
            </w:r>
            <w:proofErr w:type="spellStart"/>
            <w:r w:rsidRPr="00776039">
              <w:rPr>
                <w:rFonts w:cs="Times New Roman"/>
                <w:rPrChange w:id="2140" w:author="Ujszászi Mi" w:date="2022-04-29T22:56:00Z">
                  <w:rPr/>
                </w:rPrChange>
              </w:rPr>
              <w:t>polyline</w:t>
            </w:r>
            <w:proofErr w:type="spellEnd"/>
            <w:r w:rsidRPr="00776039">
              <w:rPr>
                <w:rFonts w:cs="Times New Roman"/>
                <w:rPrChange w:id="2141" w:author="Ujszászi Mi" w:date="2022-04-29T22:56:00Z">
                  <w:rPr/>
                </w:rPrChange>
              </w:rPr>
              <w:t xml:space="preserve"> 1-es érték</w:t>
            </w:r>
          </w:p>
        </w:tc>
      </w:tr>
    </w:tbl>
    <w:p w14:paraId="4FF24686" w14:textId="2783A148" w:rsidR="00787767" w:rsidRPr="00776039" w:rsidRDefault="00787767" w:rsidP="00C84064">
      <w:pPr>
        <w:spacing w:line="360" w:lineRule="auto"/>
        <w:jc w:val="both"/>
        <w:rPr>
          <w:rFonts w:cs="Times New Roman"/>
          <w:rPrChange w:id="2142" w:author="Ujszászi Mi" w:date="2022-04-29T22:56:00Z">
            <w:rPr/>
          </w:rPrChange>
        </w:rPr>
      </w:pPr>
    </w:p>
    <w:p w14:paraId="372122AD" w14:textId="0E75360A" w:rsidR="00787767" w:rsidRPr="00776039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143" w:author="Ujszászi Mi" w:date="2022-04-29T22:56:00Z">
            <w:rPr/>
          </w:rPrChange>
        </w:rPr>
      </w:pPr>
      <w:r w:rsidRPr="00776039">
        <w:rPr>
          <w:rFonts w:cs="Times New Roman"/>
          <w:rPrChange w:id="2144" w:author="Ujszászi Mi" w:date="2022-04-29T22:56:00Z">
            <w:rPr/>
          </w:rPrChange>
        </w:rPr>
        <w:t>Visszarajzolás kezelése</w:t>
      </w:r>
    </w:p>
    <w:p w14:paraId="583480CC" w14:textId="4BB7E59D" w:rsidR="00787767" w:rsidRPr="00776039" w:rsidRDefault="002E365A" w:rsidP="00C84064">
      <w:pPr>
        <w:spacing w:line="360" w:lineRule="auto"/>
        <w:ind w:firstLine="708"/>
        <w:jc w:val="both"/>
        <w:rPr>
          <w:rFonts w:cs="Times New Roman"/>
          <w:rPrChange w:id="2145" w:author="Ujszászi Mi" w:date="2022-04-29T22:56:00Z">
            <w:rPr/>
          </w:rPrChange>
        </w:rPr>
      </w:pPr>
      <w:r w:rsidRPr="00776039">
        <w:rPr>
          <w:rFonts w:cs="Times New Roman"/>
          <w:rPrChange w:id="2146" w:author="Ujszászi Mi" w:date="2022-04-29T22:56:00Z">
            <w:rPr/>
          </w:rPrChange>
        </w:rPr>
        <w:t>Egy pont kettő fix és 1 opcionális mezővel rendelkezik. A 10-es és 20-as koordináta érték minden esetben érkezik. Ha az vonalak között van görbe vonal akkor az egyenes vonalakhoz is érkez</w:t>
      </w:r>
      <w:r w:rsidR="00A816B7" w:rsidRPr="00776039">
        <w:rPr>
          <w:rFonts w:cs="Times New Roman"/>
          <w:rPrChange w:id="2147" w:author="Ujszászi Mi" w:date="2022-04-29T22:56:00Z">
            <w:rPr/>
          </w:rPrChange>
        </w:rPr>
        <w:t>het</w:t>
      </w:r>
      <w:r w:rsidRPr="00776039">
        <w:rPr>
          <w:rFonts w:cs="Times New Roman"/>
          <w:rPrChange w:id="2148" w:author="Ujszászi Mi" w:date="2022-04-29T22:56:00Z">
            <w:rPr/>
          </w:rPrChange>
        </w:rPr>
        <w:t xml:space="preserve"> </w:t>
      </w:r>
      <w:proofErr w:type="spellStart"/>
      <w:r w:rsidRPr="00776039">
        <w:rPr>
          <w:rFonts w:cs="Times New Roman"/>
          <w:rPrChange w:id="2149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2150" w:author="Ujszászi Mi" w:date="2022-04-29T22:56:00Z">
            <w:rPr/>
          </w:rPrChange>
        </w:rPr>
        <w:t xml:space="preserve"> </w:t>
      </w:r>
      <w:proofErr w:type="spellStart"/>
      <w:r w:rsidRPr="00776039">
        <w:rPr>
          <w:rFonts w:cs="Times New Roman"/>
          <w:rPrChange w:id="2151" w:author="Ujszászi Mi" w:date="2022-04-29T22:56:00Z">
            <w:rPr/>
          </w:rPrChange>
        </w:rPr>
        <w:t>type</w:t>
      </w:r>
      <w:proofErr w:type="spellEnd"/>
      <w:r w:rsidRPr="00776039">
        <w:rPr>
          <w:rFonts w:cs="Times New Roman"/>
          <w:rPrChange w:id="2152" w:author="Ujszászi Mi" w:date="2022-04-29T22:56:00Z">
            <w:rPr/>
          </w:rPrChange>
        </w:rPr>
        <w:t xml:space="preserve"> 0.0 értékkel. Ha kizárólag egyenesek vannak az entitásba akkor nem érkezik </w:t>
      </w:r>
      <w:proofErr w:type="spellStart"/>
      <w:r w:rsidRPr="00776039">
        <w:rPr>
          <w:rFonts w:cs="Times New Roman"/>
          <w:rPrChange w:id="2153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2154" w:author="Ujszászi Mi" w:date="2022-04-29T22:56:00Z">
            <w:rPr/>
          </w:rPrChange>
        </w:rPr>
        <w:t xml:space="preserve"> érték egyik ponthoz sem.</w:t>
      </w:r>
    </w:p>
    <w:p w14:paraId="68F085CF" w14:textId="6E8855D2" w:rsidR="00A816B7" w:rsidRPr="00776039" w:rsidRDefault="00A816B7" w:rsidP="00C84064">
      <w:pPr>
        <w:spacing w:line="360" w:lineRule="auto"/>
        <w:jc w:val="both"/>
        <w:rPr>
          <w:rFonts w:cs="Times New Roman"/>
          <w:rPrChange w:id="2155" w:author="Ujszászi Mi" w:date="2022-04-29T22:56:00Z">
            <w:rPr/>
          </w:rPrChange>
        </w:rPr>
      </w:pPr>
      <w:r w:rsidRPr="00776039">
        <w:rPr>
          <w:rFonts w:cs="Times New Roman"/>
          <w:rPrChange w:id="2156" w:author="Ujszászi Mi" w:date="2022-04-29T22:56:00Z">
            <w:rPr/>
          </w:rPrChange>
        </w:rPr>
        <w:t>A „ 70” -es típus kód mutatja meg hogy a vonallánca az nyitott vagy zárt. Nyitott esetben a vonallánc végpontja a kigyűjtött pontok utolsó pontja. Zárt esetben az utolsó pont a kezdő pont lesz.</w:t>
      </w:r>
    </w:p>
    <w:p w14:paraId="713DECD8" w14:textId="1D2546F8" w:rsidR="00787767" w:rsidRPr="00776039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157" w:author="Ujszászi Mi" w:date="2022-04-29T22:56:00Z">
            <w:rPr/>
          </w:rPrChange>
        </w:rPr>
      </w:pPr>
      <w:r w:rsidRPr="00776039">
        <w:rPr>
          <w:rFonts w:cs="Times New Roman"/>
          <w:rPrChange w:id="2158" w:author="Ujszászi Mi" w:date="2022-04-29T22:56:00Z">
            <w:rPr/>
          </w:rPrChange>
        </w:rPr>
        <w:t>F</w:t>
      </w:r>
      <w:r w:rsidR="00787767" w:rsidRPr="00776039">
        <w:rPr>
          <w:rFonts w:cs="Times New Roman"/>
          <w:rPrChange w:id="2159" w:author="Ujszászi Mi" w:date="2022-04-29T22:56:00Z">
            <w:rPr/>
          </w:rPrChange>
        </w:rPr>
        <w:t>elmerült problémák kezelése</w:t>
      </w:r>
    </w:p>
    <w:p w14:paraId="082FFEE9" w14:textId="7F515272" w:rsidR="00787767" w:rsidRPr="00776039" w:rsidRDefault="00A816B7" w:rsidP="00C84064">
      <w:pPr>
        <w:spacing w:line="360" w:lineRule="auto"/>
        <w:ind w:firstLine="708"/>
        <w:jc w:val="both"/>
        <w:rPr>
          <w:rFonts w:cs="Times New Roman"/>
          <w:rPrChange w:id="2160" w:author="Ujszászi Mi" w:date="2022-04-29T22:56:00Z">
            <w:rPr/>
          </w:rPrChange>
        </w:rPr>
      </w:pPr>
      <w:r w:rsidRPr="00776039">
        <w:rPr>
          <w:rFonts w:cs="Times New Roman"/>
          <w:rPrChange w:id="2161" w:author="Ujszászi Mi" w:date="2022-04-29T22:56:00Z">
            <w:rPr/>
          </w:rPrChange>
        </w:rPr>
        <w:t xml:space="preserve">Nehezen sikerült detektálni, hogy mikor érkezik egy pont listában </w:t>
      </w:r>
      <w:proofErr w:type="spellStart"/>
      <w:r w:rsidRPr="00776039">
        <w:rPr>
          <w:rFonts w:cs="Times New Roman"/>
          <w:rPrChange w:id="2162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2163" w:author="Ujszászi Mi" w:date="2022-04-29T22:56:00Z">
            <w:rPr/>
          </w:rPrChange>
        </w:rPr>
        <w:t xml:space="preserve"> érték. Több fájl teljes vizsgálata alapján tudtam leszűrni a </w:t>
      </w:r>
      <w:proofErr w:type="spellStart"/>
      <w:r w:rsidRPr="00776039">
        <w:rPr>
          <w:rFonts w:cs="Times New Roman"/>
          <w:rPrChange w:id="2164" w:author="Ujszászi Mi" w:date="2022-04-29T22:56:00Z">
            <w:rPr/>
          </w:rPrChange>
        </w:rPr>
        <w:t>bulge</w:t>
      </w:r>
      <w:proofErr w:type="spellEnd"/>
      <w:r w:rsidRPr="00776039">
        <w:rPr>
          <w:rFonts w:cs="Times New Roman"/>
          <w:rPrChange w:id="2165" w:author="Ujszászi Mi" w:date="2022-04-29T22:56:00Z">
            <w:rPr/>
          </w:rPrChange>
        </w:rPr>
        <w:t>-re vonatkozó fenti ténymegállapításokat.</w:t>
      </w:r>
    </w:p>
    <w:p w14:paraId="28A4191C" w14:textId="3AA60183" w:rsidR="0049443E" w:rsidRPr="00776039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166" w:author="Ujszászi Mi" w:date="2022-04-29T22:56:00Z">
            <w:rPr/>
          </w:rPrChange>
        </w:rPr>
      </w:pPr>
      <w:bookmarkStart w:id="2167" w:name="_Toc100518245"/>
      <w:r w:rsidRPr="00776039">
        <w:rPr>
          <w:rFonts w:ascii="Times New Roman" w:hAnsi="Times New Roman" w:cs="Times New Roman"/>
          <w:rPrChange w:id="2168" w:author="Ujszászi Mi" w:date="2022-04-29T22:56:00Z">
            <w:rPr/>
          </w:rPrChange>
        </w:rPr>
        <w:t>SOLID</w:t>
      </w:r>
      <w:bookmarkEnd w:id="2167"/>
    </w:p>
    <w:p w14:paraId="2FC32F4F" w14:textId="0D94C267" w:rsidR="005B4D59" w:rsidRPr="00776039" w:rsidRDefault="005B4D59" w:rsidP="00C84064">
      <w:pPr>
        <w:spacing w:line="360" w:lineRule="auto"/>
        <w:ind w:left="708"/>
        <w:jc w:val="both"/>
        <w:rPr>
          <w:rFonts w:cs="Times New Roman"/>
        </w:rPr>
      </w:pPr>
      <w:r w:rsidRPr="00776039">
        <w:rPr>
          <w:rFonts w:cs="Times New Roman"/>
        </w:rPr>
        <w:t xml:space="preserve">A </w:t>
      </w:r>
      <w:proofErr w:type="spellStart"/>
      <w:r w:rsidRPr="00776039">
        <w:rPr>
          <w:rFonts w:cs="Times New Roman"/>
        </w:rPr>
        <w:t>solid</w:t>
      </w:r>
      <w:proofErr w:type="spellEnd"/>
      <w:r w:rsidRPr="00776039">
        <w:rPr>
          <w:rFonts w:cs="Times New Roman"/>
        </w:rPr>
        <w:t xml:space="preserve"> grafikai objektum egy 3 vagy 4 pontból álló kitöltött alakzat.</w:t>
      </w:r>
    </w:p>
    <w:p w14:paraId="58B4B8AE" w14:textId="2E86DD94" w:rsidR="005B4D59" w:rsidRPr="003500B6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5B4D59" w:rsidRPr="00776039" w14:paraId="1031DF88" w14:textId="77777777" w:rsidTr="005B4D59">
        <w:tc>
          <w:tcPr>
            <w:tcW w:w="1123" w:type="dxa"/>
          </w:tcPr>
          <w:p w14:paraId="336D4978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69" w:author="Ujszászi Mi" w:date="2022-04-29T22:56:00Z">
                  <w:rPr/>
                </w:rPrChange>
              </w:rPr>
              <w:pPrChange w:id="2170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71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02A85E2F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72" w:author="Ujszászi Mi" w:date="2022-04-29T22:56:00Z">
                  <w:rPr/>
                </w:rPrChange>
              </w:rPr>
              <w:pPrChange w:id="2173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74" w:author="Ujszászi Mi" w:date="2022-04-29T22:56:00Z">
                  <w:rPr/>
                </w:rPrChange>
              </w:rPr>
              <w:t>Leírás</w:t>
            </w:r>
          </w:p>
        </w:tc>
      </w:tr>
      <w:tr w:rsidR="005B4D59" w:rsidRPr="00776039" w14:paraId="44655511" w14:textId="77777777" w:rsidTr="005B4D59">
        <w:tc>
          <w:tcPr>
            <w:tcW w:w="1123" w:type="dxa"/>
          </w:tcPr>
          <w:p w14:paraId="64592F8F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75" w:author="Ujszászi Mi" w:date="2022-04-29T22:56:00Z">
                  <w:rPr/>
                </w:rPrChange>
              </w:rPr>
              <w:pPrChange w:id="2176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77" w:author="Ujszászi Mi" w:date="2022-04-29T22:56:00Z">
                  <w:rPr/>
                </w:rPrChange>
              </w:rPr>
              <w:t xml:space="preserve"> 39</w:t>
            </w:r>
          </w:p>
        </w:tc>
        <w:tc>
          <w:tcPr>
            <w:tcW w:w="7939" w:type="dxa"/>
          </w:tcPr>
          <w:p w14:paraId="4C8278E9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78" w:author="Ujszászi Mi" w:date="2022-04-29T22:56:00Z">
                  <w:rPr/>
                </w:rPrChange>
              </w:rPr>
              <w:pPrChange w:id="2179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80" w:author="Ujszászi Mi" w:date="2022-04-29T22:56:00Z">
                  <w:rPr/>
                </w:rPrChange>
              </w:rPr>
              <w:t>A rajzolás során használt vonalhossz vastagsága. Ha nem érkezik változó szinten definiálható alapértelmezett vonalvastagság.</w:t>
            </w:r>
          </w:p>
        </w:tc>
      </w:tr>
      <w:tr w:rsidR="005B4D59" w:rsidRPr="00776039" w14:paraId="7EDC2177" w14:textId="77777777" w:rsidTr="005B4D59">
        <w:tc>
          <w:tcPr>
            <w:tcW w:w="1123" w:type="dxa"/>
          </w:tcPr>
          <w:p w14:paraId="1C9D2A25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81" w:author="Ujszászi Mi" w:date="2022-04-29T22:56:00Z">
                  <w:rPr/>
                </w:rPrChange>
              </w:rPr>
              <w:pPrChange w:id="2182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83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546697D8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84" w:author="Ujszászi Mi" w:date="2022-04-29T22:56:00Z">
                  <w:rPr/>
                </w:rPrChange>
              </w:rPr>
              <w:pPrChange w:id="2185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86" w:author="Ujszászi Mi" w:date="2022-04-29T22:56:00Z">
                  <w:rPr/>
                </w:rPrChange>
              </w:rPr>
              <w:t>első pont X koordinátája</w:t>
            </w:r>
          </w:p>
        </w:tc>
      </w:tr>
      <w:tr w:rsidR="005B4D59" w:rsidRPr="00776039" w14:paraId="4D066A56" w14:textId="77777777" w:rsidTr="005B4D59">
        <w:tc>
          <w:tcPr>
            <w:tcW w:w="1123" w:type="dxa"/>
          </w:tcPr>
          <w:p w14:paraId="5DFCD6ED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87" w:author="Ujszászi Mi" w:date="2022-04-29T22:56:00Z">
                  <w:rPr/>
                </w:rPrChange>
              </w:rPr>
              <w:pPrChange w:id="2188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89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47CE3650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90" w:author="Ujszászi Mi" w:date="2022-04-29T22:56:00Z">
                  <w:rPr/>
                </w:rPrChange>
              </w:rPr>
              <w:pPrChange w:id="2191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92" w:author="Ujszászi Mi" w:date="2022-04-29T22:56:00Z">
                  <w:rPr/>
                </w:rPrChange>
              </w:rPr>
              <w:t>első pont Y koordinátája</w:t>
            </w:r>
          </w:p>
        </w:tc>
      </w:tr>
      <w:tr w:rsidR="005B4D59" w:rsidRPr="00776039" w14:paraId="3FFECF86" w14:textId="77777777" w:rsidTr="005B4D59">
        <w:tc>
          <w:tcPr>
            <w:tcW w:w="1123" w:type="dxa"/>
          </w:tcPr>
          <w:p w14:paraId="0A2A45D4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93" w:author="Ujszászi Mi" w:date="2022-04-29T22:56:00Z">
                  <w:rPr/>
                </w:rPrChange>
              </w:rPr>
              <w:pPrChange w:id="2194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95" w:author="Ujszászi Mi" w:date="2022-04-29T22:56:00Z">
                  <w:rPr/>
                </w:rPrChange>
              </w:rPr>
              <w:t xml:space="preserve"> 11</w:t>
            </w:r>
          </w:p>
        </w:tc>
        <w:tc>
          <w:tcPr>
            <w:tcW w:w="7939" w:type="dxa"/>
          </w:tcPr>
          <w:p w14:paraId="12C58EAA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96" w:author="Ujszászi Mi" w:date="2022-04-29T22:56:00Z">
                  <w:rPr/>
                </w:rPrChange>
              </w:rPr>
              <w:pPrChange w:id="2197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198" w:author="Ujszászi Mi" w:date="2022-04-29T22:56:00Z">
                  <w:rPr/>
                </w:rPrChange>
              </w:rPr>
              <w:t>második pont X koordinátája</w:t>
            </w:r>
          </w:p>
        </w:tc>
      </w:tr>
      <w:tr w:rsidR="005B4D59" w:rsidRPr="00776039" w14:paraId="76054D06" w14:textId="77777777" w:rsidTr="005B4D59">
        <w:tc>
          <w:tcPr>
            <w:tcW w:w="1123" w:type="dxa"/>
          </w:tcPr>
          <w:p w14:paraId="2D6C1143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199" w:author="Ujszászi Mi" w:date="2022-04-29T22:56:00Z">
                  <w:rPr/>
                </w:rPrChange>
              </w:rPr>
              <w:pPrChange w:id="2200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01" w:author="Ujszászi Mi" w:date="2022-04-29T22:56:00Z">
                  <w:rPr/>
                </w:rPrChange>
              </w:rPr>
              <w:t xml:space="preserve"> 21</w:t>
            </w:r>
          </w:p>
        </w:tc>
        <w:tc>
          <w:tcPr>
            <w:tcW w:w="7939" w:type="dxa"/>
          </w:tcPr>
          <w:p w14:paraId="25DEF90E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02" w:author="Ujszászi Mi" w:date="2022-04-29T22:56:00Z">
                  <w:rPr/>
                </w:rPrChange>
              </w:rPr>
              <w:pPrChange w:id="2203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04" w:author="Ujszászi Mi" w:date="2022-04-29T22:56:00Z">
                  <w:rPr/>
                </w:rPrChange>
              </w:rPr>
              <w:t>második pont Y koordinátája</w:t>
            </w:r>
          </w:p>
        </w:tc>
      </w:tr>
      <w:tr w:rsidR="005B4D59" w:rsidRPr="00776039" w14:paraId="01CED250" w14:textId="77777777" w:rsidTr="005B4D59">
        <w:tc>
          <w:tcPr>
            <w:tcW w:w="1123" w:type="dxa"/>
          </w:tcPr>
          <w:p w14:paraId="4468CF33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05" w:author="Ujszászi Mi" w:date="2022-04-29T22:56:00Z">
                  <w:rPr/>
                </w:rPrChange>
              </w:rPr>
              <w:pPrChange w:id="2206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07" w:author="Ujszászi Mi" w:date="2022-04-29T22:56:00Z">
                  <w:rPr/>
                </w:rPrChange>
              </w:rPr>
              <w:t xml:space="preserve"> 12</w:t>
            </w:r>
          </w:p>
        </w:tc>
        <w:tc>
          <w:tcPr>
            <w:tcW w:w="7939" w:type="dxa"/>
          </w:tcPr>
          <w:p w14:paraId="03E1A049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08" w:author="Ujszászi Mi" w:date="2022-04-29T22:56:00Z">
                  <w:rPr/>
                </w:rPrChange>
              </w:rPr>
              <w:pPrChange w:id="2209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10" w:author="Ujszászi Mi" w:date="2022-04-29T22:56:00Z">
                  <w:rPr/>
                </w:rPrChange>
              </w:rPr>
              <w:t>harmadik pont X koordinátája</w:t>
            </w:r>
          </w:p>
        </w:tc>
      </w:tr>
      <w:tr w:rsidR="005B4D59" w:rsidRPr="00776039" w14:paraId="5D733563" w14:textId="77777777" w:rsidTr="005B4D59">
        <w:tc>
          <w:tcPr>
            <w:tcW w:w="1123" w:type="dxa"/>
          </w:tcPr>
          <w:p w14:paraId="7666E69B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11" w:author="Ujszászi Mi" w:date="2022-04-29T22:56:00Z">
                  <w:rPr/>
                </w:rPrChange>
              </w:rPr>
              <w:pPrChange w:id="2212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13" w:author="Ujszászi Mi" w:date="2022-04-29T22:56:00Z">
                  <w:rPr/>
                </w:rPrChange>
              </w:rPr>
              <w:t xml:space="preserve"> 22</w:t>
            </w:r>
          </w:p>
        </w:tc>
        <w:tc>
          <w:tcPr>
            <w:tcW w:w="7939" w:type="dxa"/>
          </w:tcPr>
          <w:p w14:paraId="64A9B435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14" w:author="Ujszászi Mi" w:date="2022-04-29T22:56:00Z">
                  <w:rPr/>
                </w:rPrChange>
              </w:rPr>
              <w:pPrChange w:id="2215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16" w:author="Ujszászi Mi" w:date="2022-04-29T22:56:00Z">
                  <w:rPr/>
                </w:rPrChange>
              </w:rPr>
              <w:t>harmadik pont Y koordinátája</w:t>
            </w:r>
          </w:p>
        </w:tc>
      </w:tr>
      <w:tr w:rsidR="005B4D59" w:rsidRPr="00776039" w14:paraId="2C0A381A" w14:textId="77777777" w:rsidTr="005B4D59">
        <w:tc>
          <w:tcPr>
            <w:tcW w:w="1123" w:type="dxa"/>
          </w:tcPr>
          <w:p w14:paraId="27D3F287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17" w:author="Ujszászi Mi" w:date="2022-04-29T22:56:00Z">
                  <w:rPr/>
                </w:rPrChange>
              </w:rPr>
              <w:pPrChange w:id="2218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19" w:author="Ujszászi Mi" w:date="2022-04-29T22:56:00Z">
                  <w:rPr/>
                </w:rPrChange>
              </w:rPr>
              <w:lastRenderedPageBreak/>
              <w:t xml:space="preserve"> 13</w:t>
            </w:r>
          </w:p>
        </w:tc>
        <w:tc>
          <w:tcPr>
            <w:tcW w:w="7939" w:type="dxa"/>
          </w:tcPr>
          <w:p w14:paraId="090BFD89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20" w:author="Ujszászi Mi" w:date="2022-04-29T22:56:00Z">
                  <w:rPr/>
                </w:rPrChange>
              </w:rPr>
              <w:pPrChange w:id="2221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22" w:author="Ujszászi Mi" w:date="2022-04-29T22:56:00Z">
                  <w:rPr/>
                </w:rPrChange>
              </w:rPr>
              <w:t>negyedik pont X koordinátája</w:t>
            </w:r>
          </w:p>
        </w:tc>
      </w:tr>
      <w:tr w:rsidR="005B4D59" w:rsidRPr="00776039" w14:paraId="5C9D2E90" w14:textId="77777777" w:rsidTr="005B4D59">
        <w:tc>
          <w:tcPr>
            <w:tcW w:w="1123" w:type="dxa"/>
          </w:tcPr>
          <w:p w14:paraId="1F17144A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23" w:author="Ujszászi Mi" w:date="2022-04-29T22:56:00Z">
                  <w:rPr/>
                </w:rPrChange>
              </w:rPr>
              <w:pPrChange w:id="2224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25" w:author="Ujszászi Mi" w:date="2022-04-29T22:56:00Z">
                  <w:rPr/>
                </w:rPrChange>
              </w:rPr>
              <w:t xml:space="preserve"> 23</w:t>
            </w:r>
          </w:p>
        </w:tc>
        <w:tc>
          <w:tcPr>
            <w:tcW w:w="7939" w:type="dxa"/>
          </w:tcPr>
          <w:p w14:paraId="5372225D" w14:textId="77777777" w:rsidR="005B4D59" w:rsidRPr="00776039" w:rsidRDefault="005B4D59" w:rsidP="0079372A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26" w:author="Ujszászi Mi" w:date="2022-04-29T22:56:00Z">
                  <w:rPr/>
                </w:rPrChange>
              </w:rPr>
              <w:pPrChange w:id="2227" w:author="Ujszászi Mi" w:date="2022-04-30T22:39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28" w:author="Ujszászi Mi" w:date="2022-04-29T22:56:00Z">
                  <w:rPr/>
                </w:rPrChange>
              </w:rPr>
              <w:t>negyedik pont Y koordinátája</w:t>
            </w:r>
          </w:p>
        </w:tc>
      </w:tr>
    </w:tbl>
    <w:p w14:paraId="17A9A542" w14:textId="1CB04DF8" w:rsidR="005B4D59" w:rsidRPr="00776039" w:rsidRDefault="005B4D59" w:rsidP="00C84064">
      <w:pPr>
        <w:spacing w:line="360" w:lineRule="auto"/>
        <w:jc w:val="both"/>
        <w:rPr>
          <w:rFonts w:cs="Times New Roman"/>
          <w:rPrChange w:id="2229" w:author="Ujszászi Mi" w:date="2022-04-29T22:56:00Z">
            <w:rPr/>
          </w:rPrChange>
        </w:rPr>
      </w:pPr>
    </w:p>
    <w:p w14:paraId="365CA34D" w14:textId="1C1D02F4" w:rsidR="005B4D59" w:rsidRPr="00776039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230" w:author="Ujszászi Mi" w:date="2022-04-29T22:56:00Z">
            <w:rPr/>
          </w:rPrChange>
        </w:rPr>
      </w:pPr>
      <w:r w:rsidRPr="00776039">
        <w:rPr>
          <w:rFonts w:cs="Times New Roman"/>
          <w:rPrChange w:id="2231" w:author="Ujszászi Mi" w:date="2022-04-29T22:56:00Z">
            <w:rPr/>
          </w:rPrChange>
        </w:rPr>
        <w:t>Visszarajzolás kezelése</w:t>
      </w:r>
    </w:p>
    <w:p w14:paraId="613202B2" w14:textId="4E059FBB" w:rsidR="005B4D59" w:rsidRPr="00776039" w:rsidRDefault="005B4D59" w:rsidP="00C84064">
      <w:pPr>
        <w:spacing w:line="360" w:lineRule="auto"/>
        <w:ind w:firstLine="708"/>
        <w:jc w:val="both"/>
        <w:rPr>
          <w:rFonts w:cs="Times New Roman"/>
          <w:rPrChange w:id="2232" w:author="Ujszászi Mi" w:date="2022-04-29T22:56:00Z">
            <w:rPr/>
          </w:rPrChange>
        </w:rPr>
      </w:pPr>
      <w:r w:rsidRPr="00776039">
        <w:rPr>
          <w:rFonts w:cs="Times New Roman"/>
          <w:rPrChange w:id="2233" w:author="Ujszászi Mi" w:date="2022-04-29T22:56:00Z">
            <w:rPr/>
          </w:rPrChange>
        </w:rPr>
        <w:t xml:space="preserve">Első lépésként </w:t>
      </w:r>
      <w:proofErr w:type="spellStart"/>
      <w:r w:rsidRPr="00776039">
        <w:rPr>
          <w:rFonts w:cs="Times New Roman"/>
          <w:rPrChange w:id="2234" w:author="Ujszászi Mi" w:date="2022-04-29T22:56:00Z">
            <w:rPr/>
          </w:rPrChange>
        </w:rPr>
        <w:t>moveTo</w:t>
      </w:r>
      <w:proofErr w:type="spellEnd"/>
      <w:r w:rsidRPr="00776039">
        <w:rPr>
          <w:rFonts w:cs="Times New Roman"/>
          <w:rPrChange w:id="2235" w:author="Ujszászi Mi" w:date="2022-04-29T22:56:00Z">
            <w:rPr/>
          </w:rPrChange>
        </w:rPr>
        <w:t xml:space="preserve"> függvényhívás segítségével </w:t>
      </w:r>
      <w:r w:rsidR="0037560A" w:rsidRPr="00776039">
        <w:rPr>
          <w:rFonts w:cs="Times New Roman"/>
          <w:rPrChange w:id="2236" w:author="Ujszászi Mi" w:date="2022-04-29T22:56:00Z">
            <w:rPr/>
          </w:rPrChange>
        </w:rPr>
        <w:t>beállításra kerül</w:t>
      </w:r>
      <w:r w:rsidRPr="00776039">
        <w:rPr>
          <w:rFonts w:cs="Times New Roman"/>
          <w:rPrChange w:id="2237" w:author="Ujszászi Mi" w:date="2022-04-29T22:56:00Z">
            <w:rPr/>
          </w:rPrChange>
        </w:rPr>
        <w:t xml:space="preserve"> a grafikai objektum kezdő pozíciój</w:t>
      </w:r>
      <w:r w:rsidR="0037560A" w:rsidRPr="00776039">
        <w:rPr>
          <w:rFonts w:cs="Times New Roman"/>
          <w:rPrChange w:id="2238" w:author="Ujszászi Mi" w:date="2022-04-29T22:56:00Z">
            <w:rPr/>
          </w:rPrChange>
        </w:rPr>
        <w:t>a</w:t>
      </w:r>
      <w:r w:rsidRPr="00776039">
        <w:rPr>
          <w:rFonts w:cs="Times New Roman"/>
          <w:rPrChange w:id="2239" w:author="Ujszászi Mi" w:date="2022-04-29T22:56:00Z">
            <w:rPr/>
          </w:rPrChange>
        </w:rPr>
        <w:t xml:space="preserve">. Ezt követően, ha volt 13 és 23-as típusú pontleíró tulajdonsága akkor négy vonallal körbezárt alakzatra futott le a </w:t>
      </w:r>
      <w:proofErr w:type="spellStart"/>
      <w:r w:rsidRPr="00776039">
        <w:rPr>
          <w:rFonts w:cs="Times New Roman"/>
          <w:rPrChange w:id="2240" w:author="Ujszászi Mi" w:date="2022-04-29T22:56:00Z">
            <w:rPr/>
          </w:rPrChange>
        </w:rPr>
        <w:t>fill</w:t>
      </w:r>
      <w:proofErr w:type="spellEnd"/>
      <w:r w:rsidRPr="00776039">
        <w:rPr>
          <w:rFonts w:cs="Times New Roman"/>
          <w:rPrChange w:id="2241" w:author="Ujszászi Mi" w:date="2022-04-29T22:56:00Z">
            <w:rPr/>
          </w:rPrChange>
        </w:rPr>
        <w:t xml:space="preserve"> eljárás, ellenkező esetben a zárt alakzat amire </w:t>
      </w:r>
      <w:proofErr w:type="spellStart"/>
      <w:r w:rsidRPr="00776039">
        <w:rPr>
          <w:rFonts w:cs="Times New Roman"/>
          <w:rPrChange w:id="2242" w:author="Ujszászi Mi" w:date="2022-04-29T22:56:00Z">
            <w:rPr/>
          </w:rPrChange>
        </w:rPr>
        <w:t>fill</w:t>
      </w:r>
      <w:proofErr w:type="spellEnd"/>
      <w:r w:rsidRPr="00776039">
        <w:rPr>
          <w:rFonts w:cs="Times New Roman"/>
          <w:rPrChange w:id="2243" w:author="Ujszászi Mi" w:date="2022-04-29T22:56:00Z">
            <w:rPr/>
          </w:rPrChange>
        </w:rPr>
        <w:t xml:space="preserve"> parancs ki lett adva csak három vonalból állt.</w:t>
      </w:r>
    </w:p>
    <w:p w14:paraId="4B9F5832" w14:textId="6E050D19" w:rsidR="005D6682" w:rsidRPr="00776039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rPrChange w:id="2244" w:author="Ujszászi Mi" w:date="2022-04-29T22:56:00Z">
            <w:rPr/>
          </w:rPrChange>
        </w:rPr>
      </w:pPr>
      <w:bookmarkStart w:id="2245" w:name="_Toc100518246"/>
      <w:r w:rsidRPr="00776039">
        <w:rPr>
          <w:rFonts w:ascii="Times New Roman" w:hAnsi="Times New Roman" w:cs="Times New Roman"/>
          <w:rPrChange w:id="2246" w:author="Ujszászi Mi" w:date="2022-04-29T22:56:00Z">
            <w:rPr/>
          </w:rPrChange>
        </w:rPr>
        <w:t>HATCH</w:t>
      </w:r>
      <w:bookmarkEnd w:id="2245"/>
    </w:p>
    <w:p w14:paraId="32C2BF7B" w14:textId="566FC4D7" w:rsidR="005C7DC1" w:rsidRPr="00776039" w:rsidRDefault="005C7DC1" w:rsidP="00C84064">
      <w:pPr>
        <w:spacing w:line="360" w:lineRule="auto"/>
        <w:ind w:firstLine="708"/>
        <w:jc w:val="both"/>
        <w:rPr>
          <w:rFonts w:cs="Times New Roman"/>
          <w:rPrChange w:id="2247" w:author="Ujszászi Mi" w:date="2022-04-29T22:56:00Z">
            <w:rPr/>
          </w:rPrChange>
        </w:rPr>
      </w:pPr>
      <w:r w:rsidRPr="00776039">
        <w:rPr>
          <w:rFonts w:cs="Times New Roman"/>
        </w:rPr>
        <w:t>A HATCH (kitöltés) objektum a legösszetettebb feldolgozott objektu</w:t>
      </w:r>
      <w:r w:rsidRPr="003500B6">
        <w:rPr>
          <w:rFonts w:cs="Times New Roman"/>
        </w:rPr>
        <w:t>m, ami szerepel a projektmunkában. Az objektum leírás felhasználja a</w:t>
      </w:r>
      <w:r w:rsidR="00C84064" w:rsidRPr="00776039">
        <w:rPr>
          <w:rFonts w:cs="Times New Roman"/>
          <w:rPrChange w:id="2248" w:author="Ujszászi Mi" w:date="2022-04-29T22:56:00Z">
            <w:rPr/>
          </w:rPrChange>
        </w:rPr>
        <w:t>z</w:t>
      </w:r>
      <w:r w:rsidRPr="00776039">
        <w:rPr>
          <w:rFonts w:cs="Times New Roman"/>
          <w:rPrChange w:id="2249" w:author="Ujszászi Mi" w:date="2022-04-29T22:56:00Z">
            <w:rPr/>
          </w:rPrChange>
        </w:rPr>
        <w:t xml:space="preserve"> ARC, LINE, LWPolyline,</w:t>
      </w:r>
      <w:r w:rsidR="00C84064" w:rsidRPr="00776039">
        <w:rPr>
          <w:rFonts w:cs="Times New Roman"/>
          <w:rPrChange w:id="2250" w:author="Ujszászi Mi" w:date="2022-04-29T22:56:00Z">
            <w:rPr/>
          </w:rPrChange>
        </w:rPr>
        <w:t xml:space="preserve"> </w:t>
      </w:r>
      <w:r w:rsidRPr="00776039">
        <w:rPr>
          <w:rFonts w:cs="Times New Roman"/>
          <w:rPrChange w:id="2251" w:author="Ujszászi Mi" w:date="2022-04-29T22:56:00Z">
            <w:rPr/>
          </w:rPrChange>
        </w:rPr>
        <w:t>ELIPSE</w:t>
      </w:r>
      <w:r w:rsidR="00A94810" w:rsidRPr="00776039">
        <w:rPr>
          <w:rFonts w:cs="Times New Roman"/>
          <w:rPrChange w:id="2252" w:author="Ujszászi Mi" w:date="2022-04-29T22:56:00Z">
            <w:rPr/>
          </w:rPrChange>
        </w:rPr>
        <w:t xml:space="preserve">, SPLINE </w:t>
      </w:r>
      <w:r w:rsidRPr="00776039">
        <w:rPr>
          <w:rFonts w:cs="Times New Roman"/>
          <w:rPrChange w:id="2253" w:author="Ujszászi Mi" w:date="2022-04-29T22:56:00Z">
            <w:rPr/>
          </w:rPrChange>
        </w:rPr>
        <w:t>objektumokat. Az adatgyűjtés során látható volt</w:t>
      </w:r>
      <w:r w:rsidR="00C84064" w:rsidRPr="00776039">
        <w:rPr>
          <w:rFonts w:cs="Times New Roman"/>
          <w:rPrChange w:id="2254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2255" w:author="Ujszászi Mi" w:date="2022-04-29T22:56:00Z">
            <w:rPr/>
          </w:rPrChange>
        </w:rPr>
        <w:t>hogy kiemelkedően sok entityproperty-vel rendelkezik az objektum.</w:t>
      </w:r>
    </w:p>
    <w:p w14:paraId="58FDBC67" w14:textId="18DF4DBD" w:rsidR="005C7DC1" w:rsidRPr="00776039" w:rsidRDefault="005C7DC1" w:rsidP="00C84064">
      <w:pPr>
        <w:spacing w:line="360" w:lineRule="auto"/>
        <w:jc w:val="both"/>
        <w:rPr>
          <w:rFonts w:cs="Times New Roman"/>
          <w:rPrChange w:id="2256" w:author="Ujszászi Mi" w:date="2022-04-29T22:56:00Z">
            <w:rPr/>
          </w:rPrChange>
        </w:rPr>
      </w:pPr>
      <w:r w:rsidRPr="00776039">
        <w:rPr>
          <w:rFonts w:cs="Times New Roman"/>
          <w:rPrChange w:id="2257" w:author="Ujszászi Mi" w:date="2022-04-29T22:56:00Z">
            <w:rPr/>
          </w:rPrChange>
        </w:rPr>
        <w:t>A legkülönfélébb objektumok előállíthatók vele, ezért nagyon érdekes volt a munka az objektummal</w:t>
      </w:r>
      <w:r w:rsidR="00C84064" w:rsidRPr="00776039">
        <w:rPr>
          <w:rFonts w:cs="Times New Roman"/>
          <w:rPrChange w:id="2258" w:author="Ujszászi Mi" w:date="2022-04-29T22:56:00Z">
            <w:rPr/>
          </w:rPrChange>
        </w:rPr>
        <w:t>.</w:t>
      </w:r>
    </w:p>
    <w:p w14:paraId="3DAB9EC2" w14:textId="52D46B19" w:rsidR="005C7DC1" w:rsidRPr="00776039" w:rsidRDefault="00A94810" w:rsidP="00C84064">
      <w:pPr>
        <w:spacing w:line="360" w:lineRule="auto"/>
        <w:jc w:val="both"/>
        <w:rPr>
          <w:rFonts w:cs="Times New Roman"/>
          <w:rPrChange w:id="2259" w:author="Ujszászi Mi" w:date="2022-04-29T22:56:00Z">
            <w:rPr/>
          </w:rPrChange>
        </w:rPr>
      </w:pPr>
      <w:r w:rsidRPr="00776039">
        <w:rPr>
          <w:rFonts w:cs="Times New Roman"/>
          <w:rPrChange w:id="2260" w:author="Ujszászi Mi" w:date="2022-04-29T22:56:00Z">
            <w:rPr/>
          </w:rPrChange>
        </w:rPr>
        <w:t>Ennél az objektumnál a pontok összegyűjtés módját is felül kellett definiálni, mert az öt különböző esetben, máshogy kell megállapítani azokat.</w:t>
      </w:r>
    </w:p>
    <w:p w14:paraId="66DEF522" w14:textId="77777777" w:rsidR="00B17BA1" w:rsidRPr="00776039" w:rsidRDefault="00B17BA1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261" w:author="Ujszászi Mi" w:date="2022-04-29T22:56:00Z">
            <w:rPr/>
          </w:rPrChange>
        </w:rPr>
      </w:pPr>
      <w:r w:rsidRPr="00776039">
        <w:rPr>
          <w:rFonts w:cs="Times New Roman"/>
          <w:rPrChange w:id="2262" w:author="Ujszászi Mi" w:date="2022-04-29T22:56:00Z">
            <w:rPr/>
          </w:rPrChange>
        </w:rPr>
        <w:t>Rajzolásban érintett entityproperties</w:t>
      </w:r>
    </w:p>
    <w:p w14:paraId="126EFDD5" w14:textId="3DE054C3" w:rsidR="00B17BA1" w:rsidRPr="00776039" w:rsidRDefault="005C7DC1" w:rsidP="00C84064">
      <w:pPr>
        <w:spacing w:line="360" w:lineRule="auto"/>
        <w:jc w:val="both"/>
        <w:rPr>
          <w:rFonts w:cs="Times New Roman"/>
          <w:rPrChange w:id="2263" w:author="Ujszászi Mi" w:date="2022-04-29T22:56:00Z">
            <w:rPr/>
          </w:rPrChange>
        </w:rPr>
      </w:pPr>
      <w:r w:rsidRPr="00776039">
        <w:rPr>
          <w:rFonts w:cs="Times New Roman"/>
          <w:rPrChange w:id="2264" w:author="Ujszászi Mi" w:date="2022-04-29T22:56:00Z">
            <w:rPr/>
          </w:rPrChange>
        </w:rPr>
        <w:t>Általános leíró adatok: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B17BA1" w:rsidRPr="00776039" w14:paraId="720DC059" w14:textId="77777777" w:rsidTr="00B17BA1">
        <w:tc>
          <w:tcPr>
            <w:tcW w:w="1123" w:type="dxa"/>
          </w:tcPr>
          <w:p w14:paraId="470C9E1C" w14:textId="77777777" w:rsidR="00B17BA1" w:rsidRPr="00776039" w:rsidRDefault="00B17BA1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65" w:author="Ujszászi Mi" w:date="2022-04-29T22:56:00Z">
                  <w:rPr/>
                </w:rPrChange>
              </w:rPr>
              <w:pPrChange w:id="2266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67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4A1A67D2" w14:textId="77777777" w:rsidR="00B17BA1" w:rsidRPr="00776039" w:rsidRDefault="00B17BA1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68" w:author="Ujszászi Mi" w:date="2022-04-29T22:56:00Z">
                  <w:rPr/>
                </w:rPrChange>
              </w:rPr>
              <w:pPrChange w:id="2269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70" w:author="Ujszászi Mi" w:date="2022-04-29T22:56:00Z">
                  <w:rPr/>
                </w:rPrChange>
              </w:rPr>
              <w:t>Leírás</w:t>
            </w:r>
          </w:p>
        </w:tc>
      </w:tr>
      <w:tr w:rsidR="00B17BA1" w:rsidRPr="00776039" w14:paraId="483B0DD6" w14:textId="77777777" w:rsidTr="00B17BA1">
        <w:tc>
          <w:tcPr>
            <w:tcW w:w="1123" w:type="dxa"/>
          </w:tcPr>
          <w:p w14:paraId="1499071A" w14:textId="14CE987C" w:rsidR="00B17BA1" w:rsidRPr="00776039" w:rsidRDefault="00B17BA1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71" w:author="Ujszászi Mi" w:date="2022-04-29T22:56:00Z">
                  <w:rPr/>
                </w:rPrChange>
              </w:rPr>
              <w:pPrChange w:id="2272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73" w:author="Ujszászi Mi" w:date="2022-04-29T22:56:00Z">
                  <w:rPr/>
                </w:rPrChange>
              </w:rPr>
              <w:t xml:space="preserve"> </w:t>
            </w:r>
            <w:r w:rsidR="00835AC8" w:rsidRPr="00776039">
              <w:rPr>
                <w:rFonts w:cs="Times New Roman"/>
                <w:rPrChange w:id="2274" w:author="Ujszászi Mi" w:date="2022-04-29T22:56:00Z">
                  <w:rPr/>
                </w:rPrChange>
              </w:rPr>
              <w:t>91</w:t>
            </w:r>
          </w:p>
        </w:tc>
        <w:tc>
          <w:tcPr>
            <w:tcW w:w="7939" w:type="dxa"/>
          </w:tcPr>
          <w:p w14:paraId="4DB23228" w14:textId="1D5BC9F3" w:rsidR="00B17BA1" w:rsidRPr="00776039" w:rsidRDefault="00835AC8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75" w:author="Ujszászi Mi" w:date="2022-04-29T22:56:00Z">
                  <w:rPr/>
                </w:rPrChange>
              </w:rPr>
              <w:pPrChange w:id="2276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77" w:author="Ujszászi Mi" w:date="2022-04-29T22:56:00Z">
                  <w:rPr/>
                </w:rPrChange>
              </w:rPr>
              <w:t>A feldolgozandó összeköttetések darabszáma</w:t>
            </w:r>
          </w:p>
        </w:tc>
      </w:tr>
      <w:tr w:rsidR="00B17BA1" w:rsidRPr="00776039" w14:paraId="730919CC" w14:textId="77777777" w:rsidTr="00B17BA1">
        <w:tc>
          <w:tcPr>
            <w:tcW w:w="1123" w:type="dxa"/>
          </w:tcPr>
          <w:p w14:paraId="3F61096F" w14:textId="51CB2881" w:rsidR="00B17BA1" w:rsidRPr="00776039" w:rsidRDefault="00835AC8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78" w:author="Ujszászi Mi" w:date="2022-04-29T22:56:00Z">
                  <w:rPr/>
                </w:rPrChange>
              </w:rPr>
              <w:pPrChange w:id="2279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80" w:author="Ujszászi Mi" w:date="2022-04-29T22:56:00Z">
                  <w:rPr/>
                </w:rPrChange>
              </w:rPr>
              <w:t xml:space="preserve"> 72</w:t>
            </w:r>
          </w:p>
        </w:tc>
        <w:tc>
          <w:tcPr>
            <w:tcW w:w="7939" w:type="dxa"/>
          </w:tcPr>
          <w:p w14:paraId="7FB59AD2" w14:textId="77777777" w:rsidR="00B17BA1" w:rsidRPr="00776039" w:rsidRDefault="00835AC8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81" w:author="Ujszászi Mi" w:date="2022-04-29T22:56:00Z">
                  <w:rPr/>
                </w:rPrChange>
              </w:rPr>
              <w:pPrChange w:id="2282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283" w:author="Ujszászi Mi" w:date="2022-04-29T22:56:00Z">
                  <w:rPr/>
                </w:rPrChange>
              </w:rPr>
              <w:t>A HATCH-ben szereplő pontok közötti összekötések típusa</w:t>
            </w:r>
          </w:p>
          <w:p w14:paraId="08B3C13E" w14:textId="34B247DE" w:rsidR="00835AC8" w:rsidRPr="00776039" w:rsidRDefault="00835AC8" w:rsidP="00A62E71">
            <w:pPr>
              <w:pStyle w:val="Cmsor4"/>
              <w:spacing w:line="360" w:lineRule="auto"/>
              <w:jc w:val="both"/>
              <w:outlineLvl w:val="3"/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284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pPrChange w:id="2285" w:author="Ujszászi Mi" w:date="2022-04-30T22:41:00Z">
                <w:pPr>
                  <w:pStyle w:val="Cmsor4"/>
                  <w:spacing w:line="360" w:lineRule="auto"/>
                  <w:jc w:val="both"/>
                  <w:outlineLvl w:val="3"/>
                </w:pPr>
              </w:pPrChange>
            </w:pPr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286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 xml:space="preserve">1 = Line; 2 = </w:t>
            </w:r>
            <w:proofErr w:type="spellStart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287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>Circular</w:t>
            </w:r>
            <w:proofErr w:type="spellEnd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288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 xml:space="preserve"> arc; 3 = </w:t>
            </w:r>
            <w:proofErr w:type="spellStart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289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>Elliptic</w:t>
            </w:r>
            <w:proofErr w:type="spellEnd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290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 xml:space="preserve"> arc; 4 = </w:t>
            </w:r>
            <w:proofErr w:type="spellStart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291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>Spline</w:t>
            </w:r>
            <w:proofErr w:type="spellEnd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292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 xml:space="preserve"> 0 = </w:t>
            </w:r>
            <w:proofErr w:type="spellStart"/>
            <w:r w:rsidRPr="00776039">
              <w:rPr>
                <w:rFonts w:ascii="Times New Roman" w:eastAsiaTheme="minorHAnsi" w:hAnsi="Times New Roman" w:cs="Times New Roman"/>
                <w:i w:val="0"/>
                <w:iCs w:val="0"/>
                <w:color w:val="auto"/>
                <w:rPrChange w:id="2293" w:author="Ujszászi Mi" w:date="2022-04-29T22:56:00Z">
                  <w:rPr>
                    <w:rFonts w:ascii="Times New Roman" w:eastAsiaTheme="minorHAnsi" w:hAnsi="Times New Roman" w:cstheme="minorBidi"/>
                    <w:i w:val="0"/>
                    <w:iCs w:val="0"/>
                    <w:color w:val="auto"/>
                  </w:rPr>
                </w:rPrChange>
              </w:rPr>
              <w:t>polyline</w:t>
            </w:r>
            <w:proofErr w:type="spellEnd"/>
          </w:p>
        </w:tc>
      </w:tr>
    </w:tbl>
    <w:p w14:paraId="071FB794" w14:textId="481F6916" w:rsidR="00B17BA1" w:rsidRPr="00776039" w:rsidRDefault="00B17BA1" w:rsidP="00C84064">
      <w:pPr>
        <w:spacing w:line="360" w:lineRule="auto"/>
        <w:jc w:val="both"/>
        <w:rPr>
          <w:rFonts w:cs="Times New Roman"/>
          <w:rPrChange w:id="2294" w:author="Ujszászi Mi" w:date="2022-04-29T22:56:00Z">
            <w:rPr/>
          </w:rPrChange>
        </w:rPr>
      </w:pPr>
    </w:p>
    <w:p w14:paraId="168BC23B" w14:textId="23BE6AB1" w:rsidR="00835AC8" w:rsidRPr="00776039" w:rsidRDefault="00835AC8" w:rsidP="00C84064">
      <w:pPr>
        <w:spacing w:line="360" w:lineRule="auto"/>
        <w:jc w:val="both"/>
        <w:rPr>
          <w:rFonts w:cs="Times New Roman"/>
          <w:rPrChange w:id="2295" w:author="Ujszászi Mi" w:date="2022-04-29T22:56:00Z">
            <w:rPr/>
          </w:rPrChange>
        </w:rPr>
      </w:pPr>
      <w:r w:rsidRPr="00776039">
        <w:rPr>
          <w:rFonts w:cs="Times New Roman"/>
          <w:rPrChange w:id="2296" w:author="Ujszászi Mi" w:date="2022-04-29T22:56:00Z">
            <w:rPr/>
          </w:rPrChange>
        </w:rPr>
        <w:t>A „ 72” kód alapján változó definiálás.</w:t>
      </w:r>
    </w:p>
    <w:p w14:paraId="5B0FBF39" w14:textId="6207E725" w:rsidR="00835AC8" w:rsidRPr="00776039" w:rsidRDefault="00835AC8" w:rsidP="00C84064">
      <w:pPr>
        <w:spacing w:line="360" w:lineRule="auto"/>
        <w:jc w:val="both"/>
        <w:rPr>
          <w:rFonts w:cs="Times New Roman"/>
          <w:rPrChange w:id="2297" w:author="Ujszászi Mi" w:date="2022-04-29T22:56:00Z">
            <w:rPr/>
          </w:rPrChange>
        </w:rPr>
      </w:pPr>
      <w:r w:rsidRPr="00776039">
        <w:rPr>
          <w:rFonts w:cs="Times New Roman"/>
          <w:rPrChange w:id="2298" w:author="Ujszászi Mi" w:date="2022-04-29T22:56:00Z">
            <w:rPr/>
          </w:rPrChange>
        </w:rPr>
        <w:t>POILYLINE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835AC8" w:rsidRPr="00776039" w14:paraId="3A938B18" w14:textId="77777777" w:rsidTr="00B47C23">
        <w:tc>
          <w:tcPr>
            <w:tcW w:w="1123" w:type="dxa"/>
          </w:tcPr>
          <w:p w14:paraId="0AA6FDDF" w14:textId="77777777" w:rsidR="00835AC8" w:rsidRPr="00776039" w:rsidRDefault="00835AC8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299" w:author="Ujszászi Mi" w:date="2022-04-29T22:56:00Z">
                  <w:rPr/>
                </w:rPrChange>
              </w:rPr>
              <w:pPrChange w:id="2300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01" w:author="Ujszászi Mi" w:date="2022-04-29T22:56:00Z">
                  <w:rPr/>
                </w:rPrChange>
              </w:rPr>
              <w:lastRenderedPageBreak/>
              <w:t>Típuskód</w:t>
            </w:r>
          </w:p>
        </w:tc>
        <w:tc>
          <w:tcPr>
            <w:tcW w:w="7939" w:type="dxa"/>
          </w:tcPr>
          <w:p w14:paraId="4365FC79" w14:textId="77777777" w:rsidR="00835AC8" w:rsidRPr="00776039" w:rsidRDefault="00835AC8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02" w:author="Ujszászi Mi" w:date="2022-04-29T22:56:00Z">
                  <w:rPr/>
                </w:rPrChange>
              </w:rPr>
              <w:pPrChange w:id="2303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04" w:author="Ujszászi Mi" w:date="2022-04-29T22:56:00Z">
                  <w:rPr/>
                </w:rPrChange>
              </w:rPr>
              <w:t>Leírás</w:t>
            </w:r>
          </w:p>
        </w:tc>
      </w:tr>
      <w:tr w:rsidR="00835AC8" w:rsidRPr="00776039" w14:paraId="4B680B82" w14:textId="77777777" w:rsidTr="00B47C23">
        <w:tc>
          <w:tcPr>
            <w:tcW w:w="1123" w:type="dxa"/>
          </w:tcPr>
          <w:p w14:paraId="494BE917" w14:textId="2FB9FB06" w:rsidR="00835AC8" w:rsidRPr="00776039" w:rsidRDefault="00835AC8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05" w:author="Ujszászi Mi" w:date="2022-04-29T22:56:00Z">
                  <w:rPr/>
                </w:rPrChange>
              </w:rPr>
              <w:pPrChange w:id="2306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07" w:author="Ujszászi Mi" w:date="2022-04-29T22:56:00Z">
                  <w:rPr/>
                </w:rPrChange>
              </w:rPr>
              <w:t xml:space="preserve"> 72</w:t>
            </w:r>
          </w:p>
        </w:tc>
        <w:tc>
          <w:tcPr>
            <w:tcW w:w="7939" w:type="dxa"/>
          </w:tcPr>
          <w:p w14:paraId="0039FB3D" w14:textId="7F548164" w:rsidR="00835AC8" w:rsidRPr="00776039" w:rsidRDefault="00835AC8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08" w:author="Ujszászi Mi" w:date="2022-04-29T22:56:00Z">
                  <w:rPr/>
                </w:rPrChange>
              </w:rPr>
              <w:pPrChange w:id="2309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proofErr w:type="spellStart"/>
            <w:r w:rsidRPr="00776039">
              <w:rPr>
                <w:rFonts w:cs="Times New Roman"/>
                <w:rPrChange w:id="2310" w:author="Ujszászi Mi" w:date="2022-04-29T22:56:00Z">
                  <w:rPr/>
                </w:rPrChange>
              </w:rPr>
              <w:t>Bulge</w:t>
            </w:r>
            <w:proofErr w:type="spellEnd"/>
            <w:r w:rsidRPr="00776039">
              <w:rPr>
                <w:rFonts w:cs="Times New Roman"/>
                <w:rPrChange w:id="2311" w:author="Ujszászi Mi" w:date="2022-04-29T22:56:00Z">
                  <w:rPr/>
                </w:rPrChange>
              </w:rPr>
              <w:t xml:space="preserve"> </w:t>
            </w:r>
            <w:proofErr w:type="spellStart"/>
            <w:r w:rsidRPr="00776039">
              <w:rPr>
                <w:rFonts w:cs="Times New Roman"/>
                <w:rPrChange w:id="2312" w:author="Ujszászi Mi" w:date="2022-04-29T22:56:00Z">
                  <w:rPr/>
                </w:rPrChange>
              </w:rPr>
              <w:t>flag</w:t>
            </w:r>
            <w:proofErr w:type="spellEnd"/>
            <w:r w:rsidRPr="00776039">
              <w:rPr>
                <w:rFonts w:cs="Times New Roman"/>
                <w:rPrChange w:id="2313" w:author="Ujszászi Mi" w:date="2022-04-29T22:56:00Z">
                  <w:rPr/>
                </w:rPrChange>
              </w:rPr>
              <w:t xml:space="preserve"> boolean</w:t>
            </w:r>
          </w:p>
        </w:tc>
      </w:tr>
      <w:tr w:rsidR="00835AC8" w:rsidRPr="00776039" w14:paraId="0945F949" w14:textId="77777777" w:rsidTr="00B47C23">
        <w:tc>
          <w:tcPr>
            <w:tcW w:w="1123" w:type="dxa"/>
          </w:tcPr>
          <w:p w14:paraId="718E447B" w14:textId="45F33A26" w:rsidR="00835AC8" w:rsidRPr="00776039" w:rsidRDefault="00835AC8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14" w:author="Ujszászi Mi" w:date="2022-04-29T22:56:00Z">
                  <w:rPr/>
                </w:rPrChange>
              </w:rPr>
              <w:pPrChange w:id="2315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16" w:author="Ujszászi Mi" w:date="2022-04-29T22:56:00Z">
                  <w:rPr/>
                </w:rPrChange>
              </w:rPr>
              <w:t xml:space="preserve"> 73</w:t>
            </w:r>
          </w:p>
        </w:tc>
        <w:tc>
          <w:tcPr>
            <w:tcW w:w="7939" w:type="dxa"/>
          </w:tcPr>
          <w:p w14:paraId="79E60B21" w14:textId="35B06E9E" w:rsidR="00835AC8" w:rsidRPr="00776039" w:rsidRDefault="00835AC8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17" w:author="Ujszászi Mi" w:date="2022-04-29T22:56:00Z">
                  <w:rPr/>
                </w:rPrChange>
              </w:rPr>
              <w:pPrChange w:id="2318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19" w:author="Ujszászi Mi" w:date="2022-04-29T22:56:00Z">
                  <w:rPr/>
                </w:rPrChange>
              </w:rPr>
              <w:t>Zárt-e</w:t>
            </w:r>
            <w:r w:rsidR="00A94810" w:rsidRPr="00776039">
              <w:rPr>
                <w:rFonts w:cs="Times New Roman"/>
                <w:rPrChange w:id="2320" w:author="Ujszászi Mi" w:date="2022-04-29T22:56:00Z">
                  <w:rPr/>
                </w:rPrChange>
              </w:rPr>
              <w:t xml:space="preserve"> boolean</w:t>
            </w:r>
          </w:p>
        </w:tc>
      </w:tr>
      <w:tr w:rsidR="00A94810" w:rsidRPr="00776039" w14:paraId="22D5921F" w14:textId="77777777" w:rsidTr="00B47C23">
        <w:tc>
          <w:tcPr>
            <w:tcW w:w="1123" w:type="dxa"/>
          </w:tcPr>
          <w:p w14:paraId="612A5CF9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21" w:author="Ujszászi Mi" w:date="2022-04-29T22:56:00Z">
                  <w:rPr/>
                </w:rPrChange>
              </w:rPr>
              <w:pPrChange w:id="2322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23" w:author="Ujszászi Mi" w:date="2022-04-29T22:56:00Z">
                  <w:rPr/>
                </w:rPrChange>
              </w:rPr>
              <w:t xml:space="preserve"> 93</w:t>
            </w:r>
          </w:p>
        </w:tc>
        <w:tc>
          <w:tcPr>
            <w:tcW w:w="7939" w:type="dxa"/>
          </w:tcPr>
          <w:p w14:paraId="313D96F9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24" w:author="Ujszászi Mi" w:date="2022-04-29T22:56:00Z">
                  <w:rPr/>
                </w:rPrChange>
              </w:rPr>
              <w:pPrChange w:id="2325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26" w:author="Ujszászi Mi" w:date="2022-04-29T22:56:00Z">
                  <w:rPr/>
                </w:rPrChange>
              </w:rPr>
              <w:t>Csúcsok száma</w:t>
            </w:r>
          </w:p>
        </w:tc>
      </w:tr>
      <w:tr w:rsidR="00A94810" w:rsidRPr="00776039" w14:paraId="102EA1A9" w14:textId="77777777" w:rsidTr="00B47C23">
        <w:tc>
          <w:tcPr>
            <w:tcW w:w="1123" w:type="dxa"/>
          </w:tcPr>
          <w:p w14:paraId="797D1402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27" w:author="Ujszászi Mi" w:date="2022-04-29T22:56:00Z">
                  <w:rPr/>
                </w:rPrChange>
              </w:rPr>
              <w:pPrChange w:id="2328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29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4E7596FF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30" w:author="Ujszászi Mi" w:date="2022-04-29T22:56:00Z">
                  <w:rPr/>
                </w:rPrChange>
              </w:rPr>
              <w:pPrChange w:id="2331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32" w:author="Ujszászi Mi" w:date="2022-04-29T22:56:00Z">
                  <w:rPr/>
                </w:rPrChange>
              </w:rPr>
              <w:t>a 0…n-edik pont X koordinátája (a)</w:t>
            </w:r>
          </w:p>
        </w:tc>
      </w:tr>
      <w:tr w:rsidR="00A94810" w:rsidRPr="00776039" w14:paraId="794387E3" w14:textId="77777777" w:rsidTr="00B47C23">
        <w:tc>
          <w:tcPr>
            <w:tcW w:w="1123" w:type="dxa"/>
          </w:tcPr>
          <w:p w14:paraId="67FC8EE2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33" w:author="Ujszászi Mi" w:date="2022-04-29T22:56:00Z">
                  <w:rPr/>
                </w:rPrChange>
              </w:rPr>
              <w:pPrChange w:id="2334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35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5F0260AC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36" w:author="Ujszászi Mi" w:date="2022-04-29T22:56:00Z">
                  <w:rPr/>
                </w:rPrChange>
              </w:rPr>
              <w:pPrChange w:id="2337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38" w:author="Ujszászi Mi" w:date="2022-04-29T22:56:00Z">
                  <w:rPr/>
                </w:rPrChange>
              </w:rPr>
              <w:t>a 0…n-edik pont Y koordinátája</w:t>
            </w:r>
          </w:p>
        </w:tc>
      </w:tr>
      <w:tr w:rsidR="00A94810" w:rsidRPr="00776039" w14:paraId="66471992" w14:textId="77777777" w:rsidTr="00B47C23">
        <w:tc>
          <w:tcPr>
            <w:tcW w:w="1123" w:type="dxa"/>
          </w:tcPr>
          <w:p w14:paraId="2EC114C3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39" w:author="Ujszászi Mi" w:date="2022-04-29T22:56:00Z">
                  <w:rPr/>
                </w:rPrChange>
              </w:rPr>
              <w:pPrChange w:id="2340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41" w:author="Ujszászi Mi" w:date="2022-04-29T22:56:00Z">
                  <w:rPr/>
                </w:rPrChange>
              </w:rPr>
              <w:t xml:space="preserve"> 42</w:t>
            </w:r>
          </w:p>
        </w:tc>
        <w:tc>
          <w:tcPr>
            <w:tcW w:w="7939" w:type="dxa"/>
          </w:tcPr>
          <w:p w14:paraId="40465C13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42" w:author="Ujszászi Mi" w:date="2022-04-29T22:56:00Z">
                  <w:rPr/>
                </w:rPrChange>
              </w:rPr>
              <w:pPrChange w:id="2343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44" w:author="Ujszászi Mi" w:date="2022-04-29T22:56:00Z">
                  <w:rPr/>
                </w:rPrChange>
              </w:rPr>
              <w:t xml:space="preserve">a 0…n-edik pont </w:t>
            </w:r>
            <w:proofErr w:type="spellStart"/>
            <w:r w:rsidRPr="00776039">
              <w:rPr>
                <w:rFonts w:cs="Times New Roman"/>
                <w:rPrChange w:id="2345" w:author="Ujszászi Mi" w:date="2022-04-29T22:56:00Z">
                  <w:rPr/>
                </w:rPrChange>
              </w:rPr>
              <w:t>bulge</w:t>
            </w:r>
            <w:proofErr w:type="spellEnd"/>
            <w:r w:rsidRPr="00776039">
              <w:rPr>
                <w:rFonts w:cs="Times New Roman"/>
                <w:rPrChange w:id="2346" w:author="Ujszászi Mi" w:date="2022-04-29T22:56:00Z">
                  <w:rPr/>
                </w:rPrChange>
              </w:rPr>
              <w:t xml:space="preserve"> értéke</w:t>
            </w:r>
          </w:p>
        </w:tc>
      </w:tr>
    </w:tbl>
    <w:p w14:paraId="104A82BB" w14:textId="1585F5BC" w:rsidR="00835AC8" w:rsidRPr="00776039" w:rsidRDefault="00835AC8" w:rsidP="00C84064">
      <w:pPr>
        <w:spacing w:line="360" w:lineRule="auto"/>
        <w:jc w:val="both"/>
        <w:rPr>
          <w:rFonts w:cs="Times New Roman"/>
          <w:rPrChange w:id="2347" w:author="Ujszászi Mi" w:date="2022-04-29T22:56:00Z">
            <w:rPr/>
          </w:rPrChange>
        </w:rPr>
      </w:pPr>
    </w:p>
    <w:p w14:paraId="1276A568" w14:textId="4DB12329" w:rsidR="00A94810" w:rsidRPr="00776039" w:rsidRDefault="00A94810" w:rsidP="00C84064">
      <w:pPr>
        <w:spacing w:line="360" w:lineRule="auto"/>
        <w:jc w:val="both"/>
        <w:rPr>
          <w:rFonts w:cs="Times New Roman"/>
          <w:rPrChange w:id="2348" w:author="Ujszászi Mi" w:date="2022-04-29T22:56:00Z">
            <w:rPr/>
          </w:rPrChange>
        </w:rPr>
      </w:pPr>
      <w:r w:rsidRPr="00776039">
        <w:rPr>
          <w:rFonts w:cs="Times New Roman"/>
          <w:rPrChange w:id="2349" w:author="Ujszászi Mi" w:date="2022-04-29T22:56:00Z">
            <w:rPr/>
          </w:rPrChange>
        </w:rPr>
        <w:t>LINE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A94810" w:rsidRPr="00776039" w14:paraId="5595609C" w14:textId="77777777" w:rsidTr="00B47C23">
        <w:tc>
          <w:tcPr>
            <w:tcW w:w="1123" w:type="dxa"/>
          </w:tcPr>
          <w:p w14:paraId="6CB45468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50" w:author="Ujszászi Mi" w:date="2022-04-29T22:56:00Z">
                  <w:rPr/>
                </w:rPrChange>
              </w:rPr>
              <w:pPrChange w:id="2351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52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5D16FA83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53" w:author="Ujszászi Mi" w:date="2022-04-29T22:56:00Z">
                  <w:rPr/>
                </w:rPrChange>
              </w:rPr>
              <w:pPrChange w:id="2354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55" w:author="Ujszászi Mi" w:date="2022-04-29T22:56:00Z">
                  <w:rPr/>
                </w:rPrChange>
              </w:rPr>
              <w:t>Leírás</w:t>
            </w:r>
          </w:p>
        </w:tc>
      </w:tr>
      <w:tr w:rsidR="00A94810" w:rsidRPr="00776039" w14:paraId="002A3A9A" w14:textId="77777777" w:rsidTr="00B47C23">
        <w:tc>
          <w:tcPr>
            <w:tcW w:w="1123" w:type="dxa"/>
          </w:tcPr>
          <w:p w14:paraId="27DCEA35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56" w:author="Ujszászi Mi" w:date="2022-04-29T22:56:00Z">
                  <w:rPr/>
                </w:rPrChange>
              </w:rPr>
              <w:pPrChange w:id="2357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58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6111BA70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59" w:author="Ujszászi Mi" w:date="2022-04-29T22:56:00Z">
                  <w:rPr/>
                </w:rPrChange>
              </w:rPr>
              <w:pPrChange w:id="2360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61" w:author="Ujszászi Mi" w:date="2022-04-29T22:56:00Z">
                  <w:rPr/>
                </w:rPrChange>
              </w:rPr>
              <w:t>első pont X koordinátája</w:t>
            </w:r>
          </w:p>
        </w:tc>
      </w:tr>
      <w:tr w:rsidR="00A94810" w:rsidRPr="00776039" w14:paraId="7A74290B" w14:textId="77777777" w:rsidTr="00B47C23">
        <w:tc>
          <w:tcPr>
            <w:tcW w:w="1123" w:type="dxa"/>
          </w:tcPr>
          <w:p w14:paraId="6F16C63D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62" w:author="Ujszászi Mi" w:date="2022-04-29T22:56:00Z">
                  <w:rPr/>
                </w:rPrChange>
              </w:rPr>
              <w:pPrChange w:id="2363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64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57BFF704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65" w:author="Ujszászi Mi" w:date="2022-04-29T22:56:00Z">
                  <w:rPr/>
                </w:rPrChange>
              </w:rPr>
              <w:pPrChange w:id="2366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67" w:author="Ujszászi Mi" w:date="2022-04-29T22:56:00Z">
                  <w:rPr/>
                </w:rPrChange>
              </w:rPr>
              <w:t>első pont Y koordinátája</w:t>
            </w:r>
          </w:p>
        </w:tc>
      </w:tr>
      <w:tr w:rsidR="00A94810" w:rsidRPr="00776039" w14:paraId="438FCCDF" w14:textId="77777777" w:rsidTr="00B47C23">
        <w:tc>
          <w:tcPr>
            <w:tcW w:w="1123" w:type="dxa"/>
          </w:tcPr>
          <w:p w14:paraId="55578DF8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68" w:author="Ujszászi Mi" w:date="2022-04-29T22:56:00Z">
                  <w:rPr/>
                </w:rPrChange>
              </w:rPr>
              <w:pPrChange w:id="2369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70" w:author="Ujszászi Mi" w:date="2022-04-29T22:56:00Z">
                  <w:rPr/>
                </w:rPrChange>
              </w:rPr>
              <w:t xml:space="preserve"> 11</w:t>
            </w:r>
          </w:p>
        </w:tc>
        <w:tc>
          <w:tcPr>
            <w:tcW w:w="7939" w:type="dxa"/>
          </w:tcPr>
          <w:p w14:paraId="1AEE506B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71" w:author="Ujszászi Mi" w:date="2022-04-29T22:56:00Z">
                  <w:rPr/>
                </w:rPrChange>
              </w:rPr>
              <w:pPrChange w:id="2372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73" w:author="Ujszászi Mi" w:date="2022-04-29T22:56:00Z">
                  <w:rPr/>
                </w:rPrChange>
              </w:rPr>
              <w:t>második pont X koordinátája</w:t>
            </w:r>
          </w:p>
        </w:tc>
      </w:tr>
      <w:tr w:rsidR="00A94810" w:rsidRPr="00776039" w14:paraId="3012F2C2" w14:textId="77777777" w:rsidTr="00B47C23">
        <w:tc>
          <w:tcPr>
            <w:tcW w:w="1123" w:type="dxa"/>
          </w:tcPr>
          <w:p w14:paraId="7EB36318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74" w:author="Ujszászi Mi" w:date="2022-04-29T22:56:00Z">
                  <w:rPr/>
                </w:rPrChange>
              </w:rPr>
              <w:pPrChange w:id="2375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76" w:author="Ujszászi Mi" w:date="2022-04-29T22:56:00Z">
                  <w:rPr/>
                </w:rPrChange>
              </w:rPr>
              <w:t xml:space="preserve"> 21</w:t>
            </w:r>
          </w:p>
        </w:tc>
        <w:tc>
          <w:tcPr>
            <w:tcW w:w="7939" w:type="dxa"/>
          </w:tcPr>
          <w:p w14:paraId="42ED98FD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77" w:author="Ujszászi Mi" w:date="2022-04-29T22:56:00Z">
                  <w:rPr/>
                </w:rPrChange>
              </w:rPr>
              <w:pPrChange w:id="2378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79" w:author="Ujszászi Mi" w:date="2022-04-29T22:56:00Z">
                  <w:rPr/>
                </w:rPrChange>
              </w:rPr>
              <w:t>második pont Y koordinátája</w:t>
            </w:r>
          </w:p>
        </w:tc>
      </w:tr>
    </w:tbl>
    <w:p w14:paraId="466EBB6F" w14:textId="77777777" w:rsidR="00A94810" w:rsidRPr="00776039" w:rsidRDefault="00A94810" w:rsidP="00C84064">
      <w:pPr>
        <w:spacing w:line="360" w:lineRule="auto"/>
        <w:jc w:val="both"/>
        <w:rPr>
          <w:rFonts w:cs="Times New Roman"/>
          <w:rPrChange w:id="2380" w:author="Ujszászi Mi" w:date="2022-04-29T22:56:00Z">
            <w:rPr/>
          </w:rPrChange>
        </w:rPr>
      </w:pPr>
    </w:p>
    <w:p w14:paraId="47787EF2" w14:textId="5D63FCA5" w:rsidR="00A94810" w:rsidRPr="00776039" w:rsidRDefault="00A94810" w:rsidP="00C84064">
      <w:pPr>
        <w:spacing w:line="360" w:lineRule="auto"/>
        <w:jc w:val="both"/>
        <w:rPr>
          <w:rFonts w:cs="Times New Roman"/>
          <w:rPrChange w:id="2381" w:author="Ujszászi Mi" w:date="2022-04-29T22:56:00Z">
            <w:rPr/>
          </w:rPrChange>
        </w:rPr>
      </w:pPr>
      <w:r w:rsidRPr="00776039">
        <w:rPr>
          <w:rFonts w:cs="Times New Roman"/>
          <w:rPrChange w:id="2382" w:author="Ujszászi Mi" w:date="2022-04-29T22:56:00Z">
            <w:rPr/>
          </w:rPrChange>
        </w:rPr>
        <w:t>ARC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A94810" w:rsidRPr="00776039" w14:paraId="4C25DC8F" w14:textId="77777777" w:rsidTr="00B47C23">
        <w:tc>
          <w:tcPr>
            <w:tcW w:w="1123" w:type="dxa"/>
          </w:tcPr>
          <w:p w14:paraId="74AAE3C0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83" w:author="Ujszászi Mi" w:date="2022-04-29T22:56:00Z">
                  <w:rPr/>
                </w:rPrChange>
              </w:rPr>
              <w:pPrChange w:id="2384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85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5AF034C9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86" w:author="Ujszászi Mi" w:date="2022-04-29T22:56:00Z">
                  <w:rPr/>
                </w:rPrChange>
              </w:rPr>
              <w:pPrChange w:id="2387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88" w:author="Ujszászi Mi" w:date="2022-04-29T22:56:00Z">
                  <w:rPr/>
                </w:rPrChange>
              </w:rPr>
              <w:t>Leírás</w:t>
            </w:r>
          </w:p>
        </w:tc>
      </w:tr>
      <w:tr w:rsidR="00A94810" w:rsidRPr="00776039" w14:paraId="5F03DA63" w14:textId="77777777" w:rsidTr="00B47C23">
        <w:tc>
          <w:tcPr>
            <w:tcW w:w="1123" w:type="dxa"/>
          </w:tcPr>
          <w:p w14:paraId="5500C06E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89" w:author="Ujszászi Mi" w:date="2022-04-29T22:56:00Z">
                  <w:rPr/>
                </w:rPrChange>
              </w:rPr>
              <w:pPrChange w:id="2390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91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18E3320D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92" w:author="Ujszászi Mi" w:date="2022-04-29T22:56:00Z">
                  <w:rPr/>
                </w:rPrChange>
              </w:rPr>
              <w:pPrChange w:id="2393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94" w:author="Ujszászi Mi" w:date="2022-04-29T22:56:00Z">
                  <w:rPr/>
                </w:rPrChange>
              </w:rPr>
              <w:t>a 0…n-edik pont X koordinátája (a)</w:t>
            </w:r>
          </w:p>
        </w:tc>
      </w:tr>
      <w:tr w:rsidR="00A94810" w:rsidRPr="00776039" w14:paraId="6A7BC02C" w14:textId="77777777" w:rsidTr="00B47C23">
        <w:tc>
          <w:tcPr>
            <w:tcW w:w="1123" w:type="dxa"/>
          </w:tcPr>
          <w:p w14:paraId="31DDF49D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95" w:author="Ujszászi Mi" w:date="2022-04-29T22:56:00Z">
                  <w:rPr/>
                </w:rPrChange>
              </w:rPr>
              <w:pPrChange w:id="2396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397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2AFDED0C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398" w:author="Ujszászi Mi" w:date="2022-04-29T22:56:00Z">
                  <w:rPr/>
                </w:rPrChange>
              </w:rPr>
              <w:pPrChange w:id="2399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00" w:author="Ujszászi Mi" w:date="2022-04-29T22:56:00Z">
                  <w:rPr/>
                </w:rPrChange>
              </w:rPr>
              <w:t>a 0…n-edik pont Y koordinátája</w:t>
            </w:r>
          </w:p>
        </w:tc>
      </w:tr>
      <w:tr w:rsidR="00A94810" w:rsidRPr="00776039" w14:paraId="412AB2E7" w14:textId="77777777" w:rsidTr="00A94810">
        <w:tc>
          <w:tcPr>
            <w:tcW w:w="1123" w:type="dxa"/>
          </w:tcPr>
          <w:p w14:paraId="36C3D382" w14:textId="43FAF4E0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01" w:author="Ujszászi Mi" w:date="2022-04-29T22:56:00Z">
                  <w:rPr/>
                </w:rPrChange>
              </w:rPr>
              <w:pPrChange w:id="2402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03" w:author="Ujszászi Mi" w:date="2022-04-29T22:56:00Z">
                  <w:rPr/>
                </w:rPrChange>
              </w:rPr>
              <w:t xml:space="preserve"> 40</w:t>
            </w:r>
          </w:p>
        </w:tc>
        <w:tc>
          <w:tcPr>
            <w:tcW w:w="7939" w:type="dxa"/>
          </w:tcPr>
          <w:p w14:paraId="1195F6D3" w14:textId="2E0D255B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04" w:author="Ujszászi Mi" w:date="2022-04-29T22:56:00Z">
                  <w:rPr/>
                </w:rPrChange>
              </w:rPr>
              <w:pPrChange w:id="2405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06" w:author="Ujszászi Mi" w:date="2022-04-29T22:56:00Z">
                  <w:rPr/>
                </w:rPrChange>
              </w:rPr>
              <w:t>a 0…n-edik ponthoz tartozó sugár</w:t>
            </w:r>
          </w:p>
        </w:tc>
      </w:tr>
      <w:tr w:rsidR="00A94810" w:rsidRPr="00776039" w14:paraId="26D70BC0" w14:textId="77777777" w:rsidTr="00A94810">
        <w:tc>
          <w:tcPr>
            <w:tcW w:w="1123" w:type="dxa"/>
          </w:tcPr>
          <w:p w14:paraId="1E1E0EE1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07" w:author="Ujszászi Mi" w:date="2022-04-29T22:56:00Z">
                  <w:rPr/>
                </w:rPrChange>
              </w:rPr>
              <w:pPrChange w:id="2408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09" w:author="Ujszászi Mi" w:date="2022-04-29T22:56:00Z">
                  <w:rPr/>
                </w:rPrChange>
              </w:rPr>
              <w:t xml:space="preserve"> 50</w:t>
            </w:r>
          </w:p>
        </w:tc>
        <w:tc>
          <w:tcPr>
            <w:tcW w:w="7939" w:type="dxa"/>
          </w:tcPr>
          <w:p w14:paraId="022D81BE" w14:textId="278CB94B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10" w:author="Ujszászi Mi" w:date="2022-04-29T22:56:00Z">
                  <w:rPr/>
                </w:rPrChange>
              </w:rPr>
              <w:pPrChange w:id="2411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12" w:author="Ujszászi Mi" w:date="2022-04-29T22:56:00Z">
                  <w:rPr/>
                </w:rPrChange>
              </w:rPr>
              <w:t>a 0…n-edik ponthoz tartozó körív kezdetének szöge</w:t>
            </w:r>
          </w:p>
        </w:tc>
      </w:tr>
      <w:tr w:rsidR="00A94810" w:rsidRPr="00776039" w14:paraId="52B0497B" w14:textId="77777777" w:rsidTr="00A94810">
        <w:tc>
          <w:tcPr>
            <w:tcW w:w="1123" w:type="dxa"/>
          </w:tcPr>
          <w:p w14:paraId="22EA814C" w14:textId="77777777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13" w:author="Ujszászi Mi" w:date="2022-04-29T22:56:00Z">
                  <w:rPr/>
                </w:rPrChange>
              </w:rPr>
              <w:pPrChange w:id="2414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15" w:author="Ujszászi Mi" w:date="2022-04-29T22:56:00Z">
                  <w:rPr/>
                </w:rPrChange>
              </w:rPr>
              <w:t xml:space="preserve"> 51</w:t>
            </w:r>
          </w:p>
        </w:tc>
        <w:tc>
          <w:tcPr>
            <w:tcW w:w="7939" w:type="dxa"/>
          </w:tcPr>
          <w:p w14:paraId="196F0219" w14:textId="553C04BE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16" w:author="Ujszászi Mi" w:date="2022-04-29T22:56:00Z">
                  <w:rPr/>
                </w:rPrChange>
              </w:rPr>
              <w:pPrChange w:id="2417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18" w:author="Ujszászi Mi" w:date="2022-04-29T22:56:00Z">
                  <w:rPr/>
                </w:rPrChange>
              </w:rPr>
              <w:t>a 0…n-edik ponthoz tartozó körív zárásának szöge</w:t>
            </w:r>
          </w:p>
        </w:tc>
      </w:tr>
      <w:tr w:rsidR="00A94810" w:rsidRPr="00776039" w14:paraId="7D5BC0A8" w14:textId="77777777" w:rsidTr="00A94810">
        <w:tc>
          <w:tcPr>
            <w:tcW w:w="1123" w:type="dxa"/>
          </w:tcPr>
          <w:p w14:paraId="4FFFC9B3" w14:textId="12EBC5C5" w:rsidR="00A94810" w:rsidRPr="00776039" w:rsidRDefault="00A94810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19" w:author="Ujszászi Mi" w:date="2022-04-29T22:56:00Z">
                  <w:rPr/>
                </w:rPrChange>
              </w:rPr>
              <w:pPrChange w:id="2420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21" w:author="Ujszászi Mi" w:date="2022-04-29T22:56:00Z">
                  <w:rPr/>
                </w:rPrChange>
              </w:rPr>
              <w:t xml:space="preserve"> 73</w:t>
            </w:r>
          </w:p>
        </w:tc>
        <w:tc>
          <w:tcPr>
            <w:tcW w:w="7939" w:type="dxa"/>
          </w:tcPr>
          <w:p w14:paraId="22E9C5F3" w14:textId="146192CC" w:rsidR="00A94810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22" w:author="Ujszászi Mi" w:date="2022-04-29T22:56:00Z">
                  <w:rPr/>
                </w:rPrChange>
              </w:rPr>
              <w:pPrChange w:id="2423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24" w:author="Ujszászi Mi" w:date="2022-04-29T22:56:00Z">
                  <w:rPr/>
                </w:rPrChange>
              </w:rPr>
              <w:t xml:space="preserve">a 0…n-edik ponthoz tartozó </w:t>
            </w:r>
            <w:r w:rsidR="00A94810" w:rsidRPr="00776039">
              <w:rPr>
                <w:rFonts w:cs="Times New Roman"/>
                <w:rPrChange w:id="2425" w:author="Ujszászi Mi" w:date="2022-04-29T22:56:00Z">
                  <w:rPr/>
                </w:rPrChange>
              </w:rPr>
              <w:t xml:space="preserve">bejárási irány (default = 0 (óramutató járása szerint), 0, 1) </w:t>
            </w:r>
          </w:p>
        </w:tc>
      </w:tr>
    </w:tbl>
    <w:p w14:paraId="5480FBB9" w14:textId="77777777" w:rsidR="005920CB" w:rsidRPr="00776039" w:rsidRDefault="005920CB" w:rsidP="00C84064">
      <w:pPr>
        <w:spacing w:line="360" w:lineRule="auto"/>
        <w:jc w:val="both"/>
        <w:rPr>
          <w:rFonts w:cs="Times New Roman"/>
          <w:rPrChange w:id="2426" w:author="Ujszászi Mi" w:date="2022-04-29T22:56:00Z">
            <w:rPr/>
          </w:rPrChange>
        </w:rPr>
      </w:pPr>
    </w:p>
    <w:p w14:paraId="540840CA" w14:textId="364C78B3" w:rsidR="005920CB" w:rsidRPr="00776039" w:rsidRDefault="005920CB" w:rsidP="00C84064">
      <w:pPr>
        <w:spacing w:line="360" w:lineRule="auto"/>
        <w:jc w:val="both"/>
        <w:rPr>
          <w:rFonts w:cs="Times New Roman"/>
          <w:rPrChange w:id="2427" w:author="Ujszászi Mi" w:date="2022-04-29T22:56:00Z">
            <w:rPr/>
          </w:rPrChange>
        </w:rPr>
      </w:pPr>
      <w:r w:rsidRPr="00776039">
        <w:rPr>
          <w:rFonts w:cs="Times New Roman"/>
          <w:rPrChange w:id="2428" w:author="Ujszászi Mi" w:date="2022-04-29T22:56:00Z">
            <w:rPr/>
          </w:rPrChange>
        </w:rPr>
        <w:lastRenderedPageBreak/>
        <w:t>ELLIPSE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5920CB" w:rsidRPr="00776039" w14:paraId="23578F74" w14:textId="77777777" w:rsidTr="00B47C23">
        <w:tc>
          <w:tcPr>
            <w:tcW w:w="1123" w:type="dxa"/>
          </w:tcPr>
          <w:p w14:paraId="5BAA73E7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29" w:author="Ujszászi Mi" w:date="2022-04-29T22:56:00Z">
                  <w:rPr/>
                </w:rPrChange>
              </w:rPr>
              <w:pPrChange w:id="2430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31" w:author="Ujszászi Mi" w:date="2022-04-29T22:56:00Z">
                  <w:rPr/>
                </w:rPrChange>
              </w:rPr>
              <w:t>Típuskód</w:t>
            </w:r>
          </w:p>
        </w:tc>
        <w:tc>
          <w:tcPr>
            <w:tcW w:w="7939" w:type="dxa"/>
          </w:tcPr>
          <w:p w14:paraId="352D3BB0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32" w:author="Ujszászi Mi" w:date="2022-04-29T22:56:00Z">
                  <w:rPr/>
                </w:rPrChange>
              </w:rPr>
              <w:pPrChange w:id="2433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34" w:author="Ujszászi Mi" w:date="2022-04-29T22:56:00Z">
                  <w:rPr/>
                </w:rPrChange>
              </w:rPr>
              <w:t>Leírás</w:t>
            </w:r>
          </w:p>
        </w:tc>
      </w:tr>
      <w:tr w:rsidR="005920CB" w:rsidRPr="00776039" w14:paraId="18021B08" w14:textId="77777777" w:rsidTr="00B47C23">
        <w:tc>
          <w:tcPr>
            <w:tcW w:w="1123" w:type="dxa"/>
          </w:tcPr>
          <w:p w14:paraId="712717AD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35" w:author="Ujszászi Mi" w:date="2022-04-29T22:56:00Z">
                  <w:rPr/>
                </w:rPrChange>
              </w:rPr>
              <w:pPrChange w:id="2436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37" w:author="Ujszászi Mi" w:date="2022-04-29T22:56:00Z">
                  <w:rPr/>
                </w:rPrChange>
              </w:rPr>
              <w:t xml:space="preserve"> 10</w:t>
            </w:r>
          </w:p>
        </w:tc>
        <w:tc>
          <w:tcPr>
            <w:tcW w:w="7939" w:type="dxa"/>
          </w:tcPr>
          <w:p w14:paraId="03C42D14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38" w:author="Ujszászi Mi" w:date="2022-04-29T22:56:00Z">
                  <w:rPr/>
                </w:rPrChange>
              </w:rPr>
              <w:pPrChange w:id="2439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40" w:author="Ujszászi Mi" w:date="2022-04-29T22:56:00Z">
                  <w:rPr/>
                </w:rPrChange>
              </w:rPr>
              <w:t>a 0…n-edik pont X koordinátája (a)</w:t>
            </w:r>
          </w:p>
        </w:tc>
      </w:tr>
      <w:tr w:rsidR="005920CB" w:rsidRPr="00776039" w14:paraId="1DCDCFAE" w14:textId="77777777" w:rsidTr="00B47C23">
        <w:tc>
          <w:tcPr>
            <w:tcW w:w="1123" w:type="dxa"/>
          </w:tcPr>
          <w:p w14:paraId="23D3AF51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41" w:author="Ujszászi Mi" w:date="2022-04-29T22:56:00Z">
                  <w:rPr/>
                </w:rPrChange>
              </w:rPr>
              <w:pPrChange w:id="2442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43" w:author="Ujszászi Mi" w:date="2022-04-29T22:56:00Z">
                  <w:rPr/>
                </w:rPrChange>
              </w:rPr>
              <w:t xml:space="preserve"> 20</w:t>
            </w:r>
          </w:p>
        </w:tc>
        <w:tc>
          <w:tcPr>
            <w:tcW w:w="7939" w:type="dxa"/>
          </w:tcPr>
          <w:p w14:paraId="0AF96CC1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44" w:author="Ujszászi Mi" w:date="2022-04-29T22:56:00Z">
                  <w:rPr/>
                </w:rPrChange>
              </w:rPr>
              <w:pPrChange w:id="2445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46" w:author="Ujszászi Mi" w:date="2022-04-29T22:56:00Z">
                  <w:rPr/>
                </w:rPrChange>
              </w:rPr>
              <w:t>a 0…n-edik pont Y koordinátája</w:t>
            </w:r>
          </w:p>
        </w:tc>
      </w:tr>
      <w:tr w:rsidR="005920CB" w:rsidRPr="00776039" w14:paraId="6B25F7E4" w14:textId="77777777" w:rsidTr="00B47C23">
        <w:tc>
          <w:tcPr>
            <w:tcW w:w="1123" w:type="dxa"/>
          </w:tcPr>
          <w:p w14:paraId="0018BB21" w14:textId="745917EF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47" w:author="Ujszászi Mi" w:date="2022-04-29T22:56:00Z">
                  <w:rPr/>
                </w:rPrChange>
              </w:rPr>
              <w:pPrChange w:id="2448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49" w:author="Ujszászi Mi" w:date="2022-04-29T22:56:00Z">
                  <w:rPr/>
                </w:rPrChange>
              </w:rPr>
              <w:t xml:space="preserve"> 11</w:t>
            </w:r>
          </w:p>
        </w:tc>
        <w:tc>
          <w:tcPr>
            <w:tcW w:w="7939" w:type="dxa"/>
          </w:tcPr>
          <w:p w14:paraId="4FCF9F7A" w14:textId="0088237D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50" w:author="Ujszászi Mi" w:date="2022-04-29T22:56:00Z">
                  <w:rPr/>
                </w:rPrChange>
              </w:rPr>
              <w:pPrChange w:id="2451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52" w:author="Ujszászi Mi" w:date="2022-04-29T22:56:00Z">
                  <w:rPr/>
                </w:rPrChange>
              </w:rPr>
              <w:t>a 0…n-edik ponthoz tartozó hosszabb fő átló X koordinátája</w:t>
            </w:r>
          </w:p>
        </w:tc>
      </w:tr>
      <w:tr w:rsidR="005920CB" w:rsidRPr="00776039" w14:paraId="32DABE92" w14:textId="77777777" w:rsidTr="00B47C23">
        <w:tc>
          <w:tcPr>
            <w:tcW w:w="1123" w:type="dxa"/>
          </w:tcPr>
          <w:p w14:paraId="5BC30652" w14:textId="5F407F71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53" w:author="Ujszászi Mi" w:date="2022-04-29T22:56:00Z">
                  <w:rPr/>
                </w:rPrChange>
              </w:rPr>
              <w:pPrChange w:id="2454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55" w:author="Ujszászi Mi" w:date="2022-04-29T22:56:00Z">
                  <w:rPr/>
                </w:rPrChange>
              </w:rPr>
              <w:t xml:space="preserve"> 21</w:t>
            </w:r>
          </w:p>
        </w:tc>
        <w:tc>
          <w:tcPr>
            <w:tcW w:w="7939" w:type="dxa"/>
          </w:tcPr>
          <w:p w14:paraId="63D66482" w14:textId="7E05C58D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56" w:author="Ujszászi Mi" w:date="2022-04-29T22:56:00Z">
                  <w:rPr/>
                </w:rPrChange>
              </w:rPr>
              <w:pPrChange w:id="2457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58" w:author="Ujszászi Mi" w:date="2022-04-29T22:56:00Z">
                  <w:rPr/>
                </w:rPrChange>
              </w:rPr>
              <w:t>a 0…n-edik ponthoz tartozó hosszabb fő átló Y koordinátája</w:t>
            </w:r>
          </w:p>
        </w:tc>
      </w:tr>
      <w:tr w:rsidR="005920CB" w:rsidRPr="00776039" w14:paraId="43CFAD76" w14:textId="77777777" w:rsidTr="00B47C23">
        <w:tc>
          <w:tcPr>
            <w:tcW w:w="1123" w:type="dxa"/>
          </w:tcPr>
          <w:p w14:paraId="7BA4F616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59" w:author="Ujszászi Mi" w:date="2022-04-29T22:56:00Z">
                  <w:rPr/>
                </w:rPrChange>
              </w:rPr>
              <w:pPrChange w:id="2460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61" w:author="Ujszászi Mi" w:date="2022-04-29T22:56:00Z">
                  <w:rPr/>
                </w:rPrChange>
              </w:rPr>
              <w:t xml:space="preserve"> 40</w:t>
            </w:r>
          </w:p>
        </w:tc>
        <w:tc>
          <w:tcPr>
            <w:tcW w:w="7939" w:type="dxa"/>
          </w:tcPr>
          <w:p w14:paraId="0281ACD2" w14:textId="6FEDF10B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62" w:author="Ujszászi Mi" w:date="2022-04-29T22:56:00Z">
                  <w:rPr/>
                </w:rPrChange>
              </w:rPr>
              <w:pPrChange w:id="2463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64" w:author="Ujszászi Mi" w:date="2022-04-29T22:56:00Z">
                  <w:rPr/>
                </w:rPrChange>
              </w:rPr>
              <w:t>a rövidebb fő átló hossza</w:t>
            </w:r>
          </w:p>
        </w:tc>
      </w:tr>
      <w:tr w:rsidR="005920CB" w:rsidRPr="00776039" w14:paraId="58F2EA22" w14:textId="77777777" w:rsidTr="00B47C23">
        <w:tc>
          <w:tcPr>
            <w:tcW w:w="1123" w:type="dxa"/>
          </w:tcPr>
          <w:p w14:paraId="113E520D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65" w:author="Ujszászi Mi" w:date="2022-04-29T22:56:00Z">
                  <w:rPr/>
                </w:rPrChange>
              </w:rPr>
              <w:pPrChange w:id="2466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67" w:author="Ujszászi Mi" w:date="2022-04-29T22:56:00Z">
                  <w:rPr/>
                </w:rPrChange>
              </w:rPr>
              <w:t xml:space="preserve"> 50</w:t>
            </w:r>
          </w:p>
        </w:tc>
        <w:tc>
          <w:tcPr>
            <w:tcW w:w="7939" w:type="dxa"/>
          </w:tcPr>
          <w:p w14:paraId="1EDE8076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68" w:author="Ujszászi Mi" w:date="2022-04-29T22:56:00Z">
                  <w:rPr/>
                </w:rPrChange>
              </w:rPr>
              <w:pPrChange w:id="2469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70" w:author="Ujszászi Mi" w:date="2022-04-29T22:56:00Z">
                  <w:rPr/>
                </w:rPrChange>
              </w:rPr>
              <w:t>a 0…n-edik pont hoz tartozó körív kezdetének szöge</w:t>
            </w:r>
          </w:p>
        </w:tc>
      </w:tr>
      <w:tr w:rsidR="005920CB" w:rsidRPr="00776039" w14:paraId="5948FC7B" w14:textId="77777777" w:rsidTr="00B47C23">
        <w:tc>
          <w:tcPr>
            <w:tcW w:w="1123" w:type="dxa"/>
          </w:tcPr>
          <w:p w14:paraId="7A0D0E30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71" w:author="Ujszászi Mi" w:date="2022-04-29T22:56:00Z">
                  <w:rPr/>
                </w:rPrChange>
              </w:rPr>
              <w:pPrChange w:id="2472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73" w:author="Ujszászi Mi" w:date="2022-04-29T22:56:00Z">
                  <w:rPr/>
                </w:rPrChange>
              </w:rPr>
              <w:t xml:space="preserve"> 51</w:t>
            </w:r>
          </w:p>
        </w:tc>
        <w:tc>
          <w:tcPr>
            <w:tcW w:w="7939" w:type="dxa"/>
          </w:tcPr>
          <w:p w14:paraId="61E64098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74" w:author="Ujszászi Mi" w:date="2022-04-29T22:56:00Z">
                  <w:rPr/>
                </w:rPrChange>
              </w:rPr>
              <w:pPrChange w:id="2475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76" w:author="Ujszászi Mi" w:date="2022-04-29T22:56:00Z">
                  <w:rPr/>
                </w:rPrChange>
              </w:rPr>
              <w:t>a 0…n-edik ponthoz tartozó körív zárásának szöge</w:t>
            </w:r>
          </w:p>
        </w:tc>
      </w:tr>
      <w:tr w:rsidR="005920CB" w:rsidRPr="00776039" w14:paraId="6EE5031A" w14:textId="77777777" w:rsidTr="00B47C23">
        <w:tc>
          <w:tcPr>
            <w:tcW w:w="1123" w:type="dxa"/>
          </w:tcPr>
          <w:p w14:paraId="600ADEC9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77" w:author="Ujszászi Mi" w:date="2022-04-29T22:56:00Z">
                  <w:rPr/>
                </w:rPrChange>
              </w:rPr>
              <w:pPrChange w:id="2478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79" w:author="Ujszászi Mi" w:date="2022-04-29T22:56:00Z">
                  <w:rPr/>
                </w:rPrChange>
              </w:rPr>
              <w:t xml:space="preserve"> 73</w:t>
            </w:r>
          </w:p>
        </w:tc>
        <w:tc>
          <w:tcPr>
            <w:tcW w:w="7939" w:type="dxa"/>
          </w:tcPr>
          <w:p w14:paraId="1C11B8A3" w14:textId="77777777" w:rsidR="005920CB" w:rsidRPr="00776039" w:rsidRDefault="005920CB" w:rsidP="00A62E71">
            <w:pPr>
              <w:pStyle w:val="Cmsor42"/>
              <w:spacing w:after="0" w:line="360" w:lineRule="auto"/>
              <w:jc w:val="both"/>
              <w:rPr>
                <w:rFonts w:cs="Times New Roman"/>
                <w:rPrChange w:id="2480" w:author="Ujszászi Mi" w:date="2022-04-29T22:56:00Z">
                  <w:rPr/>
                </w:rPrChange>
              </w:rPr>
              <w:pPrChange w:id="2481" w:author="Ujszászi Mi" w:date="2022-04-30T22:41:00Z">
                <w:pPr>
                  <w:pStyle w:val="Cmsor42"/>
                  <w:spacing w:line="360" w:lineRule="auto"/>
                  <w:jc w:val="both"/>
                </w:pPr>
              </w:pPrChange>
            </w:pPr>
            <w:r w:rsidRPr="00776039">
              <w:rPr>
                <w:rFonts w:cs="Times New Roman"/>
                <w:rPrChange w:id="2482" w:author="Ujszászi Mi" w:date="2022-04-29T22:56:00Z">
                  <w:rPr/>
                </w:rPrChange>
              </w:rPr>
              <w:t xml:space="preserve">a 0…n-edik ponthoz tartozó bejárási irány (default = 0 (óramutató járása szerint), 0, 1) </w:t>
            </w:r>
          </w:p>
        </w:tc>
      </w:tr>
    </w:tbl>
    <w:p w14:paraId="59BDBAEF" w14:textId="77777777" w:rsidR="00835AC8" w:rsidRPr="00776039" w:rsidRDefault="00835AC8" w:rsidP="00C84064">
      <w:pPr>
        <w:spacing w:line="360" w:lineRule="auto"/>
        <w:jc w:val="both"/>
        <w:rPr>
          <w:rFonts w:cs="Times New Roman"/>
          <w:rPrChange w:id="2483" w:author="Ujszászi Mi" w:date="2022-04-29T22:56:00Z">
            <w:rPr/>
          </w:rPrChange>
        </w:rPr>
      </w:pPr>
    </w:p>
    <w:p w14:paraId="309C5783" w14:textId="385D3F19" w:rsidR="00B17BA1" w:rsidRPr="00776039" w:rsidRDefault="00B17BA1" w:rsidP="00C84064">
      <w:pPr>
        <w:pStyle w:val="Cmsor42"/>
        <w:numPr>
          <w:ilvl w:val="3"/>
          <w:numId w:val="6"/>
        </w:numPr>
        <w:spacing w:line="360" w:lineRule="auto"/>
        <w:jc w:val="both"/>
        <w:rPr>
          <w:rFonts w:cs="Times New Roman"/>
          <w:rPrChange w:id="2484" w:author="Ujszászi Mi" w:date="2022-04-29T22:56:00Z">
            <w:rPr/>
          </w:rPrChange>
        </w:rPr>
      </w:pPr>
      <w:r w:rsidRPr="00776039">
        <w:rPr>
          <w:rFonts w:cs="Times New Roman"/>
          <w:rPrChange w:id="2485" w:author="Ujszászi Mi" w:date="2022-04-29T22:56:00Z">
            <w:rPr/>
          </w:rPrChange>
        </w:rPr>
        <w:t>Visszarajzolás kezelése</w:t>
      </w:r>
    </w:p>
    <w:p w14:paraId="78D61B72" w14:textId="6C06447B" w:rsidR="00B17BA1" w:rsidRPr="00776039" w:rsidRDefault="005920CB" w:rsidP="00C84064">
      <w:pPr>
        <w:spacing w:line="360" w:lineRule="auto"/>
        <w:ind w:firstLine="708"/>
        <w:jc w:val="both"/>
        <w:rPr>
          <w:rFonts w:cs="Times New Roman"/>
          <w:rPrChange w:id="2486" w:author="Ujszászi Mi" w:date="2022-04-29T22:56:00Z">
            <w:rPr/>
          </w:rPrChange>
        </w:rPr>
      </w:pPr>
      <w:r w:rsidRPr="00776039">
        <w:rPr>
          <w:rFonts w:cs="Times New Roman"/>
          <w:rPrChange w:id="2487" w:author="Ujszászi Mi" w:date="2022-04-29T22:56:00Z">
            <w:rPr/>
          </w:rPrChange>
        </w:rPr>
        <w:t xml:space="preserve">Egy HATCH entitás során a pontok és azok között megrajzolandó összeköttetések legyűjtése is kihívást jelent. </w:t>
      </w:r>
    </w:p>
    <w:p w14:paraId="0BF43515" w14:textId="7B668123" w:rsidR="002118CE" w:rsidRPr="00776039" w:rsidRDefault="00B17BA1" w:rsidP="00C84064">
      <w:pPr>
        <w:spacing w:line="360" w:lineRule="auto"/>
        <w:jc w:val="both"/>
        <w:rPr>
          <w:rFonts w:cs="Times New Roman"/>
          <w:rPrChange w:id="2488" w:author="Ujszászi Mi" w:date="2022-04-29T22:56:00Z">
            <w:rPr/>
          </w:rPrChange>
        </w:rPr>
      </w:pPr>
      <w:r w:rsidRPr="00776039">
        <w:rPr>
          <w:rFonts w:cs="Times New Roman"/>
          <w:rPrChange w:id="2489" w:author="Ujszászi Mi" w:date="2022-04-29T22:56:00Z">
            <w:rPr/>
          </w:rPrChange>
        </w:rPr>
        <w:t>A „ 7</w:t>
      </w:r>
      <w:r w:rsidR="002651C0" w:rsidRPr="00776039">
        <w:rPr>
          <w:rFonts w:cs="Times New Roman"/>
          <w:rPrChange w:id="2490" w:author="Ujszászi Mi" w:date="2022-04-29T22:56:00Z">
            <w:rPr/>
          </w:rPrChange>
        </w:rPr>
        <w:t>2</w:t>
      </w:r>
      <w:r w:rsidRPr="00776039">
        <w:rPr>
          <w:rFonts w:cs="Times New Roman"/>
          <w:rPrChange w:id="2491" w:author="Ujszászi Mi" w:date="2022-04-29T22:56:00Z">
            <w:rPr/>
          </w:rPrChange>
        </w:rPr>
        <w:t xml:space="preserve">” -es típus </w:t>
      </w:r>
      <w:r w:rsidR="002651C0" w:rsidRPr="00776039">
        <w:rPr>
          <w:rFonts w:cs="Times New Roman"/>
          <w:rPrChange w:id="2492" w:author="Ujszászi Mi" w:date="2022-04-29T22:56:00Z">
            <w:rPr/>
          </w:rPrChange>
        </w:rPr>
        <w:t xml:space="preserve">kód alapján három különböző </w:t>
      </w:r>
      <w:proofErr w:type="spellStart"/>
      <w:r w:rsidR="002651C0" w:rsidRPr="00776039">
        <w:rPr>
          <w:rFonts w:cs="Times New Roman"/>
          <w:rPrChange w:id="2493" w:author="Ujszászi Mi" w:date="2022-04-29T22:56:00Z">
            <w:rPr/>
          </w:rPrChange>
        </w:rPr>
        <w:t>képpen</w:t>
      </w:r>
      <w:proofErr w:type="spellEnd"/>
      <w:r w:rsidR="002651C0" w:rsidRPr="00776039">
        <w:rPr>
          <w:rFonts w:cs="Times New Roman"/>
          <w:rPrChange w:id="2494" w:author="Ujszászi Mi" w:date="2022-04-29T22:56:00Z">
            <w:rPr/>
          </w:rPrChange>
        </w:rPr>
        <w:t xml:space="preserve"> gyűjt</w:t>
      </w:r>
      <w:r w:rsidR="0037560A" w:rsidRPr="00776039">
        <w:rPr>
          <w:rFonts w:cs="Times New Roman"/>
          <w:rPrChange w:id="2495" w:author="Ujszászi Mi" w:date="2022-04-29T22:56:00Z">
            <w:rPr/>
          </w:rPrChange>
        </w:rPr>
        <w:t>öttem</w:t>
      </w:r>
      <w:r w:rsidR="002651C0" w:rsidRPr="00776039">
        <w:rPr>
          <w:rFonts w:cs="Times New Roman"/>
          <w:rPrChange w:id="2496" w:author="Ujszászi Mi" w:date="2022-04-29T22:56:00Z">
            <w:rPr/>
          </w:rPrChange>
        </w:rPr>
        <w:t xml:space="preserve"> össze a pontoknak a halm</w:t>
      </w:r>
      <w:r w:rsidR="002118CE" w:rsidRPr="00776039">
        <w:rPr>
          <w:rFonts w:cs="Times New Roman"/>
          <w:rPrChange w:id="2497" w:author="Ujszászi Mi" w:date="2022-04-29T22:56:00Z">
            <w:rPr/>
          </w:rPrChange>
        </w:rPr>
        <w:t xml:space="preserve">azát. </w:t>
      </w:r>
    </w:p>
    <w:p w14:paraId="02FB15FF" w14:textId="1C907DDD" w:rsidR="00B17BA1" w:rsidRPr="00776039" w:rsidRDefault="002118CE" w:rsidP="00C84064">
      <w:pPr>
        <w:spacing w:line="360" w:lineRule="auto"/>
        <w:jc w:val="both"/>
        <w:rPr>
          <w:rFonts w:cs="Times New Roman"/>
          <w:rPrChange w:id="2498" w:author="Ujszászi Mi" w:date="2022-04-29T22:56:00Z">
            <w:rPr/>
          </w:rPrChange>
        </w:rPr>
      </w:pPr>
      <w:r w:rsidRPr="00776039">
        <w:rPr>
          <w:rFonts w:cs="Times New Roman"/>
          <w:rPrChange w:id="2499" w:author="Ujszászi Mi" w:date="2022-04-29T22:56:00Z">
            <w:rPr/>
          </w:rPrChange>
        </w:rPr>
        <w:t>A fenti táblázatban megtalálható objektumként szerepelt egy-egy pont rekord.</w:t>
      </w:r>
    </w:p>
    <w:p w14:paraId="6E3952A9" w14:textId="1FA67D56" w:rsidR="002118CE" w:rsidRPr="00776039" w:rsidRDefault="002118CE" w:rsidP="00C84064">
      <w:pPr>
        <w:spacing w:line="360" w:lineRule="auto"/>
        <w:jc w:val="both"/>
        <w:rPr>
          <w:rFonts w:cs="Times New Roman"/>
          <w:rPrChange w:id="2500" w:author="Ujszászi Mi" w:date="2022-04-29T22:56:00Z">
            <w:rPr/>
          </w:rPrChange>
        </w:rPr>
      </w:pPr>
      <w:r w:rsidRPr="00776039">
        <w:rPr>
          <w:rFonts w:cs="Times New Roman"/>
          <w:rPrChange w:id="2501" w:author="Ujszászi Mi" w:date="2022-04-29T22:56:00Z">
            <w:rPr/>
          </w:rPrChange>
        </w:rPr>
        <w:t>A visszarajzolást szintén a „ 72”-es kód vezérlete.</w:t>
      </w:r>
    </w:p>
    <w:p w14:paraId="7A8833E1" w14:textId="5E28F5EF" w:rsidR="00B17BA1" w:rsidRPr="00776039" w:rsidRDefault="002118CE" w:rsidP="00C84064">
      <w:pPr>
        <w:spacing w:line="360" w:lineRule="auto"/>
        <w:jc w:val="both"/>
        <w:rPr>
          <w:rFonts w:cs="Times New Roman"/>
          <w:rPrChange w:id="2502" w:author="Ujszászi Mi" w:date="2022-04-29T22:56:00Z">
            <w:rPr/>
          </w:rPrChange>
        </w:rPr>
      </w:pPr>
      <w:r w:rsidRPr="00776039">
        <w:rPr>
          <w:rFonts w:cs="Times New Roman"/>
          <w:rPrChange w:id="2503" w:author="Ujszászi Mi" w:date="2022-04-29T22:56:00Z">
            <w:rPr/>
          </w:rPrChange>
        </w:rPr>
        <w:t>Attól függetlenül</w:t>
      </w:r>
      <w:r w:rsidR="00C84064" w:rsidRPr="00776039">
        <w:rPr>
          <w:rFonts w:cs="Times New Roman"/>
          <w:rPrChange w:id="2504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2505" w:author="Ujszászi Mi" w:date="2022-04-29T22:56:00Z">
            <w:rPr/>
          </w:rPrChange>
        </w:rPr>
        <w:t>hogy nem találtam olyan HATCH mintát, ahol egy HATCH-en belül több különböző összeköttetés megjelent, a kód úgy készült el</w:t>
      </w:r>
      <w:ins w:id="2506" w:author="Ujszászi Mi" w:date="2022-04-30T22:44:00Z">
        <w:r w:rsidR="00A62E71">
          <w:rPr>
            <w:rFonts w:cs="Times New Roman"/>
          </w:rPr>
          <w:t>,</w:t>
        </w:r>
      </w:ins>
      <w:r w:rsidRPr="00776039">
        <w:rPr>
          <w:rFonts w:cs="Times New Roman"/>
          <w:rPrChange w:id="2507" w:author="Ujszászi Mi" w:date="2022-04-29T22:56:00Z">
            <w:rPr/>
          </w:rPrChange>
        </w:rPr>
        <w:t xml:space="preserve"> hogy tudja kezelni</w:t>
      </w:r>
      <w:ins w:id="2508" w:author="Ujszászi Mi" w:date="2022-04-30T22:45:00Z">
        <w:r w:rsidR="00A62E71">
          <w:rPr>
            <w:rFonts w:cs="Times New Roman"/>
          </w:rPr>
          <w:t>, mert a fájlleíró dokumen</w:t>
        </w:r>
      </w:ins>
      <w:ins w:id="2509" w:author="Ujszászi Mi" w:date="2022-04-30T22:46:00Z">
        <w:r w:rsidR="00A62E71">
          <w:rPr>
            <w:rFonts w:cs="Times New Roman"/>
          </w:rPr>
          <w:t>táció nem kötötte ki ezt feltételként.</w:t>
        </w:r>
      </w:ins>
      <w:del w:id="2510" w:author="Ujszászi Mi" w:date="2022-04-30T22:45:00Z">
        <w:r w:rsidRPr="00776039" w:rsidDel="00A62E71">
          <w:rPr>
            <w:rFonts w:cs="Times New Roman"/>
            <w:rPrChange w:id="2511" w:author="Ujszászi Mi" w:date="2022-04-29T22:56:00Z">
              <w:rPr/>
            </w:rPrChange>
          </w:rPr>
          <w:delText>.</w:delText>
        </w:r>
      </w:del>
    </w:p>
    <w:p w14:paraId="0258DF76" w14:textId="36E31D2A" w:rsidR="00CA266D" w:rsidRPr="00776039" w:rsidRDefault="00CA266D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512" w:author="Ujszászi Mi" w:date="2022-04-29T22:56:00Z">
            <w:rPr/>
          </w:rPrChange>
        </w:rPr>
      </w:pPr>
      <w:bookmarkStart w:id="2513" w:name="_Toc100518247"/>
      <w:r w:rsidRPr="00776039">
        <w:rPr>
          <w:rFonts w:ascii="Times New Roman" w:hAnsi="Times New Roman" w:cs="Times New Roman"/>
          <w:rPrChange w:id="2514" w:author="Ujszászi Mi" w:date="2022-04-29T22:56:00Z">
            <w:rPr/>
          </w:rPrChange>
        </w:rPr>
        <w:t>Arányok kezelése</w:t>
      </w:r>
      <w:bookmarkEnd w:id="2513"/>
      <w:r w:rsidRPr="00776039">
        <w:rPr>
          <w:rFonts w:ascii="Times New Roman" w:hAnsi="Times New Roman" w:cs="Times New Roman"/>
          <w:rPrChange w:id="2515" w:author="Ujszászi Mi" w:date="2022-04-29T22:56:00Z">
            <w:rPr/>
          </w:rPrChange>
        </w:rPr>
        <w:t xml:space="preserve"> </w:t>
      </w:r>
    </w:p>
    <w:p w14:paraId="476073F9" w14:textId="61D7875F" w:rsidR="00CA266D" w:rsidRPr="00CE3F2E" w:rsidRDefault="008222BC" w:rsidP="00C84064">
      <w:pPr>
        <w:spacing w:line="360" w:lineRule="auto"/>
        <w:ind w:firstLine="360"/>
        <w:jc w:val="both"/>
        <w:rPr>
          <w:rFonts w:cs="Times New Roman"/>
        </w:rPr>
      </w:pPr>
      <w:proofErr w:type="gramStart"/>
      <w:r w:rsidRPr="00776039">
        <w:rPr>
          <w:rFonts w:cs="Times New Roman"/>
        </w:rPr>
        <w:t>Ahhoz</w:t>
      </w:r>
      <w:proofErr w:type="gramEnd"/>
      <w:r w:rsidRPr="00776039">
        <w:rPr>
          <w:rFonts w:cs="Times New Roman"/>
        </w:rPr>
        <w:t xml:space="preserve"> hogy a megfelelő pontok a megfelelő helyre kerüljenek arányosítani kellett a </w:t>
      </w:r>
      <w:del w:id="2516" w:author="Ujszászi Mi" w:date="2022-04-30T22:47:00Z">
        <w:r w:rsidRPr="00776039" w:rsidDel="00A62E71">
          <w:rPr>
            <w:rFonts w:cs="Times New Roman"/>
          </w:rPr>
          <w:delText>re</w:delText>
        </w:r>
      </w:del>
      <w:del w:id="2517" w:author="Ujszászi Mi" w:date="2022-04-30T22:46:00Z">
        <w:r w:rsidRPr="00776039" w:rsidDel="00A62E71">
          <w:rPr>
            <w:rFonts w:cs="Times New Roman"/>
          </w:rPr>
          <w:delText>sz</w:delText>
        </w:r>
      </w:del>
      <w:del w:id="2518" w:author="Ujszászi Mi" w:date="2022-04-30T22:47:00Z">
        <w:r w:rsidRPr="00776039" w:rsidDel="00A62E71">
          <w:rPr>
            <w:rFonts w:cs="Times New Roman"/>
          </w:rPr>
          <w:delText>ponzív</w:delText>
        </w:r>
      </w:del>
      <w:ins w:id="2519" w:author="Ujszászi Mi" w:date="2022-04-30T22:47:00Z">
        <w:r w:rsidR="00A62E71" w:rsidRPr="00776039">
          <w:rPr>
            <w:rFonts w:cs="Times New Roman"/>
          </w:rPr>
          <w:t>re</w:t>
        </w:r>
        <w:r w:rsidR="00A62E71">
          <w:rPr>
            <w:rFonts w:cs="Times New Roman"/>
          </w:rPr>
          <w:t>s</w:t>
        </w:r>
        <w:r w:rsidR="00A62E71" w:rsidRPr="00776039">
          <w:rPr>
            <w:rFonts w:cs="Times New Roman"/>
          </w:rPr>
          <w:t>zpo</w:t>
        </w:r>
        <w:r w:rsidR="00A62E71">
          <w:rPr>
            <w:rFonts w:cs="Times New Roman"/>
          </w:rPr>
          <w:t>nzív</w:t>
        </w:r>
      </w:ins>
      <w:r w:rsidRPr="00776039">
        <w:rPr>
          <w:rFonts w:cs="Times New Roman"/>
        </w:rPr>
        <w:t xml:space="preserve"> megjelen</w:t>
      </w:r>
      <w:r w:rsidRPr="003500B6">
        <w:rPr>
          <w:rFonts w:cs="Times New Roman"/>
        </w:rPr>
        <w:t>ítő felületet a DXF kép méretéhez.</w:t>
      </w:r>
    </w:p>
    <w:p w14:paraId="2796B5BD" w14:textId="2935B1FE" w:rsidR="008222BC" w:rsidRPr="00776039" w:rsidRDefault="008222BC" w:rsidP="00C84064">
      <w:pPr>
        <w:spacing w:line="360" w:lineRule="auto"/>
        <w:jc w:val="both"/>
        <w:rPr>
          <w:rFonts w:cs="Times New Roman"/>
          <w:rPrChange w:id="2520" w:author="Ujszászi Mi" w:date="2022-04-29T22:56:00Z">
            <w:rPr/>
          </w:rPrChange>
        </w:rPr>
      </w:pPr>
      <w:r w:rsidRPr="00776039">
        <w:rPr>
          <w:rFonts w:cs="Times New Roman"/>
          <w:rPrChange w:id="2521" w:author="Ujszászi Mi" w:date="2022-04-29T22:56:00Z">
            <w:rPr/>
          </w:rPrChange>
        </w:rPr>
        <w:lastRenderedPageBreak/>
        <w:t xml:space="preserve">A parsolás első két entitása a </w:t>
      </w:r>
      <w:proofErr w:type="spellStart"/>
      <w:r w:rsidRPr="00776039">
        <w:rPr>
          <w:rFonts w:cs="Times New Roman"/>
          <w:rPrChange w:id="2522" w:author="Ujszászi Mi" w:date="2022-04-29T22:56:00Z">
            <w:rPr/>
          </w:rPrChange>
        </w:rPr>
        <w:t>header</w:t>
      </w:r>
      <w:proofErr w:type="spellEnd"/>
      <w:r w:rsidRPr="00776039">
        <w:rPr>
          <w:rFonts w:cs="Times New Roman"/>
          <w:rPrChange w:id="2523" w:author="Ujszászi Mi" w:date="2022-04-29T22:56:00Z">
            <w:rPr/>
          </w:rPrChange>
        </w:rPr>
        <w:t xml:space="preserve"> szekcióból lett kinyerve. Ezek a mezők mutatták meg az arányosításokat és az esetleges eltoláshoz köthető feladatokat.</w:t>
      </w:r>
    </w:p>
    <w:p w14:paraId="70EEB71A" w14:textId="247128FF" w:rsidR="008222BC" w:rsidRPr="00776039" w:rsidRDefault="008222BC" w:rsidP="00C84064">
      <w:pPr>
        <w:spacing w:line="360" w:lineRule="auto"/>
        <w:jc w:val="both"/>
        <w:rPr>
          <w:rFonts w:cs="Times New Roman"/>
          <w:rPrChange w:id="2524" w:author="Ujszászi Mi" w:date="2022-04-29T22:56:00Z">
            <w:rPr/>
          </w:rPrChange>
        </w:rPr>
      </w:pPr>
      <w:r w:rsidRPr="00776039">
        <w:rPr>
          <w:rFonts w:cs="Times New Roman"/>
          <w:rPrChange w:id="2525" w:author="Ujszászi Mi" w:date="2022-04-29T22:56:00Z">
            <w:rPr/>
          </w:rPrChange>
        </w:rPr>
        <w:t xml:space="preserve">A </w:t>
      </w:r>
      <w:proofErr w:type="spellStart"/>
      <w:r w:rsidRPr="00776039">
        <w:rPr>
          <w:rFonts w:cs="Times New Roman"/>
          <w:rPrChange w:id="2526" w:author="Ujszászi Mi" w:date="2022-04-29T22:56:00Z">
            <w:rPr/>
          </w:rPrChange>
        </w:rPr>
        <w:t>DXFFile</w:t>
      </w:r>
      <w:proofErr w:type="spellEnd"/>
      <w:r w:rsidRPr="00776039">
        <w:rPr>
          <w:rFonts w:cs="Times New Roman"/>
          <w:rPrChange w:id="2527" w:author="Ujszászi Mi" w:date="2022-04-29T22:56:00Z">
            <w:rPr/>
          </w:rPrChange>
        </w:rPr>
        <w:t xml:space="preserve"> osztály példányosítása során a konstruktor már a bejövő adatokból kalkulál felhasználható értékeket. A</w:t>
      </w:r>
      <w:ins w:id="2528" w:author="Ujszászi Mi" w:date="2022-04-30T22:47:00Z">
        <w:r w:rsidR="00A62E71">
          <w:rPr>
            <w:rFonts w:cs="Times New Roman"/>
          </w:rPr>
          <w:t>z</w:t>
        </w:r>
      </w:ins>
      <w:r w:rsidRPr="00776039">
        <w:rPr>
          <w:rFonts w:cs="Times New Roman"/>
          <w:rPrChange w:id="2529" w:author="Ujszászi Mi" w:date="2022-04-29T22:56:00Z">
            <w:rPr/>
          </w:rPrChange>
        </w:rPr>
        <w:t xml:space="preserve"> elem példányosításakor átadásra kerül a </w:t>
      </w:r>
      <w:proofErr w:type="spellStart"/>
      <w:r w:rsidRPr="00776039">
        <w:rPr>
          <w:rFonts w:cs="Times New Roman"/>
          <w:rPrChange w:id="2530" w:author="Ujszászi Mi" w:date="2022-04-29T22:56:00Z">
            <w:rPr/>
          </w:rPrChange>
        </w:rPr>
        <w:t>dxf</w:t>
      </w:r>
      <w:proofErr w:type="spellEnd"/>
      <w:r w:rsidRPr="00776039">
        <w:rPr>
          <w:rFonts w:cs="Times New Roman"/>
          <w:rPrChange w:id="2531" w:author="Ujszászi Mi" w:date="2022-04-29T22:56:00Z">
            <w:rPr/>
          </w:rPrChange>
        </w:rPr>
        <w:t xml:space="preserve"> fájl rajztábla mérete. Ezek a koordináta adatok nagyon ritkán kezdődnek 0,0 értékkel.</w:t>
      </w:r>
    </w:p>
    <w:p w14:paraId="74F2AE17" w14:textId="243E7E2E" w:rsidR="00DB4A54" w:rsidRPr="00776039" w:rsidRDefault="008222BC" w:rsidP="00C84064">
      <w:pPr>
        <w:spacing w:line="360" w:lineRule="auto"/>
        <w:jc w:val="both"/>
        <w:rPr>
          <w:rFonts w:cs="Times New Roman"/>
          <w:rPrChange w:id="2532" w:author="Ujszászi Mi" w:date="2022-04-29T22:56:00Z">
            <w:rPr/>
          </w:rPrChange>
        </w:rPr>
      </w:pPr>
      <w:r w:rsidRPr="00776039">
        <w:rPr>
          <w:rFonts w:cs="Times New Roman"/>
          <w:rPrChange w:id="2533" w:author="Ujszászi Mi" w:date="2022-04-29T22:56:00Z">
            <w:rPr/>
          </w:rPrChange>
        </w:rPr>
        <w:t>A</w:t>
      </w:r>
      <w:ins w:id="2534" w:author="Ujszászi Mi" w:date="2022-04-30T22:48:00Z">
        <w:r w:rsidR="00A62E71">
          <w:rPr>
            <w:rFonts w:cs="Times New Roman"/>
          </w:rPr>
          <w:t>z</w:t>
        </w:r>
      </w:ins>
      <w:r w:rsidRPr="00776039">
        <w:rPr>
          <w:rFonts w:cs="Times New Roman"/>
          <w:rPrChange w:id="2535" w:author="Ujszászi Mi" w:date="2022-04-29T22:56:00Z">
            <w:rPr/>
          </w:rPrChange>
        </w:rPr>
        <w:t xml:space="preserve"> arányosításhoz szükséges kalkulációt eltolással kellett kezdeni</w:t>
      </w:r>
      <w:r w:rsidR="00DB4A54" w:rsidRPr="00776039">
        <w:rPr>
          <w:rFonts w:cs="Times New Roman"/>
          <w:rPrChange w:id="2536" w:author="Ujszászi Mi" w:date="2022-04-29T22:56:00Z">
            <w:rPr/>
          </w:rPrChange>
        </w:rPr>
        <w:t xml:space="preserve">, </w:t>
      </w:r>
      <w:r w:rsidRPr="00776039">
        <w:rPr>
          <w:rFonts w:cs="Times New Roman"/>
          <w:rPrChange w:id="2537" w:author="Ujszászi Mi" w:date="2022-04-29T22:56:00Z">
            <w:rPr/>
          </w:rPrChange>
        </w:rPr>
        <w:t>mert a canvas rajztábla koordinátája 0,0 értékkel indul.</w:t>
      </w:r>
    </w:p>
    <w:p w14:paraId="0BFA2A74" w14:textId="0DE2DEAD" w:rsidR="008222BC" w:rsidRPr="00776039" w:rsidRDefault="00DB4A54" w:rsidP="00C84064">
      <w:pPr>
        <w:spacing w:line="360" w:lineRule="auto"/>
        <w:jc w:val="both"/>
        <w:rPr>
          <w:rFonts w:cs="Times New Roman"/>
          <w:rPrChange w:id="2538" w:author="Ujszászi Mi" w:date="2022-04-29T22:56:00Z">
            <w:rPr/>
          </w:rPrChange>
        </w:rPr>
      </w:pPr>
      <w:r w:rsidRPr="00776039">
        <w:rPr>
          <w:rFonts w:cs="Times New Roman"/>
          <w:rPrChange w:id="2539" w:author="Ujszászi Mi" w:date="2022-04-29T22:56:00Z">
            <w:rPr/>
          </w:rPrChange>
        </w:rPr>
        <w:t xml:space="preserve">A folyamatot ezen a ponton ketté kellett választani. Ha minden oldalra elvégezné, az arányosítást akkor a kép torzul. Egyik oldalt lehetett csak arányosítani a </w:t>
      </w:r>
      <w:proofErr w:type="spellStart"/>
      <w:r w:rsidRPr="00776039">
        <w:rPr>
          <w:rFonts w:cs="Times New Roman"/>
          <w:rPrChange w:id="2540" w:author="Ujszászi Mi" w:date="2022-04-29T22:56:00Z">
            <w:rPr/>
          </w:rPrChange>
        </w:rPr>
        <w:t>dxf</w:t>
      </w:r>
      <w:proofErr w:type="spellEnd"/>
      <w:r w:rsidRPr="00776039">
        <w:rPr>
          <w:rFonts w:cs="Times New Roman"/>
          <w:rPrChange w:id="2541" w:author="Ujszászi Mi" w:date="2022-04-29T22:56:00Z">
            <w:rPr/>
          </w:rPrChange>
        </w:rPr>
        <w:t xml:space="preserve"> adatok és canvas értékeknek megfelelően. A másikat a már kikalkulált aránnyal kellett kalkulálni.</w:t>
      </w:r>
    </w:p>
    <w:p w14:paraId="6A9EA348" w14:textId="62EAE7CE" w:rsidR="00CA266D" w:rsidRPr="00776039" w:rsidRDefault="00033BAC" w:rsidP="00C84064">
      <w:pPr>
        <w:spacing w:line="360" w:lineRule="auto"/>
        <w:jc w:val="both"/>
        <w:rPr>
          <w:rFonts w:cs="Times New Roman"/>
          <w:rPrChange w:id="2542" w:author="Ujszászi Mi" w:date="2022-04-29T22:56:00Z">
            <w:rPr/>
          </w:rPrChange>
        </w:rPr>
      </w:pPr>
      <w:r w:rsidRPr="00776039">
        <w:rPr>
          <w:rFonts w:cs="Times New Roman"/>
          <w:rPrChange w:id="2543" w:author="Ujszászi Mi" w:date="2022-04-29T22:56:00Z">
            <w:rPr/>
          </w:rPrChange>
        </w:rPr>
        <w:br w:type="page"/>
      </w:r>
    </w:p>
    <w:p w14:paraId="1DA5C400" w14:textId="63139ED7" w:rsidR="006726BE" w:rsidRPr="00776039" w:rsidRDefault="00DB4A54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2544" w:author="Ujszászi Mi" w:date="2022-04-29T22:56:00Z">
            <w:rPr/>
          </w:rPrChange>
        </w:rPr>
      </w:pPr>
      <w:bookmarkStart w:id="2545" w:name="_Toc100518248"/>
      <w:r w:rsidRPr="00776039">
        <w:rPr>
          <w:rFonts w:ascii="Times New Roman" w:hAnsi="Times New Roman" w:cs="Times New Roman"/>
          <w:rPrChange w:id="2546" w:author="Ujszászi Mi" w:date="2022-04-29T22:56:00Z">
            <w:rPr/>
          </w:rPrChange>
        </w:rPr>
        <w:lastRenderedPageBreak/>
        <w:t>Számítási algoritmus megoldási lehetőségei elméleti szinten</w:t>
      </w:r>
      <w:bookmarkEnd w:id="2545"/>
    </w:p>
    <w:p w14:paraId="177B57E9" w14:textId="71E83838" w:rsidR="00BD40C1" w:rsidRPr="00776039" w:rsidRDefault="00BD40C1" w:rsidP="00C84064">
      <w:pPr>
        <w:spacing w:line="360" w:lineRule="auto"/>
        <w:jc w:val="both"/>
        <w:rPr>
          <w:rFonts w:cs="Times New Roman"/>
        </w:rPr>
      </w:pPr>
    </w:p>
    <w:p w14:paraId="74C1AD7C" w14:textId="039FBC0C" w:rsidR="00BD40C1" w:rsidRPr="00776039" w:rsidRDefault="002118CE" w:rsidP="00C84064">
      <w:pPr>
        <w:spacing w:line="360" w:lineRule="auto"/>
        <w:ind w:firstLine="360"/>
        <w:jc w:val="both"/>
        <w:rPr>
          <w:rFonts w:cs="Times New Roman"/>
          <w:rPrChange w:id="2547" w:author="Ujszászi Mi" w:date="2022-04-29T22:56:00Z">
            <w:rPr/>
          </w:rPrChange>
        </w:rPr>
      </w:pPr>
      <w:r w:rsidRPr="003500B6">
        <w:rPr>
          <w:rFonts w:cs="Times New Roman"/>
        </w:rPr>
        <w:t>A dolgozat további részében elméleti szinten kidolgozott megoldási lehetőségeke fogok bemutatni a számítás elvégzéséhez.</w:t>
      </w:r>
    </w:p>
    <w:p w14:paraId="21FDB881" w14:textId="4F89A310" w:rsidR="002118CE" w:rsidRPr="00776039" w:rsidRDefault="002118CE" w:rsidP="00C84064">
      <w:pPr>
        <w:spacing w:line="360" w:lineRule="auto"/>
        <w:jc w:val="both"/>
        <w:rPr>
          <w:rFonts w:cs="Times New Roman"/>
          <w:rPrChange w:id="2548" w:author="Ujszászi Mi" w:date="2022-04-29T22:56:00Z">
            <w:rPr/>
          </w:rPrChange>
        </w:rPr>
      </w:pPr>
      <w:r w:rsidRPr="00776039">
        <w:rPr>
          <w:rFonts w:cs="Times New Roman"/>
          <w:rPrChange w:id="2549" w:author="Ujszászi Mi" w:date="2022-04-29T22:56:00Z">
            <w:rPr/>
          </w:rPrChange>
        </w:rPr>
        <w:t>A téma teljes implementálását a MSC-re szeretném elkészíteni.</w:t>
      </w:r>
    </w:p>
    <w:p w14:paraId="64524990" w14:textId="43DA8F79" w:rsidR="002118CE" w:rsidRPr="00776039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550" w:author="Ujszászi Mi" w:date="2022-04-29T22:56:00Z">
            <w:rPr/>
          </w:rPrChange>
        </w:rPr>
      </w:pPr>
      <w:bookmarkStart w:id="2551" w:name="_Toc100518249"/>
      <w:r w:rsidRPr="00776039">
        <w:rPr>
          <w:rFonts w:ascii="Times New Roman" w:hAnsi="Times New Roman" w:cs="Times New Roman"/>
          <w:rPrChange w:id="2552" w:author="Ujszászi Mi" w:date="2022-04-29T22:56:00Z">
            <w:rPr/>
          </w:rPrChange>
        </w:rPr>
        <w:t xml:space="preserve">Objektum felismerés </w:t>
      </w:r>
      <w:r w:rsidR="00DB4A54" w:rsidRPr="00776039">
        <w:rPr>
          <w:rFonts w:ascii="Times New Roman" w:hAnsi="Times New Roman" w:cs="Times New Roman"/>
          <w:rPrChange w:id="2553" w:author="Ujszászi Mi" w:date="2022-04-29T22:56:00Z">
            <w:rPr/>
          </w:rPrChange>
        </w:rPr>
        <w:t>és mérése</w:t>
      </w:r>
      <w:bookmarkEnd w:id="2551"/>
    </w:p>
    <w:p w14:paraId="46959BB5" w14:textId="0A2FEF5A" w:rsidR="00DB4A54" w:rsidRPr="00776039" w:rsidRDefault="00DB4A54" w:rsidP="00C84064">
      <w:pPr>
        <w:pStyle w:val="Cmsor3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554" w:author="Ujszászi Mi" w:date="2022-04-29T22:56:00Z">
            <w:rPr/>
          </w:rPrChange>
        </w:rPr>
      </w:pPr>
      <w:bookmarkStart w:id="2555" w:name="_Toc100518250"/>
      <w:r w:rsidRPr="00776039">
        <w:rPr>
          <w:rFonts w:ascii="Times New Roman" w:hAnsi="Times New Roman" w:cs="Times New Roman"/>
          <w:rPrChange w:id="2556" w:author="Ujszászi Mi" w:date="2022-04-29T22:56:00Z">
            <w:rPr/>
          </w:rPrChange>
        </w:rPr>
        <w:t>Képfeldolgozás pásztázással</w:t>
      </w:r>
      <w:bookmarkEnd w:id="2555"/>
    </w:p>
    <w:p w14:paraId="10C7758E" w14:textId="73892B30" w:rsidR="002118CE" w:rsidRPr="00776039" w:rsidRDefault="006342DF" w:rsidP="00C84064">
      <w:pPr>
        <w:spacing w:line="360" w:lineRule="auto"/>
        <w:ind w:firstLine="708"/>
        <w:jc w:val="both"/>
        <w:rPr>
          <w:rFonts w:cs="Times New Roman"/>
          <w:rPrChange w:id="2557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A kirajzol és elkészült képen </w:t>
      </w:r>
      <w:proofErr w:type="spellStart"/>
      <w:r w:rsidRPr="00776039">
        <w:rPr>
          <w:rFonts w:cs="Times New Roman"/>
        </w:rPr>
        <w:t>soronként</w:t>
      </w:r>
      <w:proofErr w:type="spellEnd"/>
      <w:r w:rsidRPr="00776039">
        <w:rPr>
          <w:rFonts w:cs="Times New Roman"/>
        </w:rPr>
        <w:t xml:space="preserve"> keres</w:t>
      </w:r>
      <w:r w:rsidR="005668F1" w:rsidRPr="003500B6">
        <w:rPr>
          <w:rFonts w:cs="Times New Roman"/>
        </w:rPr>
        <w:t>em</w:t>
      </w:r>
      <w:r w:rsidRPr="00CE3F2E">
        <w:rPr>
          <w:rFonts w:cs="Times New Roman"/>
        </w:rPr>
        <w:t xml:space="preserve"> az első kettő és utolsó kettő be és kilépési pontot.</w:t>
      </w:r>
      <w:r w:rsidR="00411EFC" w:rsidRPr="00776039">
        <w:rPr>
          <w:rFonts w:cs="Times New Roman"/>
          <w:rPrChange w:id="2558" w:author="Ujszászi Mi" w:date="2022-04-29T22:56:00Z">
            <w:rPr/>
          </w:rPrChange>
        </w:rPr>
        <w:t xml:space="preserve"> Egy ház tervénél ezeknek a ki és belépő ponthalmazoknak egy-egy párhuzamos vonalat kell alkotnia.</w:t>
      </w:r>
    </w:p>
    <w:p w14:paraId="3C7F8E25" w14:textId="2D9495B3" w:rsidR="002118CE" w:rsidRPr="00776039" w:rsidRDefault="00411EFC" w:rsidP="00C84064">
      <w:pPr>
        <w:spacing w:line="360" w:lineRule="auto"/>
        <w:jc w:val="both"/>
        <w:rPr>
          <w:rFonts w:cs="Times New Roman"/>
          <w:rPrChange w:id="2559" w:author="Ujszászi Mi" w:date="2022-04-29T22:56:00Z">
            <w:rPr/>
          </w:rPrChange>
        </w:rPr>
      </w:pPr>
      <w:r w:rsidRPr="00776039">
        <w:rPr>
          <w:rFonts w:cs="Times New Roman"/>
          <w:rPrChange w:id="2560" w:author="Ujszászi Mi" w:date="2022-04-29T22:56:00Z">
            <w:rPr/>
          </w:rPrChange>
        </w:rPr>
        <w:t xml:space="preserve">A detektált falak vég és kezdőpontjaihoz DIMENSION jellegű objektumot </w:t>
      </w:r>
      <w:r w:rsidR="003D13E8" w:rsidRPr="00776039">
        <w:rPr>
          <w:rFonts w:cs="Times New Roman"/>
          <w:rPrChange w:id="2561" w:author="Ujszászi Mi" w:date="2022-04-29T22:56:00Z">
            <w:rPr/>
          </w:rPrChange>
        </w:rPr>
        <w:t>kell keresni</w:t>
      </w:r>
      <w:r w:rsidRPr="00776039">
        <w:rPr>
          <w:rFonts w:cs="Times New Roman"/>
          <w:rPrChange w:id="2562" w:author="Ujszászi Mi" w:date="2022-04-29T22:56:00Z">
            <w:rPr/>
          </w:rPrChange>
        </w:rPr>
        <w:t>. A DIMENSION objektumba tárol</w:t>
      </w:r>
      <w:r w:rsidR="005668F1" w:rsidRPr="00776039">
        <w:rPr>
          <w:rFonts w:cs="Times New Roman"/>
          <w:rPrChange w:id="2563" w:author="Ujszászi Mi" w:date="2022-04-29T22:56:00Z">
            <w:rPr/>
          </w:rPrChange>
        </w:rPr>
        <w:t>om</w:t>
      </w:r>
      <w:r w:rsidRPr="00776039">
        <w:rPr>
          <w:rFonts w:cs="Times New Roman"/>
          <w:rPrChange w:id="2564" w:author="Ujszászi Mi" w:date="2022-04-29T22:56:00Z">
            <w:rPr/>
          </w:rPrChange>
        </w:rPr>
        <w:t xml:space="preserve"> </w:t>
      </w:r>
      <w:ins w:id="2565" w:author="Ujszászi Mi" w:date="2022-04-30T22:49:00Z">
        <w:r w:rsidR="00A62E71">
          <w:rPr>
            <w:rFonts w:cs="Times New Roman"/>
          </w:rPr>
          <w:t>az</w:t>
        </w:r>
      </w:ins>
      <w:del w:id="2566" w:author="Ujszászi Mi" w:date="2022-04-30T22:49:00Z">
        <w:r w:rsidR="00C84064" w:rsidRPr="00776039" w:rsidDel="00A62E71">
          <w:rPr>
            <w:rFonts w:cs="Times New Roman"/>
            <w:rPrChange w:id="2567" w:author="Ujszászi Mi" w:date="2022-04-29T22:56:00Z">
              <w:rPr/>
            </w:rPrChange>
          </w:rPr>
          <w:delText>z</w:delText>
        </w:r>
        <w:r w:rsidRPr="00776039" w:rsidDel="00A62E71">
          <w:rPr>
            <w:rFonts w:cs="Times New Roman"/>
            <w:rPrChange w:id="2568" w:author="Ujszászi Mi" w:date="2022-04-29T22:56:00Z">
              <w:rPr/>
            </w:rPrChange>
          </w:rPr>
          <w:delText>a</w:delText>
        </w:r>
      </w:del>
      <w:r w:rsidRPr="00776039">
        <w:rPr>
          <w:rFonts w:cs="Times New Roman"/>
          <w:rPrChange w:id="2569" w:author="Ujszászi Mi" w:date="2022-04-29T22:56:00Z">
            <w:rPr/>
          </w:rPrChange>
        </w:rPr>
        <w:t xml:space="preserve"> elemhez tartozó méreteket. A DIMENSION text é</w:t>
      </w:r>
      <w:ins w:id="2570" w:author="Ujszászi Mi" w:date="2022-04-30T22:49:00Z">
        <w:r w:rsidR="00A62E71">
          <w:rPr>
            <w:rFonts w:cs="Times New Roman"/>
          </w:rPr>
          <w:t>rté</w:t>
        </w:r>
      </w:ins>
      <w:del w:id="2571" w:author="Ujszászi Mi" w:date="2022-04-30T22:49:00Z">
        <w:r w:rsidRPr="00776039" w:rsidDel="00A62E71">
          <w:rPr>
            <w:rFonts w:cs="Times New Roman"/>
            <w:rPrChange w:id="2572" w:author="Ujszászi Mi" w:date="2022-04-29T22:56:00Z">
              <w:rPr/>
            </w:rPrChange>
          </w:rPr>
          <w:delText>rét</w:delText>
        </w:r>
      </w:del>
      <w:r w:rsidRPr="00776039">
        <w:rPr>
          <w:rFonts w:cs="Times New Roman"/>
          <w:rPrChange w:id="2573" w:author="Ujszászi Mi" w:date="2022-04-29T22:56:00Z">
            <w:rPr/>
          </w:rPrChange>
        </w:rPr>
        <w:t xml:space="preserve">kében megjelölt szám alapján </w:t>
      </w:r>
      <w:ins w:id="2574" w:author="Ujszászi Mi" w:date="2022-04-30T22:50:00Z">
        <w:r w:rsidR="00A62E71">
          <w:rPr>
            <w:rFonts w:cs="Times New Roman"/>
          </w:rPr>
          <w:t xml:space="preserve">a </w:t>
        </w:r>
      </w:ins>
      <w:del w:id="2575" w:author="Ujszászi Mi" w:date="2022-04-30T22:50:00Z">
        <w:r w:rsidRPr="00776039" w:rsidDel="00A62E71">
          <w:rPr>
            <w:rFonts w:cs="Times New Roman"/>
            <w:rPrChange w:id="2576" w:author="Ujszászi Mi" w:date="2022-04-29T22:56:00Z">
              <w:rPr/>
            </w:rPrChange>
          </w:rPr>
          <w:delText xml:space="preserve">mennyiség </w:delText>
        </w:r>
      </w:del>
      <w:ins w:id="2577" w:author="Ujszászi Mi" w:date="2022-04-30T22:50:00Z">
        <w:r w:rsidR="00A62E71">
          <w:rPr>
            <w:rFonts w:cs="Times New Roman"/>
          </w:rPr>
          <w:t>képpontok száma</w:t>
        </w:r>
        <w:r w:rsidR="00A62E71" w:rsidRPr="00776039">
          <w:rPr>
            <w:rFonts w:cs="Times New Roman"/>
            <w:rPrChange w:id="2578" w:author="Ujszászi Mi" w:date="2022-04-29T22:56:00Z">
              <w:rPr/>
            </w:rPrChange>
          </w:rPr>
          <w:t xml:space="preserve"> </w:t>
        </w:r>
      </w:ins>
      <w:r w:rsidRPr="00776039">
        <w:rPr>
          <w:rFonts w:cs="Times New Roman"/>
          <w:rPrChange w:id="2579" w:author="Ujszászi Mi" w:date="2022-04-29T22:56:00Z">
            <w:rPr/>
          </w:rPrChange>
        </w:rPr>
        <w:t>már arányosítható.</w:t>
      </w:r>
    </w:p>
    <w:p w14:paraId="4A82EAE3" w14:textId="1593AD7A" w:rsidR="00BD40C1" w:rsidRPr="00776039" w:rsidRDefault="00DB4A54" w:rsidP="00C84064">
      <w:pPr>
        <w:pStyle w:val="Cmsor3"/>
        <w:numPr>
          <w:ilvl w:val="2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580" w:author="Ujszászi Mi" w:date="2022-04-29T22:56:00Z">
            <w:rPr/>
          </w:rPrChange>
        </w:rPr>
      </w:pPr>
      <w:bookmarkStart w:id="2581" w:name="_Toc100518251"/>
      <w:r w:rsidRPr="00776039">
        <w:rPr>
          <w:rFonts w:ascii="Times New Roman" w:hAnsi="Times New Roman" w:cs="Times New Roman"/>
          <w:rPrChange w:id="2582" w:author="Ujszászi Mi" w:date="2022-04-29T22:56:00Z">
            <w:rPr/>
          </w:rPrChange>
        </w:rPr>
        <w:t>Folytonos HATCH keresés</w:t>
      </w:r>
      <w:bookmarkEnd w:id="2581"/>
    </w:p>
    <w:p w14:paraId="0E76BF09" w14:textId="1F2F22E7" w:rsidR="002118CE" w:rsidRPr="00776039" w:rsidRDefault="002118CE" w:rsidP="00C84064">
      <w:pPr>
        <w:spacing w:line="360" w:lineRule="auto"/>
        <w:ind w:firstLine="708"/>
        <w:jc w:val="both"/>
        <w:rPr>
          <w:rFonts w:cs="Times New Roman"/>
        </w:rPr>
      </w:pPr>
      <w:r w:rsidRPr="00776039">
        <w:rPr>
          <w:rFonts w:cs="Times New Roman"/>
        </w:rPr>
        <w:t xml:space="preserve">A dolgozat megírása során több olyan lehetőséggel találkoztam, amivel a kalkuláció eredményesen elvégezhető, de </w:t>
      </w:r>
      <w:ins w:id="2583" w:author="Ujszászi Mi" w:date="2022-04-30T22:51:00Z">
        <w:r w:rsidR="00784A3D">
          <w:rPr>
            <w:rFonts w:cs="Times New Roman"/>
          </w:rPr>
          <w:t>vélemé</w:t>
        </w:r>
      </w:ins>
      <w:ins w:id="2584" w:author="Ujszászi Mi" w:date="2022-04-30T22:52:00Z">
        <w:r w:rsidR="00784A3D">
          <w:rPr>
            <w:rFonts w:cs="Times New Roman"/>
          </w:rPr>
          <w:t xml:space="preserve">nyem szerint a megfelelő </w:t>
        </w:r>
      </w:ins>
      <w:del w:id="2585" w:author="Ujszászi Mi" w:date="2022-04-30T22:51:00Z">
        <w:r w:rsidRPr="00776039" w:rsidDel="00784A3D">
          <w:rPr>
            <w:rFonts w:cs="Times New Roman"/>
          </w:rPr>
          <w:delText xml:space="preserve">a legizgalmasabb </w:delText>
        </w:r>
      </w:del>
      <w:r w:rsidRPr="00776039">
        <w:rPr>
          <w:rFonts w:cs="Times New Roman"/>
        </w:rPr>
        <w:t>megoldást ez a fejezet tárgyalja-</w:t>
      </w:r>
    </w:p>
    <w:p w14:paraId="1B8D1070" w14:textId="0434D844" w:rsidR="002118CE" w:rsidRPr="00776039" w:rsidRDefault="002118CE" w:rsidP="00C84064">
      <w:pPr>
        <w:spacing w:line="360" w:lineRule="auto"/>
        <w:jc w:val="both"/>
        <w:rPr>
          <w:rFonts w:cs="Times New Roman"/>
          <w:rPrChange w:id="2586" w:author="Ujszászi Mi" w:date="2022-04-29T22:56:00Z">
            <w:rPr/>
          </w:rPrChange>
        </w:rPr>
      </w:pPr>
      <w:r w:rsidRPr="003500B6">
        <w:rPr>
          <w:rFonts w:cs="Times New Roman"/>
        </w:rPr>
        <w:t xml:space="preserve">A </w:t>
      </w:r>
      <w:r w:rsidR="00B26C16" w:rsidRPr="00CE3F2E">
        <w:rPr>
          <w:rFonts w:cs="Times New Roman"/>
        </w:rPr>
        <w:t>folyamat kezdetekor beolvasásra kerül a teljes ponthalmaz az összes objektumhoz. A ponthalmazokat a megfelelő osztályhoz társítható módon állít</w:t>
      </w:r>
      <w:r w:rsidR="005668F1" w:rsidRPr="00776039">
        <w:rPr>
          <w:rFonts w:cs="Times New Roman"/>
          <w:rPrChange w:id="2587" w:author="Ujszászi Mi" w:date="2022-04-29T22:56:00Z">
            <w:rPr/>
          </w:rPrChange>
        </w:rPr>
        <w:t>om</w:t>
      </w:r>
      <w:r w:rsidR="00B26C16" w:rsidRPr="00776039">
        <w:rPr>
          <w:rFonts w:cs="Times New Roman"/>
          <w:rPrChange w:id="2588" w:author="Ujszászi Mi" w:date="2022-04-29T22:56:00Z">
            <w:rPr/>
          </w:rPrChange>
        </w:rPr>
        <w:t xml:space="preserve"> el</w:t>
      </w:r>
      <w:r w:rsidR="005668F1" w:rsidRPr="00776039">
        <w:rPr>
          <w:rFonts w:cs="Times New Roman"/>
          <w:rPrChange w:id="2589" w:author="Ujszászi Mi" w:date="2022-04-29T22:56:00Z">
            <w:rPr/>
          </w:rPrChange>
        </w:rPr>
        <w:t>ő</w:t>
      </w:r>
      <w:r w:rsidR="00C84064" w:rsidRPr="00776039">
        <w:rPr>
          <w:rFonts w:cs="Times New Roman"/>
          <w:rPrChange w:id="2590" w:author="Ujszászi Mi" w:date="2022-04-29T22:56:00Z">
            <w:rPr/>
          </w:rPrChange>
        </w:rPr>
        <w:t xml:space="preserve">, </w:t>
      </w:r>
      <w:r w:rsidR="00B26C16" w:rsidRPr="00776039">
        <w:rPr>
          <w:rFonts w:cs="Times New Roman"/>
          <w:rPrChange w:id="2591" w:author="Ujszászi Mi" w:date="2022-04-29T22:56:00Z">
            <w:rPr/>
          </w:rPrChange>
        </w:rPr>
        <w:t>de összegezve egy-egy tömbbe tárol</w:t>
      </w:r>
      <w:r w:rsidR="005668F1" w:rsidRPr="00776039">
        <w:rPr>
          <w:rFonts w:cs="Times New Roman"/>
          <w:rPrChange w:id="2592" w:author="Ujszászi Mi" w:date="2022-04-29T22:56:00Z">
            <w:rPr/>
          </w:rPrChange>
        </w:rPr>
        <w:t>om</w:t>
      </w:r>
      <w:r w:rsidR="00B26C16" w:rsidRPr="00776039">
        <w:rPr>
          <w:rFonts w:cs="Times New Roman"/>
          <w:rPrChange w:id="2593" w:author="Ujszászi Mi" w:date="2022-04-29T22:56:00Z">
            <w:rPr/>
          </w:rPrChange>
        </w:rPr>
        <w:t xml:space="preserve"> őket.</w:t>
      </w:r>
    </w:p>
    <w:p w14:paraId="5A847B60" w14:textId="6E5AA865" w:rsidR="00F266CF" w:rsidRPr="00776039" w:rsidRDefault="00B26C16" w:rsidP="00C84064">
      <w:pPr>
        <w:spacing w:line="360" w:lineRule="auto"/>
        <w:jc w:val="both"/>
        <w:rPr>
          <w:rFonts w:cs="Times New Roman"/>
          <w:rPrChange w:id="2594" w:author="Ujszászi Mi" w:date="2022-04-29T22:56:00Z">
            <w:rPr/>
          </w:rPrChange>
        </w:rPr>
      </w:pPr>
      <w:r w:rsidRPr="00776039">
        <w:rPr>
          <w:rFonts w:cs="Times New Roman"/>
          <w:rPrChange w:id="2595" w:author="Ujszászi Mi" w:date="2022-04-29T22:56:00Z">
            <w:rPr/>
          </w:rPrChange>
        </w:rPr>
        <w:t>A kapott tervrajzon megállapít</w:t>
      </w:r>
      <w:r w:rsidR="005668F1" w:rsidRPr="00776039">
        <w:rPr>
          <w:rFonts w:cs="Times New Roman"/>
          <w:rPrChange w:id="2596" w:author="Ujszászi Mi" w:date="2022-04-29T22:56:00Z">
            <w:rPr/>
          </w:rPrChange>
        </w:rPr>
        <w:t>om</w:t>
      </w:r>
      <w:r w:rsidRPr="00776039">
        <w:rPr>
          <w:rFonts w:cs="Times New Roman"/>
          <w:rPrChange w:id="2597" w:author="Ujszászi Mi" w:date="2022-04-29T22:56:00Z">
            <w:rPr/>
          </w:rPrChange>
        </w:rPr>
        <w:t xml:space="preserve"> a </w:t>
      </w:r>
      <w:r w:rsidR="003D13E8" w:rsidRPr="00776039">
        <w:rPr>
          <w:rFonts w:cs="Times New Roman"/>
          <w:rPrChange w:id="2598" w:author="Ujszászi Mi" w:date="2022-04-29T22:56:00Z">
            <w:rPr/>
          </w:rPrChange>
        </w:rPr>
        <w:t>kép</w:t>
      </w:r>
      <w:r w:rsidRPr="00776039">
        <w:rPr>
          <w:rFonts w:cs="Times New Roman"/>
          <w:rPrChange w:id="2599" w:author="Ujszászi Mi" w:date="2022-04-29T22:56:00Z">
            <w:rPr/>
          </w:rPrChange>
        </w:rPr>
        <w:t xml:space="preserve"> legszélső kettő párhuzamos oldalpárjának kezdő pontjait. Ugyanezt a folyamatot elvégez</w:t>
      </w:r>
      <w:r w:rsidR="005668F1" w:rsidRPr="00776039">
        <w:rPr>
          <w:rFonts w:cs="Times New Roman"/>
          <w:rPrChange w:id="2600" w:author="Ujszászi Mi" w:date="2022-04-29T22:56:00Z">
            <w:rPr/>
          </w:rPrChange>
        </w:rPr>
        <w:t>em</w:t>
      </w:r>
      <w:r w:rsidRPr="00776039">
        <w:rPr>
          <w:rFonts w:cs="Times New Roman"/>
          <w:rPrChange w:id="2601" w:author="Ujszászi Mi" w:date="2022-04-29T22:56:00Z">
            <w:rPr/>
          </w:rPrChange>
        </w:rPr>
        <w:t xml:space="preserve"> fordítva is, így meglesz a négy legszélsőbb pontja az objektumnak. A legszélső pontot viszont definiálni kell mert az X és Y tengely vizsgálata közben eltérhet a két legszélső pont. Abban az esetben</w:t>
      </w:r>
      <w:ins w:id="2602" w:author="Ujszászi Mi" w:date="2022-04-30T22:53:00Z">
        <w:r w:rsidR="00784A3D">
          <w:rPr>
            <w:rFonts w:cs="Times New Roman"/>
          </w:rPr>
          <w:t>,</w:t>
        </w:r>
      </w:ins>
      <w:r w:rsidRPr="00776039">
        <w:rPr>
          <w:rFonts w:cs="Times New Roman"/>
          <w:rPrChange w:id="2603" w:author="Ujszászi Mi" w:date="2022-04-29T22:56:00Z">
            <w:rPr/>
          </w:rPrChange>
        </w:rPr>
        <w:t xml:space="preserve"> ha X és Y tengely vizsgálata esetén is ugyanaz a legszélső </w:t>
      </w:r>
      <w:r w:rsidR="003D13E8" w:rsidRPr="00776039">
        <w:rPr>
          <w:rFonts w:cs="Times New Roman"/>
          <w:rPrChange w:id="2604" w:author="Ujszászi Mi" w:date="2022-04-29T22:56:00Z">
            <w:rPr/>
          </w:rPrChange>
        </w:rPr>
        <w:t>pont</w:t>
      </w:r>
      <w:r w:rsidRPr="00776039">
        <w:rPr>
          <w:rFonts w:cs="Times New Roman"/>
          <w:rPrChange w:id="2605" w:author="Ujszászi Mi" w:date="2022-04-29T22:56:00Z">
            <w:rPr/>
          </w:rPrChange>
        </w:rPr>
        <w:t xml:space="preserve"> akkor </w:t>
      </w:r>
      <w:r w:rsidR="003D13E8" w:rsidRPr="00776039">
        <w:rPr>
          <w:rFonts w:cs="Times New Roman"/>
          <w:rPrChange w:id="2606" w:author="Ujszászi Mi" w:date="2022-04-29T22:56:00Z">
            <w:rPr/>
          </w:rPrChange>
        </w:rPr>
        <w:t>tárolható</w:t>
      </w:r>
      <w:r w:rsidRPr="00776039">
        <w:rPr>
          <w:rFonts w:cs="Times New Roman"/>
          <w:rPrChange w:id="2607" w:author="Ujszászi Mi" w:date="2022-04-29T22:56:00Z">
            <w:rPr/>
          </w:rPrChange>
        </w:rPr>
        <w:t>. Ellenkező</w:t>
      </w:r>
      <w:r w:rsidR="003D13E8" w:rsidRPr="00776039">
        <w:rPr>
          <w:rFonts w:cs="Times New Roman"/>
          <w:rPrChange w:id="2608" w:author="Ujszászi Mi" w:date="2022-04-29T22:56:00Z">
            <w:rPr/>
          </w:rPrChange>
        </w:rPr>
        <w:t xml:space="preserve"> esetben</w:t>
      </w:r>
      <w:r w:rsidR="00F266CF" w:rsidRPr="00776039">
        <w:rPr>
          <w:rFonts w:cs="Times New Roman"/>
          <w:rPrChange w:id="2609" w:author="Ujszászi Mi" w:date="2022-04-29T22:56:00Z">
            <w:rPr/>
          </w:rPrChange>
        </w:rPr>
        <w:t xml:space="preserve"> fel kell venni az eltérő pontokat is legszélső pontnak, mert ritka a négyszögletes ház a mai világban.</w:t>
      </w:r>
    </w:p>
    <w:p w14:paraId="2675332B" w14:textId="3CC6B675" w:rsidR="006342DF" w:rsidRPr="00776039" w:rsidRDefault="00F266CF" w:rsidP="00C84064">
      <w:pPr>
        <w:spacing w:line="360" w:lineRule="auto"/>
        <w:jc w:val="both"/>
        <w:rPr>
          <w:rFonts w:cs="Times New Roman"/>
          <w:rPrChange w:id="2610" w:author="Ujszászi Mi" w:date="2022-04-29T22:56:00Z">
            <w:rPr/>
          </w:rPrChange>
        </w:rPr>
      </w:pPr>
      <w:r w:rsidRPr="00776039">
        <w:rPr>
          <w:rFonts w:cs="Times New Roman"/>
          <w:rPrChange w:id="2611" w:author="Ujszászi Mi" w:date="2022-04-29T22:56:00Z">
            <w:rPr/>
          </w:rPrChange>
        </w:rPr>
        <w:lastRenderedPageBreak/>
        <w:t>A detektált pontokat rekurzívan vizsgál</w:t>
      </w:r>
      <w:r w:rsidR="005668F1" w:rsidRPr="00776039">
        <w:rPr>
          <w:rFonts w:cs="Times New Roman"/>
          <w:rPrChange w:id="2612" w:author="Ujszászi Mi" w:date="2022-04-29T22:56:00Z">
            <w:rPr/>
          </w:rPrChange>
        </w:rPr>
        <w:t>om</w:t>
      </w:r>
      <w:r w:rsidRPr="00776039">
        <w:rPr>
          <w:rFonts w:cs="Times New Roman"/>
          <w:rPrChange w:id="2613" w:author="Ujszászi Mi" w:date="2022-04-29T22:56:00Z">
            <w:rPr/>
          </w:rPrChange>
        </w:rPr>
        <w:t xml:space="preserve"> és </w:t>
      </w:r>
      <w:proofErr w:type="gramStart"/>
      <w:r w:rsidRPr="00776039">
        <w:rPr>
          <w:rFonts w:cs="Times New Roman"/>
          <w:rPrChange w:id="2614" w:author="Ujszászi Mi" w:date="2022-04-29T22:56:00Z">
            <w:rPr/>
          </w:rPrChange>
        </w:rPr>
        <w:t>tárol</w:t>
      </w:r>
      <w:r w:rsidR="005668F1" w:rsidRPr="00776039">
        <w:rPr>
          <w:rFonts w:cs="Times New Roman"/>
          <w:rPrChange w:id="2615" w:author="Ujszászi Mi" w:date="2022-04-29T22:56:00Z">
            <w:rPr/>
          </w:rPrChange>
        </w:rPr>
        <w:t>om</w:t>
      </w:r>
      <w:proofErr w:type="gramEnd"/>
      <w:r w:rsidRPr="00776039">
        <w:rPr>
          <w:rFonts w:cs="Times New Roman"/>
          <w:rPrChange w:id="2616" w:author="Ujszászi Mi" w:date="2022-04-29T22:56:00Z">
            <w:rPr/>
          </w:rPrChange>
        </w:rPr>
        <w:t xml:space="preserve"> hogy mennyi hívást követően </w:t>
      </w:r>
      <w:r w:rsidR="003D13E8" w:rsidRPr="00776039">
        <w:rPr>
          <w:rFonts w:cs="Times New Roman"/>
          <w:rPrChange w:id="2617" w:author="Ujszászi Mi" w:date="2022-04-29T22:56:00Z">
            <w:rPr/>
          </w:rPrChange>
        </w:rPr>
        <w:t>lehet elérni</w:t>
      </w:r>
      <w:r w:rsidRPr="00776039">
        <w:rPr>
          <w:rFonts w:cs="Times New Roman"/>
          <w:rPrChange w:id="2618" w:author="Ujszászi Mi" w:date="2022-04-29T22:56:00Z">
            <w:rPr/>
          </w:rPrChange>
        </w:rPr>
        <w:t xml:space="preserve"> a legközelebbi </w:t>
      </w:r>
      <w:r w:rsidR="006342DF" w:rsidRPr="00776039">
        <w:rPr>
          <w:rFonts w:cs="Times New Roman"/>
          <w:rPrChange w:id="2619" w:author="Ujszászi Mi" w:date="2022-04-29T22:56:00Z">
            <w:rPr/>
          </w:rPrChange>
        </w:rPr>
        <w:t xml:space="preserve">ponthoz. Tehát </w:t>
      </w:r>
      <w:r w:rsidR="003D13E8" w:rsidRPr="00776039">
        <w:rPr>
          <w:rFonts w:cs="Times New Roman"/>
          <w:rPrChange w:id="2620" w:author="Ujszászi Mi" w:date="2022-04-29T22:56:00Z">
            <w:rPr/>
          </w:rPrChange>
        </w:rPr>
        <w:t>vizsgálni kell</w:t>
      </w:r>
      <w:r w:rsidR="006342DF" w:rsidRPr="00776039">
        <w:rPr>
          <w:rFonts w:cs="Times New Roman"/>
          <w:rPrChange w:id="2621" w:author="Ujszászi Mi" w:date="2022-04-29T22:56:00Z">
            <w:rPr/>
          </w:rPrChange>
        </w:rPr>
        <w:t>, hogy egy entitáson belül szerepel-e a két pont vég és vagy kezdőpontként e. A rekurzió a detektált pontok számánál nem lehet több. Abban az esteben ha több kiesik a tömbből.</w:t>
      </w:r>
    </w:p>
    <w:p w14:paraId="1C0046E6" w14:textId="346097D1" w:rsidR="006342DF" w:rsidRPr="00776039" w:rsidRDefault="006342DF" w:rsidP="00C84064">
      <w:pPr>
        <w:spacing w:line="360" w:lineRule="auto"/>
        <w:jc w:val="both"/>
        <w:rPr>
          <w:rFonts w:cs="Times New Roman"/>
          <w:rPrChange w:id="2622" w:author="Ujszászi Mi" w:date="2022-04-29T22:56:00Z">
            <w:rPr/>
          </w:rPrChange>
        </w:rPr>
      </w:pPr>
      <w:r w:rsidRPr="00776039">
        <w:rPr>
          <w:rFonts w:cs="Times New Roman"/>
          <w:rPrChange w:id="2623" w:author="Ujszászi Mi" w:date="2022-04-29T22:56:00Z">
            <w:rPr/>
          </w:rPrChange>
        </w:rPr>
        <w:t xml:space="preserve">A megmaradt tömbök halmazából HATCH keresési algoritmust </w:t>
      </w:r>
      <w:r w:rsidR="003D13E8" w:rsidRPr="00776039">
        <w:rPr>
          <w:rFonts w:cs="Times New Roman"/>
          <w:rPrChange w:id="2624" w:author="Ujszászi Mi" w:date="2022-04-29T22:56:00Z">
            <w:rPr/>
          </w:rPrChange>
        </w:rPr>
        <w:t>kell futtatni</w:t>
      </w:r>
      <w:r w:rsidRPr="00776039">
        <w:rPr>
          <w:rFonts w:cs="Times New Roman"/>
          <w:rPrChange w:id="2625" w:author="Ujszászi Mi" w:date="2022-04-29T22:56:00Z">
            <w:rPr/>
          </w:rPrChange>
        </w:rPr>
        <w:t>, aminek lényege a zártság. Visszatérünk a kezdeti adathalmazhoz és minden objektumot megvizsgálva zárt HATCH-</w:t>
      </w:r>
      <w:proofErr w:type="spellStart"/>
      <w:r w:rsidRPr="00776039">
        <w:rPr>
          <w:rFonts w:cs="Times New Roman"/>
          <w:rPrChange w:id="2626" w:author="Ujszászi Mi" w:date="2022-04-29T22:56:00Z">
            <w:rPr/>
          </w:rPrChange>
        </w:rPr>
        <w:t>et</w:t>
      </w:r>
      <w:proofErr w:type="spellEnd"/>
      <w:r w:rsidRPr="00776039">
        <w:rPr>
          <w:rFonts w:cs="Times New Roman"/>
          <w:rPrChange w:id="2627" w:author="Ujszászi Mi" w:date="2022-04-29T22:56:00Z">
            <w:rPr/>
          </w:rPrChange>
        </w:rPr>
        <w:t xml:space="preserve"> vagy </w:t>
      </w:r>
      <w:proofErr w:type="gramStart"/>
      <w:r w:rsidRPr="00776039">
        <w:rPr>
          <w:rFonts w:cs="Times New Roman"/>
          <w:rPrChange w:id="2628" w:author="Ujszászi Mi" w:date="2022-04-29T22:56:00Z">
            <w:rPr/>
          </w:rPrChange>
        </w:rPr>
        <w:t>zárt</w:t>
      </w:r>
      <w:proofErr w:type="gramEnd"/>
      <w:r w:rsidRPr="00776039">
        <w:rPr>
          <w:rFonts w:cs="Times New Roman"/>
          <w:rPrChange w:id="2629" w:author="Ujszászi Mi" w:date="2022-04-29T22:56:00Z">
            <w:rPr/>
          </w:rPrChange>
        </w:rPr>
        <w:t xml:space="preserve"> de összefüggő HATCH-</w:t>
      </w:r>
      <w:proofErr w:type="spellStart"/>
      <w:r w:rsidRPr="00776039">
        <w:rPr>
          <w:rFonts w:cs="Times New Roman"/>
          <w:rPrChange w:id="2630" w:author="Ujszászi Mi" w:date="2022-04-29T22:56:00Z">
            <w:rPr/>
          </w:rPrChange>
        </w:rPr>
        <w:t>eket</w:t>
      </w:r>
      <w:proofErr w:type="spellEnd"/>
      <w:r w:rsidRPr="00776039">
        <w:rPr>
          <w:rFonts w:cs="Times New Roman"/>
          <w:rPrChange w:id="2631" w:author="Ujszászi Mi" w:date="2022-04-29T22:56:00Z">
            <w:rPr/>
          </w:rPrChange>
        </w:rPr>
        <w:t xml:space="preserve"> </w:t>
      </w:r>
      <w:r w:rsidR="003D13E8" w:rsidRPr="00776039">
        <w:rPr>
          <w:rFonts w:cs="Times New Roman"/>
          <w:rPrChange w:id="2632" w:author="Ujszászi Mi" w:date="2022-04-29T22:56:00Z">
            <w:rPr/>
          </w:rPrChange>
        </w:rPr>
        <w:t>kell keresni</w:t>
      </w:r>
      <w:r w:rsidRPr="00776039">
        <w:rPr>
          <w:rFonts w:cs="Times New Roman"/>
          <w:rPrChange w:id="2633" w:author="Ujszászi Mi" w:date="2022-04-29T22:56:00Z">
            <w:rPr/>
          </w:rPrChange>
        </w:rPr>
        <w:t>.</w:t>
      </w:r>
    </w:p>
    <w:p w14:paraId="27C7AE26" w14:textId="4D829BB9" w:rsidR="00033BAC" w:rsidRPr="00776039" w:rsidRDefault="00033BAC" w:rsidP="00C84064">
      <w:pPr>
        <w:spacing w:line="360" w:lineRule="auto"/>
        <w:jc w:val="both"/>
        <w:rPr>
          <w:rFonts w:cs="Times New Roman"/>
          <w:rPrChange w:id="2634" w:author="Ujszászi Mi" w:date="2022-04-29T22:56:00Z">
            <w:rPr/>
          </w:rPrChange>
        </w:rPr>
      </w:pPr>
      <w:r w:rsidRPr="00776039">
        <w:rPr>
          <w:rFonts w:cs="Times New Roman"/>
          <w:rPrChange w:id="2635" w:author="Ujszászi Mi" w:date="2022-04-29T22:56:00Z">
            <w:rPr/>
          </w:rPrChange>
        </w:rPr>
        <w:br w:type="page"/>
      </w:r>
    </w:p>
    <w:p w14:paraId="61ABCD22" w14:textId="77777777" w:rsidR="006726BE" w:rsidRPr="00776039" w:rsidRDefault="006726BE" w:rsidP="00C84064">
      <w:pPr>
        <w:pStyle w:val="Cmsor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rPrChange w:id="2636" w:author="Ujszászi Mi" w:date="2022-04-29T22:56:00Z">
            <w:rPr/>
          </w:rPrChange>
        </w:rPr>
      </w:pPr>
      <w:bookmarkStart w:id="2637" w:name="_Toc100518252"/>
      <w:r w:rsidRPr="00776039">
        <w:rPr>
          <w:rFonts w:ascii="Times New Roman" w:hAnsi="Times New Roman" w:cs="Times New Roman"/>
          <w:rPrChange w:id="2638" w:author="Ujszászi Mi" w:date="2022-04-29T22:56:00Z">
            <w:rPr/>
          </w:rPrChange>
        </w:rPr>
        <w:lastRenderedPageBreak/>
        <w:t>Alkalmazás tesztelése</w:t>
      </w:r>
      <w:bookmarkEnd w:id="2637"/>
    </w:p>
    <w:p w14:paraId="6F29E0FA" w14:textId="66A57045" w:rsidR="00620AFD" w:rsidRPr="00776039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639" w:author="Ujszászi Mi" w:date="2022-04-29T22:56:00Z">
            <w:rPr/>
          </w:rPrChange>
        </w:rPr>
      </w:pPr>
      <w:bookmarkStart w:id="2640" w:name="_Toc100518253"/>
      <w:r w:rsidRPr="00776039">
        <w:rPr>
          <w:rFonts w:ascii="Times New Roman" w:hAnsi="Times New Roman" w:cs="Times New Roman"/>
          <w:rPrChange w:id="2641" w:author="Ujszászi Mi" w:date="2022-04-29T22:56:00Z">
            <w:rPr/>
          </w:rPrChange>
        </w:rPr>
        <w:t>Modul szintű tesztelés</w:t>
      </w:r>
      <w:bookmarkEnd w:id="2640"/>
    </w:p>
    <w:p w14:paraId="76F1225A" w14:textId="776C7DAA" w:rsidR="00033BAC" w:rsidRPr="00776039" w:rsidRDefault="005B4D59" w:rsidP="00C84064">
      <w:pPr>
        <w:spacing w:line="360" w:lineRule="auto"/>
        <w:ind w:firstLine="708"/>
        <w:jc w:val="both"/>
        <w:rPr>
          <w:rFonts w:cs="Times New Roman"/>
          <w:rPrChange w:id="2642" w:author="Ujszászi Mi" w:date="2022-04-29T22:56:00Z">
            <w:rPr/>
          </w:rPrChange>
        </w:rPr>
      </w:pPr>
      <w:r w:rsidRPr="00776039">
        <w:rPr>
          <w:rFonts w:cs="Times New Roman"/>
        </w:rPr>
        <w:t xml:space="preserve">Minden létrehozott </w:t>
      </w:r>
      <w:r w:rsidRPr="003500B6">
        <w:rPr>
          <w:rFonts w:cs="Times New Roman"/>
        </w:rPr>
        <w:t xml:space="preserve">entitás külön tesztfájllal lett tesztelve. A teszt folyamatot </w:t>
      </w:r>
      <w:proofErr w:type="spellStart"/>
      <w:r w:rsidRPr="003500B6">
        <w:rPr>
          <w:rFonts w:cs="Times New Roman"/>
        </w:rPr>
        <w:t>debugger</w:t>
      </w:r>
      <w:proofErr w:type="spellEnd"/>
      <w:r w:rsidRPr="003500B6">
        <w:rPr>
          <w:rFonts w:cs="Times New Roman"/>
        </w:rPr>
        <w:t xml:space="preserve"> </w:t>
      </w:r>
      <w:r w:rsidR="00033BAC" w:rsidRPr="00776039">
        <w:rPr>
          <w:rFonts w:cs="Times New Roman"/>
          <w:rPrChange w:id="2643" w:author="Ujszászi Mi" w:date="2022-04-29T22:56:00Z">
            <w:rPr/>
          </w:rPrChange>
        </w:rPr>
        <w:t>segítségével</w:t>
      </w:r>
      <w:r w:rsidRPr="00776039">
        <w:rPr>
          <w:rFonts w:cs="Times New Roman"/>
          <w:rPrChange w:id="2644" w:author="Ujszászi Mi" w:date="2022-04-29T22:56:00Z">
            <w:rPr/>
          </w:rPrChange>
        </w:rPr>
        <w:t xml:space="preserve"> </w:t>
      </w:r>
      <w:proofErr w:type="spellStart"/>
      <w:r w:rsidRPr="00776039">
        <w:rPr>
          <w:rFonts w:cs="Times New Roman"/>
          <w:rPrChange w:id="2645" w:author="Ujszászi Mi" w:date="2022-04-29T22:56:00Z">
            <w:rPr/>
          </w:rPrChange>
        </w:rPr>
        <w:t>soronként</w:t>
      </w:r>
      <w:proofErr w:type="spellEnd"/>
      <w:r w:rsidRPr="00776039">
        <w:rPr>
          <w:rFonts w:cs="Times New Roman"/>
          <w:rPrChange w:id="2646" w:author="Ujszászi Mi" w:date="2022-04-29T22:56:00Z">
            <w:rPr/>
          </w:rPrChange>
        </w:rPr>
        <w:t xml:space="preserve"> is el tud</w:t>
      </w:r>
      <w:ins w:id="2647" w:author="Ujszászi Mi" w:date="2022-04-30T22:54:00Z">
        <w:r w:rsidR="00784A3D">
          <w:rPr>
            <w:rFonts w:cs="Times New Roman"/>
          </w:rPr>
          <w:t>tam</w:t>
        </w:r>
      </w:ins>
      <w:del w:id="2648" w:author="Ujszászi Mi" w:date="2022-04-30T22:54:00Z">
        <w:r w:rsidR="005668F1" w:rsidRPr="00776039" w:rsidDel="00784A3D">
          <w:rPr>
            <w:rFonts w:cs="Times New Roman"/>
            <w:rPrChange w:id="2649" w:author="Ujszászi Mi" w:date="2022-04-29T22:56:00Z">
              <w:rPr/>
            </w:rPrChange>
          </w:rPr>
          <w:delText>om</w:delText>
        </w:r>
      </w:del>
      <w:r w:rsidRPr="00776039">
        <w:rPr>
          <w:rFonts w:cs="Times New Roman"/>
          <w:rPrChange w:id="2650" w:author="Ujszászi Mi" w:date="2022-04-29T22:56:00Z">
            <w:rPr/>
          </w:rPrChange>
        </w:rPr>
        <w:t xml:space="preserve"> végezni. Továbbá az változók és az eredmények nyomon követhetőségé érdekében külön </w:t>
      </w:r>
      <w:proofErr w:type="spellStart"/>
      <w:r w:rsidRPr="00776039">
        <w:rPr>
          <w:rFonts w:cs="Times New Roman"/>
          <w:rPrChange w:id="2651" w:author="Ujszászi Mi" w:date="2022-04-29T22:56:00Z">
            <w:rPr/>
          </w:rPrChange>
        </w:rPr>
        <w:t>loglevel</w:t>
      </w:r>
      <w:proofErr w:type="spellEnd"/>
      <w:r w:rsidRPr="00776039">
        <w:rPr>
          <w:rFonts w:cs="Times New Roman"/>
          <w:rPrChange w:id="2652" w:author="Ujszászi Mi" w:date="2022-04-29T22:56:00Z">
            <w:rPr/>
          </w:rPrChange>
        </w:rPr>
        <w:t xml:space="preserve"> változót </w:t>
      </w:r>
      <w:r w:rsidR="00033BAC" w:rsidRPr="00776039">
        <w:rPr>
          <w:rFonts w:cs="Times New Roman"/>
          <w:rPrChange w:id="2653" w:author="Ujszászi Mi" w:date="2022-04-29T22:56:00Z">
            <w:rPr/>
          </w:rPrChange>
        </w:rPr>
        <w:t>deklaráltam</w:t>
      </w:r>
      <w:ins w:id="2654" w:author="Ujszászi Mi" w:date="2022-04-30T22:54:00Z">
        <w:r w:rsidR="00784A3D">
          <w:rPr>
            <w:rFonts w:cs="Times New Roman"/>
          </w:rPr>
          <w:t>,</w:t>
        </w:r>
      </w:ins>
      <w:r w:rsidRPr="00776039">
        <w:rPr>
          <w:rFonts w:cs="Times New Roman"/>
          <w:rPrChange w:id="2655" w:author="Ujszászi Mi" w:date="2022-04-29T22:56:00Z">
            <w:rPr/>
          </w:rPrChange>
        </w:rPr>
        <w:t xml:space="preserve"> ami kezeli a túl részletes log adatok átadását a </w:t>
      </w:r>
      <w:proofErr w:type="spellStart"/>
      <w:r w:rsidRPr="00776039">
        <w:rPr>
          <w:rFonts w:cs="Times New Roman"/>
          <w:rPrChange w:id="2656" w:author="Ujszászi Mi" w:date="2022-04-29T22:56:00Z">
            <w:rPr/>
          </w:rPrChange>
        </w:rPr>
        <w:t>consol</w:t>
      </w:r>
      <w:r w:rsidR="00033BAC" w:rsidRPr="00776039">
        <w:rPr>
          <w:rFonts w:cs="Times New Roman"/>
          <w:rPrChange w:id="2657" w:author="Ujszászi Mi" w:date="2022-04-29T22:56:00Z">
            <w:rPr/>
          </w:rPrChange>
        </w:rPr>
        <w:t>e</w:t>
      </w:r>
      <w:proofErr w:type="spellEnd"/>
      <w:r w:rsidRPr="00776039">
        <w:rPr>
          <w:rFonts w:cs="Times New Roman"/>
          <w:rPrChange w:id="2658" w:author="Ujszászi Mi" w:date="2022-04-29T22:56:00Z">
            <w:rPr/>
          </w:rPrChange>
        </w:rPr>
        <w:t xml:space="preserve"> felé. A teszteléshez szükséges </w:t>
      </w:r>
      <w:proofErr w:type="spellStart"/>
      <w:r w:rsidRPr="00776039">
        <w:rPr>
          <w:rFonts w:cs="Times New Roman"/>
          <w:rPrChange w:id="2659" w:author="Ujszászi Mi" w:date="2022-04-29T22:56:00Z">
            <w:rPr/>
          </w:rPrChange>
        </w:rPr>
        <w:t>logolást</w:t>
      </w:r>
      <w:proofErr w:type="spellEnd"/>
      <w:r w:rsidR="00033BAC" w:rsidRPr="00776039">
        <w:rPr>
          <w:rFonts w:cs="Times New Roman"/>
          <w:rPrChange w:id="2660" w:author="Ujszászi Mi" w:date="2022-04-29T22:56:00Z">
            <w:rPr/>
          </w:rPrChange>
        </w:rPr>
        <w:t xml:space="preserve"> mind java mind JS oldalon elké</w:t>
      </w:r>
      <w:del w:id="2661" w:author="Ujszászi Mi" w:date="2022-04-30T22:55:00Z">
        <w:r w:rsidR="00033BAC" w:rsidRPr="00776039" w:rsidDel="00784A3D">
          <w:rPr>
            <w:rFonts w:cs="Times New Roman"/>
            <w:rPrChange w:id="2662" w:author="Ujszászi Mi" w:date="2022-04-29T22:56:00Z">
              <w:rPr/>
            </w:rPrChange>
          </w:rPr>
          <w:delText>l</w:delText>
        </w:r>
      </w:del>
      <w:r w:rsidR="00033BAC" w:rsidRPr="00776039">
        <w:rPr>
          <w:rFonts w:cs="Times New Roman"/>
          <w:rPrChange w:id="2663" w:author="Ujszászi Mi" w:date="2022-04-29T22:56:00Z">
            <w:rPr/>
          </w:rPrChange>
        </w:rPr>
        <w:t>szült.</w:t>
      </w:r>
    </w:p>
    <w:p w14:paraId="4ABB6508" w14:textId="35F2172C" w:rsidR="00620AFD" w:rsidRPr="00776039" w:rsidRDefault="00033BAC" w:rsidP="00C84064">
      <w:pPr>
        <w:spacing w:line="360" w:lineRule="auto"/>
        <w:jc w:val="both"/>
        <w:rPr>
          <w:rFonts w:cs="Times New Roman"/>
          <w:rPrChange w:id="2664" w:author="Ujszászi Mi" w:date="2022-04-29T22:56:00Z">
            <w:rPr/>
          </w:rPrChange>
        </w:rPr>
      </w:pPr>
      <w:r w:rsidRPr="00776039">
        <w:rPr>
          <w:rFonts w:cs="Times New Roman"/>
          <w:rPrChange w:id="2665" w:author="Ujszászi Mi" w:date="2022-04-29T22:56:00Z">
            <w:rPr/>
          </w:rPrChange>
        </w:rPr>
        <w:t xml:space="preserve">A tesztelés során főleg </w:t>
      </w:r>
      <w:proofErr w:type="spellStart"/>
      <w:r w:rsidRPr="00776039">
        <w:rPr>
          <w:rFonts w:cs="Times New Roman"/>
          <w:rPrChange w:id="2666" w:author="Ujszászi Mi" w:date="2022-04-29T22:56:00Z">
            <w:rPr/>
          </w:rPrChange>
        </w:rPr>
        <w:t>javascript</w:t>
      </w:r>
      <w:proofErr w:type="spellEnd"/>
      <w:r w:rsidRPr="00776039">
        <w:rPr>
          <w:rFonts w:cs="Times New Roman"/>
          <w:rPrChange w:id="2667" w:author="Ujszászi Mi" w:date="2022-04-29T22:56:00Z">
            <w:rPr/>
          </w:rPrChange>
        </w:rPr>
        <w:t xml:space="preserve"> szintaktikai és funkcionális hibát sikerült kiszűrni.</w:t>
      </w:r>
      <w:r w:rsidR="005B4D59" w:rsidRPr="00776039">
        <w:rPr>
          <w:rFonts w:cs="Times New Roman"/>
          <w:rPrChange w:id="2668" w:author="Ujszászi Mi" w:date="2022-04-29T22:56:00Z">
            <w:rPr/>
          </w:rPrChange>
        </w:rPr>
        <w:t xml:space="preserve"> </w:t>
      </w:r>
    </w:p>
    <w:p w14:paraId="16FF3A0A" w14:textId="73D0FE59" w:rsidR="005B4D59" w:rsidRPr="00776039" w:rsidRDefault="00033BAC" w:rsidP="00C84064">
      <w:pPr>
        <w:spacing w:line="360" w:lineRule="auto"/>
        <w:jc w:val="both"/>
        <w:rPr>
          <w:rFonts w:cs="Times New Roman"/>
          <w:rPrChange w:id="2669" w:author="Ujszászi Mi" w:date="2022-04-29T22:56:00Z">
            <w:rPr/>
          </w:rPrChange>
        </w:rPr>
      </w:pPr>
      <w:r w:rsidRPr="00776039">
        <w:rPr>
          <w:rFonts w:cs="Times New Roman"/>
          <w:rPrChange w:id="2670" w:author="Ujszászi Mi" w:date="2022-04-29T22:56:00Z">
            <w:rPr/>
          </w:rPrChange>
        </w:rPr>
        <w:t>Például tanulságos eredményeket tud produkálni a JS-</w:t>
      </w:r>
      <w:proofErr w:type="gramStart"/>
      <w:r w:rsidRPr="00776039">
        <w:rPr>
          <w:rFonts w:cs="Times New Roman"/>
          <w:rPrChange w:id="2671" w:author="Ujszászi Mi" w:date="2022-04-29T22:56:00Z">
            <w:rPr/>
          </w:rPrChange>
        </w:rPr>
        <w:t>ben</w:t>
      </w:r>
      <w:proofErr w:type="gramEnd"/>
      <w:r w:rsidRPr="00776039">
        <w:rPr>
          <w:rFonts w:cs="Times New Roman"/>
          <w:rPrChange w:id="2672" w:author="Ujszászi Mi" w:date="2022-04-29T22:56:00Z">
            <w:rPr/>
          </w:rPrChange>
        </w:rPr>
        <w:t xml:space="preserve"> ha az </w:t>
      </w:r>
      <w:proofErr w:type="spellStart"/>
      <w:r w:rsidRPr="00776039">
        <w:rPr>
          <w:rFonts w:cs="Times New Roman"/>
          <w:rPrChange w:id="2673" w:author="Ujszászi Mi" w:date="2022-04-29T22:56:00Z">
            <w:rPr/>
          </w:rPrChange>
        </w:rPr>
        <w:t>if</w:t>
      </w:r>
      <w:proofErr w:type="spellEnd"/>
      <w:r w:rsidRPr="00776039">
        <w:rPr>
          <w:rFonts w:cs="Times New Roman"/>
          <w:rPrChange w:id="2674" w:author="Ujszászi Mi" w:date="2022-04-29T22:56:00Z">
            <w:rPr/>
          </w:rPrChange>
        </w:rPr>
        <w:t xml:space="preserve"> vizsgálat során a két változó közé csak egy egyenlőség jel kerül</w:t>
      </w:r>
      <w:del w:id="2675" w:author="Ujszászi Mi" w:date="2022-04-30T22:55:00Z">
        <w:r w:rsidRPr="00776039" w:rsidDel="00784A3D">
          <w:rPr>
            <w:rFonts w:cs="Times New Roman"/>
            <w:rPrChange w:id="2676" w:author="Ujszászi Mi" w:date="2022-04-29T22:56:00Z">
              <w:rPr/>
            </w:rPrChange>
          </w:rPr>
          <w:delText xml:space="preserve"> csak</w:delText>
        </w:r>
      </w:del>
      <w:r w:rsidRPr="00776039">
        <w:rPr>
          <w:rFonts w:cs="Times New Roman"/>
          <w:rPrChange w:id="2677" w:author="Ujszászi Mi" w:date="2022-04-29T22:56:00Z">
            <w:rPr/>
          </w:rPrChange>
        </w:rPr>
        <w:t xml:space="preserve">. </w:t>
      </w:r>
    </w:p>
    <w:p w14:paraId="239C3302" w14:textId="63F952F8" w:rsidR="00620AFD" w:rsidRPr="00776039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  <w:rPr>
          <w:rFonts w:ascii="Times New Roman" w:hAnsi="Times New Roman" w:cs="Times New Roman"/>
          <w:rPrChange w:id="2678" w:author="Ujszászi Mi" w:date="2022-04-29T22:56:00Z">
            <w:rPr/>
          </w:rPrChange>
        </w:rPr>
      </w:pPr>
      <w:bookmarkStart w:id="2679" w:name="_Toc100518254"/>
      <w:proofErr w:type="spellStart"/>
      <w:r w:rsidRPr="00776039">
        <w:rPr>
          <w:rFonts w:ascii="Times New Roman" w:hAnsi="Times New Roman" w:cs="Times New Roman"/>
          <w:rPrChange w:id="2680" w:author="Ujszászi Mi" w:date="2022-04-29T22:56:00Z">
            <w:rPr/>
          </w:rPrChange>
        </w:rPr>
        <w:t>EndtoEnd</w:t>
      </w:r>
      <w:proofErr w:type="spellEnd"/>
      <w:r w:rsidRPr="00776039">
        <w:rPr>
          <w:rFonts w:ascii="Times New Roman" w:hAnsi="Times New Roman" w:cs="Times New Roman"/>
          <w:rPrChange w:id="2681" w:author="Ujszászi Mi" w:date="2022-04-29T22:56:00Z">
            <w:rPr/>
          </w:rPrChange>
        </w:rPr>
        <w:t xml:space="preserve"> tesztelés</w:t>
      </w:r>
      <w:bookmarkEnd w:id="2679"/>
    </w:p>
    <w:p w14:paraId="326BD84E" w14:textId="39BE5F53" w:rsidR="00620AFD" w:rsidRPr="00CE3F2E" w:rsidRDefault="00033BAC" w:rsidP="00784A3D">
      <w:pPr>
        <w:spacing w:line="360" w:lineRule="auto"/>
        <w:ind w:firstLine="708"/>
        <w:jc w:val="both"/>
        <w:rPr>
          <w:rFonts w:cs="Times New Roman"/>
        </w:rPr>
        <w:pPrChange w:id="2682" w:author="Ujszászi Mi" w:date="2022-04-30T22:56:00Z">
          <w:pPr>
            <w:spacing w:line="360" w:lineRule="auto"/>
            <w:ind w:left="708"/>
            <w:jc w:val="both"/>
          </w:pPr>
        </w:pPrChange>
      </w:pPr>
      <w:r w:rsidRPr="00776039">
        <w:rPr>
          <w:rFonts w:cs="Times New Roman"/>
        </w:rPr>
        <w:t xml:space="preserve">A </w:t>
      </w:r>
      <w:r w:rsidRPr="003500B6">
        <w:rPr>
          <w:rFonts w:cs="Times New Roman"/>
        </w:rPr>
        <w:t>testfile könyvtárban több ellenőrzött fájl van</w:t>
      </w:r>
      <w:ins w:id="2683" w:author="Ujszászi Mi" w:date="2022-04-30T22:55:00Z">
        <w:r w:rsidR="00784A3D">
          <w:rPr>
            <w:rFonts w:cs="Times New Roman"/>
          </w:rPr>
          <w:t>,</w:t>
        </w:r>
      </w:ins>
      <w:r w:rsidRPr="003500B6">
        <w:rPr>
          <w:rFonts w:cs="Times New Roman"/>
        </w:rPr>
        <w:t xml:space="preserve"> aminek a beolvasása rendben lezajlott</w:t>
      </w:r>
      <w:ins w:id="2684" w:author="Ujszászi Mi" w:date="2022-04-30T22:55:00Z">
        <w:r w:rsidR="00784A3D">
          <w:rPr>
            <w:rFonts w:cs="Times New Roman"/>
          </w:rPr>
          <w:t xml:space="preserve">, és több online </w:t>
        </w:r>
      </w:ins>
      <w:ins w:id="2685" w:author="Ujszászi Mi" w:date="2022-04-30T22:56:00Z">
        <w:r w:rsidR="00784A3D">
          <w:rPr>
            <w:rFonts w:cs="Times New Roman"/>
          </w:rPr>
          <w:t>beolvasóval is összehasonlítottam.</w:t>
        </w:r>
      </w:ins>
      <w:del w:id="2686" w:author="Ujszászi Mi" w:date="2022-04-30T22:55:00Z">
        <w:r w:rsidRPr="003500B6" w:rsidDel="00784A3D">
          <w:rPr>
            <w:rFonts w:cs="Times New Roman"/>
          </w:rPr>
          <w:delText>.</w:delText>
        </w:r>
      </w:del>
    </w:p>
    <w:p w14:paraId="7A328198" w14:textId="4C55387D" w:rsidR="006726BE" w:rsidRPr="00776039" w:rsidRDefault="006726BE" w:rsidP="00C84064">
      <w:pPr>
        <w:pStyle w:val="Cmsor1"/>
        <w:spacing w:line="360" w:lineRule="auto"/>
        <w:jc w:val="both"/>
        <w:rPr>
          <w:rFonts w:ascii="Times New Roman" w:hAnsi="Times New Roman" w:cs="Times New Roman"/>
          <w:rPrChange w:id="2687" w:author="Ujszászi Mi" w:date="2022-04-29T22:56:00Z">
            <w:rPr/>
          </w:rPrChange>
        </w:rPr>
      </w:pPr>
      <w:bookmarkStart w:id="2688" w:name="_Toc100518255"/>
      <w:r w:rsidRPr="00776039">
        <w:rPr>
          <w:rFonts w:ascii="Times New Roman" w:hAnsi="Times New Roman" w:cs="Times New Roman"/>
          <w:rPrChange w:id="2689" w:author="Ujszászi Mi" w:date="2022-04-29T22:56:00Z">
            <w:rPr/>
          </w:rPrChange>
        </w:rPr>
        <w:t>Irodalom jegyzé</w:t>
      </w:r>
      <w:r w:rsidR="009F302B" w:rsidRPr="00776039">
        <w:rPr>
          <w:rFonts w:ascii="Times New Roman" w:hAnsi="Times New Roman" w:cs="Times New Roman"/>
          <w:rPrChange w:id="2690" w:author="Ujszászi Mi" w:date="2022-04-29T22:56:00Z">
            <w:rPr/>
          </w:rPrChange>
        </w:rPr>
        <w:t>k</w:t>
      </w:r>
      <w:bookmarkEnd w:id="2688"/>
    </w:p>
    <w:p w14:paraId="7C64EEF8" w14:textId="47309EF2" w:rsidR="005920CB" w:rsidRPr="00776039" w:rsidRDefault="005920CB" w:rsidP="00C84064">
      <w:pPr>
        <w:spacing w:line="360" w:lineRule="auto"/>
        <w:jc w:val="both"/>
        <w:rPr>
          <w:rFonts w:cs="Times New Roman"/>
        </w:rPr>
      </w:pPr>
    </w:p>
    <w:p w14:paraId="6877D37D" w14:textId="77777777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3500B6">
        <w:fldChar w:fldCharType="begin"/>
      </w:r>
      <w:r w:rsidRPr="00776039">
        <w:rPr>
          <w:rFonts w:cs="Times New Roman"/>
          <w:rPrChange w:id="2691" w:author="Ujszászi Mi" w:date="2022-04-29T22:56:00Z">
            <w:rPr/>
          </w:rPrChange>
        </w:rPr>
        <w:instrText xml:space="preserve"> HYPERLINK "https://images.autodesk.com/adsk/files/autocad_2014_pdf_dxf_reference_enu.pdf" </w:instrText>
      </w:r>
      <w:r w:rsidRPr="003500B6">
        <w:rPr>
          <w:rFonts w:cs="Times New Roman"/>
          <w:rPrChange w:id="2692" w:author="Ujszászi Mi" w:date="2022-04-29T22:56:00Z">
            <w:rPr>
              <w:rStyle w:val="Hiperhivatkozs"/>
              <w:rFonts w:cs="Times New Roman"/>
            </w:rPr>
          </w:rPrChange>
        </w:rPr>
        <w:fldChar w:fldCharType="separate"/>
      </w:r>
      <w:r w:rsidR="005920CB" w:rsidRPr="003500B6">
        <w:rPr>
          <w:rStyle w:val="Hiperhivatkozs"/>
          <w:rFonts w:cs="Times New Roman"/>
        </w:rPr>
        <w:t>https://images.autodesk.com/adsk/files/autocad_2014_pdf_dxf_reference_enu.pdf</w:t>
      </w:r>
      <w:r w:rsidRPr="003500B6">
        <w:rPr>
          <w:rStyle w:val="Hiperhivatkozs"/>
          <w:rFonts w:cs="Times New Roman"/>
        </w:rPr>
        <w:fldChar w:fldCharType="end"/>
      </w:r>
    </w:p>
    <w:p w14:paraId="5BEDE8D9" w14:textId="7877A960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3500B6">
        <w:fldChar w:fldCharType="begin"/>
      </w:r>
      <w:r w:rsidRPr="00776039">
        <w:rPr>
          <w:rFonts w:cs="Times New Roman"/>
          <w:rPrChange w:id="2693" w:author="Ujszászi Mi" w:date="2022-04-29T22:56:00Z">
            <w:rPr/>
          </w:rPrChange>
        </w:rPr>
        <w:instrText xml:space="preserve"> HYPERLINK "https://ezdxf.readthedocs.io/en/stable/dxfinternals/filestructure.html" </w:instrText>
      </w:r>
      <w:r w:rsidRPr="003500B6">
        <w:rPr>
          <w:rFonts w:cs="Times New Roman"/>
          <w:rPrChange w:id="2694" w:author="Ujszászi Mi" w:date="2022-04-29T22:56:00Z">
            <w:rPr>
              <w:rStyle w:val="Hiperhivatkozs"/>
              <w:rFonts w:cs="Times New Roman"/>
            </w:rPr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https://ezdxf.readthedocs.io/en/stable/dxfinternals/filestru</w:t>
      </w:r>
      <w:r w:rsidR="002651C0" w:rsidRPr="00CE3F2E">
        <w:rPr>
          <w:rStyle w:val="Hiperhivatkozs"/>
          <w:rFonts w:cs="Times New Roman"/>
        </w:rPr>
        <w:t>cture.html</w:t>
      </w:r>
      <w:r w:rsidRPr="003500B6">
        <w:rPr>
          <w:rStyle w:val="Hiperhivatkozs"/>
          <w:rFonts w:cs="Times New Roman"/>
        </w:rPr>
        <w:fldChar w:fldCharType="end"/>
      </w:r>
      <w:r w:rsidR="002651C0" w:rsidRPr="00776039">
        <w:rPr>
          <w:rFonts w:cs="Times New Roman"/>
        </w:rPr>
        <w:t xml:space="preserve"> </w:t>
      </w:r>
    </w:p>
    <w:p w14:paraId="3153E1C8" w14:textId="7BA9F928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3500B6">
        <w:fldChar w:fldCharType="begin"/>
      </w:r>
      <w:r w:rsidRPr="00776039">
        <w:rPr>
          <w:rFonts w:cs="Times New Roman"/>
          <w:rPrChange w:id="2695" w:author="Ujszászi Mi" w:date="2022-04-29T22:56:00Z">
            <w:rPr/>
          </w:rPrChange>
        </w:rPr>
        <w:instrText xml:space="preserve"> HYPERLINK "https://www.loc.gov/preservation/digital/formats/fdd/fdd000446.shtml" </w:instrText>
      </w:r>
      <w:r w:rsidRPr="003500B6">
        <w:rPr>
          <w:rFonts w:cs="Times New Roman"/>
          <w:rPrChange w:id="2696" w:author="Ujszászi Mi" w:date="2022-04-29T22:56:00Z">
            <w:rPr>
              <w:rStyle w:val="Hiperhivatkozs"/>
              <w:rFonts w:cs="Times New Roman"/>
            </w:rPr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https://www.loc.gov/preservation/digital/formats/fdd/fdd000446.shtml</w:t>
      </w:r>
      <w:r w:rsidRPr="003500B6">
        <w:rPr>
          <w:rStyle w:val="Hiperhivatkozs"/>
          <w:rFonts w:cs="Times New Roman"/>
        </w:rPr>
        <w:fldChar w:fldCharType="end"/>
      </w:r>
    </w:p>
    <w:p w14:paraId="42C867BF" w14:textId="649B80F1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3500B6">
        <w:fldChar w:fldCharType="begin"/>
      </w:r>
      <w:r w:rsidRPr="00776039">
        <w:rPr>
          <w:rFonts w:cs="Times New Roman"/>
          <w:rPrChange w:id="2697" w:author="Ujszászi Mi" w:date="2022-04-29T22:56:00Z">
            <w:rPr/>
          </w:rPrChange>
        </w:rPr>
        <w:instrText xml:space="preserve"> HYPERLINK "https://damassets.autodesk.net/content/dam/autodesk/www/developer-network/platform-technologies/autocad-dxf-archive/acad_r12_dxf.pdf" </w:instrText>
      </w:r>
      <w:r w:rsidRPr="003500B6">
        <w:rPr>
          <w:rFonts w:cs="Times New Roman"/>
          <w:rPrChange w:id="2698" w:author="Ujszászi Mi" w:date="2022-04-29T22:56:00Z">
            <w:rPr>
              <w:rStyle w:val="Hiperhivatkozs"/>
              <w:rFonts w:cs="Times New Roman"/>
            </w:rPr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https://damassets.autodesk.net/content/dam/autodesk/www/developer-network/platform-technologies/autocad-dxf-archive/acad_r12_dxf.pdf</w:t>
      </w:r>
      <w:r w:rsidRPr="003500B6">
        <w:rPr>
          <w:rStyle w:val="Hiperhivatkozs"/>
          <w:rFonts w:cs="Times New Roman"/>
        </w:rPr>
        <w:fldChar w:fldCharType="end"/>
      </w:r>
    </w:p>
    <w:p w14:paraId="211E3AEE" w14:textId="306917A3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3500B6">
        <w:fldChar w:fldCharType="begin"/>
      </w:r>
      <w:r w:rsidRPr="00776039">
        <w:rPr>
          <w:rFonts w:cs="Times New Roman"/>
          <w:rPrChange w:id="2699" w:author="Ujszászi Mi" w:date="2022-04-29T22:56:00Z">
            <w:rPr/>
          </w:rPrChange>
        </w:rPr>
        <w:instrText xml:space="preserve"> HYPERLINK "https://docs.fileformat.com/cad/dxf/" </w:instrText>
      </w:r>
      <w:r w:rsidRPr="003500B6">
        <w:rPr>
          <w:rFonts w:cs="Times New Roman"/>
          <w:rPrChange w:id="2700" w:author="Ujszászi Mi" w:date="2022-04-29T22:56:00Z">
            <w:rPr>
              <w:rStyle w:val="Hiperhivatkozs"/>
              <w:rFonts w:cs="Times New Roman"/>
            </w:rPr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https://doc</w:t>
      </w:r>
      <w:r w:rsidR="002651C0" w:rsidRPr="00CE3F2E">
        <w:rPr>
          <w:rStyle w:val="Hiperhivatkozs"/>
          <w:rFonts w:cs="Times New Roman"/>
        </w:rPr>
        <w:t>s.fileformat.com/cad/dxf/</w:t>
      </w:r>
      <w:r w:rsidRPr="003500B6">
        <w:rPr>
          <w:rStyle w:val="Hiperhivatkozs"/>
          <w:rFonts w:cs="Times New Roman"/>
        </w:rPr>
        <w:fldChar w:fldCharType="end"/>
      </w:r>
    </w:p>
    <w:p w14:paraId="09D6DBF2" w14:textId="7823C4EA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3500B6">
        <w:fldChar w:fldCharType="begin"/>
      </w:r>
      <w:r w:rsidRPr="00776039">
        <w:rPr>
          <w:rFonts w:cs="Times New Roman"/>
          <w:rPrChange w:id="2701" w:author="Ujszászi Mi" w:date="2022-04-29T22:56:00Z">
            <w:rPr/>
          </w:rPrChange>
        </w:rPr>
        <w:instrText xml:space="preserve"> HYPERLINK "https://www.inf.u-szeged.hu/~katona/gis.pdf" </w:instrText>
      </w:r>
      <w:r w:rsidRPr="003500B6">
        <w:rPr>
          <w:rFonts w:cs="Times New Roman"/>
          <w:rPrChange w:id="2702" w:author="Ujszászi Mi" w:date="2022-04-29T22:56:00Z">
            <w:rPr>
              <w:rStyle w:val="Hiperhivatkozs"/>
              <w:rFonts w:cs="Times New Roman"/>
            </w:rPr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https://www.inf.u-szeged.hu/~katona/gis.pdf</w:t>
      </w:r>
      <w:r w:rsidRPr="003500B6">
        <w:rPr>
          <w:rStyle w:val="Hiperhivatkozs"/>
          <w:rFonts w:cs="Times New Roman"/>
        </w:rPr>
        <w:fldChar w:fldCharType="end"/>
      </w:r>
    </w:p>
    <w:p w14:paraId="5A14EED3" w14:textId="77777777" w:rsidR="002651C0" w:rsidRPr="003500B6" w:rsidRDefault="002651C0" w:rsidP="00C84064">
      <w:pPr>
        <w:spacing w:line="360" w:lineRule="auto"/>
        <w:jc w:val="both"/>
        <w:rPr>
          <w:rFonts w:cs="Times New Roman"/>
        </w:rPr>
      </w:pPr>
      <w:r w:rsidRPr="003500B6">
        <w:rPr>
          <w:rFonts w:cs="Times New Roman"/>
        </w:rPr>
        <w:t>SZTE</w:t>
      </w:r>
    </w:p>
    <w:p w14:paraId="0590E7A6" w14:textId="3834BBC9" w:rsidR="002651C0" w:rsidRPr="00CE3F2E" w:rsidRDefault="002651C0" w:rsidP="00C84064">
      <w:pPr>
        <w:spacing w:line="360" w:lineRule="auto"/>
        <w:ind w:firstLine="708"/>
        <w:jc w:val="both"/>
        <w:rPr>
          <w:rFonts w:cs="Times New Roman"/>
        </w:rPr>
      </w:pPr>
      <w:r w:rsidRPr="00CE3F2E">
        <w:rPr>
          <w:rFonts w:cs="Times New Roman"/>
        </w:rPr>
        <w:t>04_DXF segédlet.pdf</w:t>
      </w:r>
    </w:p>
    <w:p w14:paraId="0791A8BD" w14:textId="3A374DC2" w:rsidR="002651C0" w:rsidRPr="00CE3F2E" w:rsidRDefault="002651C0" w:rsidP="00C84064">
      <w:pPr>
        <w:spacing w:line="360" w:lineRule="auto"/>
        <w:jc w:val="both"/>
        <w:rPr>
          <w:rFonts w:cs="Times New Roman"/>
        </w:rPr>
      </w:pPr>
      <w:r w:rsidRPr="00CE3F2E">
        <w:rPr>
          <w:rFonts w:cs="Times New Roman"/>
        </w:rPr>
        <w:lastRenderedPageBreak/>
        <w:tab/>
        <w:t>dxf_felepítes_99old.pdf</w:t>
      </w:r>
    </w:p>
    <w:p w14:paraId="76AEDB7F" w14:textId="7B3F2E11" w:rsidR="002651C0" w:rsidRPr="00776039" w:rsidRDefault="001775D3" w:rsidP="00C84064">
      <w:pPr>
        <w:spacing w:line="360" w:lineRule="auto"/>
        <w:jc w:val="both"/>
        <w:rPr>
          <w:rFonts w:cs="Times New Roman"/>
        </w:rPr>
      </w:pPr>
      <w:r w:rsidRPr="003500B6">
        <w:fldChar w:fldCharType="begin"/>
      </w:r>
      <w:r w:rsidRPr="00776039">
        <w:rPr>
          <w:rFonts w:cs="Times New Roman"/>
          <w:rPrChange w:id="2703" w:author="Ujszászi Mi" w:date="2022-04-29T22:56:00Z">
            <w:rPr/>
          </w:rPrChange>
        </w:rPr>
        <w:instrText xml:space="preserve"> HYPERLINK "https://github.com/fuzziness/kabeja" </w:instrText>
      </w:r>
      <w:r w:rsidRPr="003500B6">
        <w:rPr>
          <w:rFonts w:cs="Times New Roman"/>
          <w:rPrChange w:id="2704" w:author="Ujszászi Mi" w:date="2022-04-29T22:56:00Z">
            <w:rPr>
              <w:rStyle w:val="Hiperhivatkozs"/>
              <w:rFonts w:cs="Times New Roman"/>
            </w:rPr>
          </w:rPrChange>
        </w:rPr>
        <w:fldChar w:fldCharType="separate"/>
      </w:r>
      <w:r w:rsidR="002651C0" w:rsidRPr="003500B6">
        <w:rPr>
          <w:rStyle w:val="Hiperhivatkozs"/>
          <w:rFonts w:cs="Times New Roman"/>
        </w:rPr>
        <w:t>https://github.com/fuzzi</w:t>
      </w:r>
      <w:r w:rsidR="002651C0" w:rsidRPr="00CE3F2E">
        <w:rPr>
          <w:rStyle w:val="Hiperhivatkozs"/>
          <w:rFonts w:cs="Times New Roman"/>
        </w:rPr>
        <w:t>ness/kabeja</w:t>
      </w:r>
      <w:r w:rsidRPr="003500B6">
        <w:rPr>
          <w:rStyle w:val="Hiperhivatkozs"/>
          <w:rFonts w:cs="Times New Roman"/>
        </w:rPr>
        <w:fldChar w:fldCharType="end"/>
      </w:r>
    </w:p>
    <w:p w14:paraId="0958F3CB" w14:textId="77777777" w:rsidR="00411EFC" w:rsidRPr="00776039" w:rsidRDefault="00411EFC" w:rsidP="00784A3D">
      <w:pPr>
        <w:pStyle w:val="Cmsor1"/>
        <w:spacing w:line="360" w:lineRule="auto"/>
        <w:rPr>
          <w:rPrChange w:id="2705" w:author="Ujszászi Mi" w:date="2022-04-29T22:56:00Z">
            <w:rPr/>
          </w:rPrChange>
        </w:rPr>
        <w:pPrChange w:id="2706" w:author="Ujszászi Mi" w:date="2022-04-30T22:57:00Z">
          <w:pPr>
            <w:pStyle w:val="Cmsor1"/>
            <w:spacing w:line="360" w:lineRule="auto"/>
            <w:jc w:val="both"/>
          </w:pPr>
        </w:pPrChange>
      </w:pPr>
      <w:bookmarkStart w:id="2707" w:name="_Toc100518256"/>
      <w:r w:rsidRPr="00784A3D">
        <w:rPr>
          <w:rPrChange w:id="2708" w:author="Ujszászi Mi" w:date="2022-04-30T22:57:00Z">
            <w:rPr/>
          </w:rPrChange>
        </w:rPr>
        <w:t>Nyilatkozat</w:t>
      </w:r>
      <w:bookmarkEnd w:id="2707"/>
    </w:p>
    <w:p w14:paraId="10AB013E" w14:textId="4853179C" w:rsidR="00C84064" w:rsidRPr="00784A3D" w:rsidRDefault="00C84064" w:rsidP="00784A3D">
      <w:pPr>
        <w:shd w:val="clear" w:color="auto" w:fill="FFFFFF"/>
        <w:spacing w:after="150" w:line="360" w:lineRule="auto"/>
        <w:jc w:val="both"/>
        <w:textAlignment w:val="baseline"/>
        <w:rPr>
          <w:rFonts w:eastAsia="Times New Roman" w:cs="Times New Roman"/>
          <w:color w:val="343434"/>
          <w:szCs w:val="24"/>
          <w:lang w:eastAsia="hu-HU"/>
          <w:rPrChange w:id="2709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pPrChange w:id="2710" w:author="Ujszászi Mi" w:date="2022-04-30T22:57:00Z">
          <w:pPr>
            <w:shd w:val="clear" w:color="auto" w:fill="FFFFFF"/>
            <w:spacing w:after="150" w:line="240" w:lineRule="auto"/>
            <w:jc w:val="both"/>
            <w:textAlignment w:val="baseline"/>
          </w:pPr>
        </w:pPrChange>
      </w:pPr>
      <w:r w:rsidRPr="00784A3D">
        <w:rPr>
          <w:rFonts w:eastAsia="Times New Roman" w:cs="Times New Roman"/>
          <w:color w:val="343434"/>
          <w:szCs w:val="24"/>
          <w:lang w:eastAsia="hu-HU"/>
          <w:rPrChange w:id="2711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 xml:space="preserve">Alulírott Ujszászi János programtervező informatikus </w:t>
      </w:r>
      <w:proofErr w:type="spellStart"/>
      <w:r w:rsidRPr="00784A3D">
        <w:rPr>
          <w:rFonts w:eastAsia="Times New Roman" w:cs="Times New Roman"/>
          <w:color w:val="343434"/>
          <w:szCs w:val="24"/>
          <w:lang w:eastAsia="hu-HU"/>
          <w:rPrChange w:id="2712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BSc</w:t>
      </w:r>
      <w:proofErr w:type="spellEnd"/>
      <w:r w:rsidRPr="00784A3D">
        <w:rPr>
          <w:rFonts w:eastAsia="Times New Roman" w:cs="Times New Roman"/>
          <w:color w:val="343434"/>
          <w:szCs w:val="24"/>
          <w:lang w:eastAsia="hu-HU"/>
          <w:rPrChange w:id="2713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 xml:space="preserve"> szakos hallgató, kijelentem, hogy a dolgozatomat a Szegedi Tudományegyetem, Informatikai Intézet Szoftverfejlesztés Tanszékén készítettem, programtervező informatikus </w:t>
      </w:r>
      <w:proofErr w:type="spellStart"/>
      <w:r w:rsidRPr="00784A3D">
        <w:rPr>
          <w:rFonts w:eastAsia="Times New Roman" w:cs="Times New Roman"/>
          <w:color w:val="343434"/>
          <w:szCs w:val="24"/>
          <w:lang w:eastAsia="hu-HU"/>
          <w:rPrChange w:id="2714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BSc</w:t>
      </w:r>
      <w:proofErr w:type="spellEnd"/>
      <w:r w:rsidRPr="00784A3D">
        <w:rPr>
          <w:rFonts w:eastAsia="Times New Roman" w:cs="Times New Roman"/>
          <w:color w:val="343434"/>
          <w:szCs w:val="24"/>
          <w:lang w:eastAsia="hu-HU"/>
          <w:rPrChange w:id="2715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 xml:space="preserve"> diploma megszerzése érdekében.</w:t>
      </w:r>
    </w:p>
    <w:p w14:paraId="0B5B50F6" w14:textId="77777777" w:rsidR="00C84064" w:rsidRPr="00784A3D" w:rsidRDefault="00C84064" w:rsidP="00784A3D">
      <w:pPr>
        <w:shd w:val="clear" w:color="auto" w:fill="FFFFFF"/>
        <w:spacing w:after="150" w:line="360" w:lineRule="auto"/>
        <w:jc w:val="both"/>
        <w:textAlignment w:val="baseline"/>
        <w:rPr>
          <w:rFonts w:eastAsia="Times New Roman" w:cs="Times New Roman"/>
          <w:color w:val="343434"/>
          <w:szCs w:val="24"/>
          <w:lang w:eastAsia="hu-HU"/>
          <w:rPrChange w:id="2716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pPrChange w:id="2717" w:author="Ujszászi Mi" w:date="2022-04-30T22:56:00Z">
          <w:pPr>
            <w:shd w:val="clear" w:color="auto" w:fill="FFFFFF"/>
            <w:spacing w:after="150" w:line="240" w:lineRule="auto"/>
            <w:jc w:val="both"/>
            <w:textAlignment w:val="baseline"/>
          </w:pPr>
        </w:pPrChange>
      </w:pPr>
      <w:r w:rsidRPr="00784A3D">
        <w:rPr>
          <w:rFonts w:eastAsia="Times New Roman" w:cs="Times New Roman"/>
          <w:color w:val="343434"/>
          <w:szCs w:val="24"/>
          <w:lang w:eastAsia="hu-HU"/>
          <w:rPrChange w:id="2718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784A3D">
        <w:rPr>
          <w:rFonts w:eastAsia="Times New Roman" w:cs="Times New Roman"/>
          <w:color w:val="343434"/>
          <w:szCs w:val="24"/>
          <w:lang w:eastAsia="hu-HU"/>
          <w:rPrChange w:id="2719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eszközök,</w:t>
      </w:r>
      <w:proofErr w:type="gramEnd"/>
      <w:r w:rsidRPr="00784A3D">
        <w:rPr>
          <w:rFonts w:eastAsia="Times New Roman" w:cs="Times New Roman"/>
          <w:color w:val="343434"/>
          <w:szCs w:val="24"/>
          <w:lang w:eastAsia="hu-HU"/>
          <w:rPrChange w:id="2720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 xml:space="preserve"> stb.) használtam fel.</w:t>
      </w:r>
    </w:p>
    <w:p w14:paraId="493DB200" w14:textId="77777777" w:rsidR="00C84064" w:rsidRPr="00784A3D" w:rsidRDefault="00C84064" w:rsidP="00784A3D">
      <w:pPr>
        <w:shd w:val="clear" w:color="auto" w:fill="FFFFFF"/>
        <w:spacing w:after="150" w:line="360" w:lineRule="auto"/>
        <w:jc w:val="both"/>
        <w:textAlignment w:val="baseline"/>
        <w:rPr>
          <w:rFonts w:eastAsia="Times New Roman" w:cs="Times New Roman"/>
          <w:color w:val="343434"/>
          <w:szCs w:val="24"/>
          <w:lang w:eastAsia="hu-HU"/>
          <w:rPrChange w:id="2721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pPrChange w:id="2722" w:author="Ujszászi Mi" w:date="2022-04-30T22:56:00Z">
          <w:pPr>
            <w:shd w:val="clear" w:color="auto" w:fill="FFFFFF"/>
            <w:spacing w:after="150" w:line="240" w:lineRule="auto"/>
            <w:jc w:val="both"/>
            <w:textAlignment w:val="baseline"/>
          </w:pPr>
        </w:pPrChange>
      </w:pPr>
      <w:r w:rsidRPr="00784A3D">
        <w:rPr>
          <w:rFonts w:eastAsia="Times New Roman" w:cs="Times New Roman"/>
          <w:color w:val="343434"/>
          <w:szCs w:val="24"/>
          <w:lang w:eastAsia="hu-HU"/>
          <w:rPrChange w:id="2723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Tudomásul veszem, hogy szakdolgozatomat a Szegedi Tudományegyetem Informatikai Intézet könyvtárában, a helyben olvasható könyvek között helyezik el.</w:t>
      </w:r>
    </w:p>
    <w:p w14:paraId="5EE29286" w14:textId="77777777" w:rsidR="00C84064" w:rsidRPr="00784A3D" w:rsidRDefault="00C84064" w:rsidP="00784A3D">
      <w:pPr>
        <w:shd w:val="clear" w:color="auto" w:fill="FFFFFF"/>
        <w:spacing w:after="150" w:line="360" w:lineRule="auto"/>
        <w:jc w:val="both"/>
        <w:textAlignment w:val="baseline"/>
        <w:rPr>
          <w:rFonts w:eastAsia="Times New Roman" w:cs="Times New Roman"/>
          <w:color w:val="343434"/>
          <w:szCs w:val="24"/>
          <w:lang w:eastAsia="hu-HU"/>
          <w:rPrChange w:id="2724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pPrChange w:id="2725" w:author="Ujszászi Mi" w:date="2022-04-30T22:56:00Z">
          <w:pPr>
            <w:shd w:val="clear" w:color="auto" w:fill="FFFFFF"/>
            <w:spacing w:after="150" w:line="240" w:lineRule="auto"/>
            <w:jc w:val="both"/>
            <w:textAlignment w:val="baseline"/>
          </w:pPr>
        </w:pPrChange>
      </w:pPr>
      <w:r w:rsidRPr="00784A3D">
        <w:rPr>
          <w:rFonts w:eastAsia="Times New Roman" w:cs="Times New Roman"/>
          <w:color w:val="343434"/>
          <w:szCs w:val="24"/>
          <w:lang w:eastAsia="hu-HU"/>
          <w:rPrChange w:id="2726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 </w:t>
      </w:r>
    </w:p>
    <w:p w14:paraId="351C076E" w14:textId="38C0D560" w:rsidR="00C84064" w:rsidRPr="00784A3D" w:rsidRDefault="00C84064" w:rsidP="00784A3D">
      <w:pPr>
        <w:shd w:val="clear" w:color="auto" w:fill="FFFFFF"/>
        <w:spacing w:after="150" w:line="360" w:lineRule="auto"/>
        <w:jc w:val="both"/>
        <w:textAlignment w:val="baseline"/>
        <w:rPr>
          <w:rFonts w:eastAsia="Times New Roman" w:cs="Times New Roman"/>
          <w:color w:val="343434"/>
          <w:szCs w:val="24"/>
          <w:lang w:eastAsia="hu-HU"/>
          <w:rPrChange w:id="2727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pPrChange w:id="2728" w:author="Ujszászi Mi" w:date="2022-04-30T22:56:00Z">
          <w:pPr>
            <w:shd w:val="clear" w:color="auto" w:fill="FFFFFF"/>
            <w:spacing w:after="150" w:line="240" w:lineRule="auto"/>
            <w:jc w:val="both"/>
            <w:textAlignment w:val="baseline"/>
          </w:pPr>
        </w:pPrChange>
      </w:pPr>
      <w:r w:rsidRPr="00784A3D">
        <w:rPr>
          <w:rFonts w:eastAsia="Times New Roman" w:cs="Times New Roman"/>
          <w:color w:val="343434"/>
          <w:szCs w:val="24"/>
          <w:lang w:eastAsia="hu-HU"/>
          <w:rPrChange w:id="2729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t>2022. április. 10.</w:t>
      </w:r>
    </w:p>
    <w:p w14:paraId="30B6DD73" w14:textId="5497DE6E" w:rsidR="00411EFC" w:rsidRPr="00784A3D" w:rsidRDefault="00411EFC" w:rsidP="00784A3D">
      <w:pPr>
        <w:spacing w:line="360" w:lineRule="auto"/>
        <w:jc w:val="both"/>
        <w:rPr>
          <w:rFonts w:eastAsia="Times New Roman" w:cs="Times New Roman"/>
          <w:color w:val="343434"/>
          <w:szCs w:val="24"/>
          <w:lang w:eastAsia="hu-HU"/>
          <w:rPrChange w:id="2730" w:author="Ujszászi Mi" w:date="2022-04-30T22:56:00Z">
            <w:rPr>
              <w:rFonts w:ascii="Arial" w:eastAsia="Times New Roman" w:hAnsi="Arial" w:cs="Arial"/>
              <w:color w:val="343434"/>
              <w:sz w:val="20"/>
              <w:szCs w:val="20"/>
              <w:lang w:eastAsia="hu-HU"/>
            </w:rPr>
          </w:rPrChange>
        </w:rPr>
        <w:pPrChange w:id="2731" w:author="Ujszászi Mi" w:date="2022-04-30T22:56:00Z">
          <w:pPr>
            <w:spacing w:line="360" w:lineRule="auto"/>
            <w:jc w:val="both"/>
          </w:pPr>
        </w:pPrChange>
      </w:pPr>
      <w:bookmarkStart w:id="2732" w:name="_GoBack"/>
      <w:bookmarkEnd w:id="2732"/>
    </w:p>
    <w:p w14:paraId="613D083D" w14:textId="13F2F0B3" w:rsidR="00C84064" w:rsidRPr="00784A3D" w:rsidRDefault="00C84064" w:rsidP="00784A3D">
      <w:pPr>
        <w:spacing w:line="360" w:lineRule="auto"/>
        <w:ind w:firstLine="708"/>
        <w:jc w:val="both"/>
        <w:rPr>
          <w:rFonts w:cs="Times New Roman"/>
          <w:szCs w:val="24"/>
          <w:rPrChange w:id="2733" w:author="Ujszászi Mi" w:date="2022-04-30T22:56:00Z">
            <w:rPr>
              <w:rFonts w:cs="Times New Roman"/>
            </w:rPr>
          </w:rPrChange>
        </w:rPr>
        <w:pPrChange w:id="2734" w:author="Ujszászi Mi" w:date="2022-04-30T22:56:00Z">
          <w:pPr>
            <w:spacing w:line="360" w:lineRule="auto"/>
            <w:ind w:firstLine="708"/>
            <w:jc w:val="both"/>
          </w:pPr>
        </w:pPrChange>
      </w:pPr>
      <w:r w:rsidRPr="00784A3D">
        <w:rPr>
          <w:rFonts w:cs="Times New Roman"/>
          <w:szCs w:val="24"/>
          <w:rPrChange w:id="2735" w:author="Ujszászi Mi" w:date="2022-04-30T22:56:00Z">
            <w:rPr>
              <w:rFonts w:cs="Times New Roman"/>
            </w:rPr>
          </w:rPrChange>
        </w:rPr>
        <w:t>aláírás</w:t>
      </w:r>
    </w:p>
    <w:p w14:paraId="7ECF256C" w14:textId="28DDC9BE" w:rsidR="00411EFC" w:rsidRPr="00776039" w:rsidDel="005F6D41" w:rsidRDefault="00411EFC" w:rsidP="00C84064">
      <w:pPr>
        <w:pStyle w:val="Cmsor1"/>
        <w:spacing w:line="360" w:lineRule="auto"/>
        <w:jc w:val="both"/>
        <w:rPr>
          <w:del w:id="2736" w:author="Ujszászi Mi" w:date="2022-04-30T22:58:00Z"/>
          <w:rFonts w:ascii="Times New Roman" w:hAnsi="Times New Roman" w:cs="Times New Roman"/>
          <w:rPrChange w:id="2737" w:author="Ujszászi Mi" w:date="2022-04-29T22:56:00Z">
            <w:rPr>
              <w:del w:id="2738" w:author="Ujszászi Mi" w:date="2022-04-30T22:58:00Z"/>
            </w:rPr>
          </w:rPrChange>
        </w:rPr>
      </w:pPr>
      <w:bookmarkStart w:id="2739" w:name="_Toc100518257"/>
      <w:r w:rsidRPr="00776039">
        <w:rPr>
          <w:rFonts w:ascii="Times New Roman" w:hAnsi="Times New Roman" w:cs="Times New Roman"/>
          <w:rPrChange w:id="2740" w:author="Ujszászi Mi" w:date="2022-04-29T22:56:00Z">
            <w:rPr/>
          </w:rPrChange>
        </w:rPr>
        <w:t>Köszönetnyilvánítás</w:t>
      </w:r>
      <w:bookmarkEnd w:id="2739"/>
    </w:p>
    <w:p w14:paraId="5F91486D" w14:textId="77777777" w:rsidR="004678EB" w:rsidRPr="00776039" w:rsidRDefault="004678EB" w:rsidP="005F6D41">
      <w:pPr>
        <w:pStyle w:val="Cmsor1"/>
        <w:spacing w:line="360" w:lineRule="auto"/>
        <w:jc w:val="both"/>
        <w:pPrChange w:id="2741" w:author="Ujszászi Mi" w:date="2022-04-30T22:58:00Z">
          <w:pPr>
            <w:jc w:val="both"/>
          </w:pPr>
        </w:pPrChange>
      </w:pPr>
    </w:p>
    <w:p w14:paraId="63B7F9A8" w14:textId="33E60C88" w:rsidR="00411EFC" w:rsidRPr="003500B6" w:rsidRDefault="00411EFC" w:rsidP="00C84064">
      <w:pPr>
        <w:jc w:val="both"/>
        <w:rPr>
          <w:rFonts w:cs="Times New Roman"/>
        </w:rPr>
      </w:pPr>
      <w:r w:rsidRPr="003500B6">
        <w:rPr>
          <w:rFonts w:cs="Times New Roman"/>
        </w:rPr>
        <w:t>Szeretném megköszönni a segítséget témavezetőmnek Tóth Zoltánnak.</w:t>
      </w:r>
    </w:p>
    <w:p w14:paraId="10463DD4" w14:textId="28313E60" w:rsidR="00411EFC" w:rsidRPr="00776039" w:rsidRDefault="00411EFC" w:rsidP="00C84064">
      <w:pPr>
        <w:jc w:val="both"/>
        <w:rPr>
          <w:rFonts w:cs="Times New Roman"/>
          <w:rPrChange w:id="2742" w:author="Ujszászi Mi" w:date="2022-04-29T22:56:00Z">
            <w:rPr/>
          </w:rPrChange>
        </w:rPr>
      </w:pPr>
      <w:r w:rsidRPr="00776039">
        <w:rPr>
          <w:rFonts w:cs="Times New Roman"/>
          <w:rPrChange w:id="2743" w:author="Ujszászi Mi" w:date="2022-04-29T22:56:00Z">
            <w:rPr/>
          </w:rPrChange>
        </w:rPr>
        <w:t>Kollégáimnak Verner Gábornak</w:t>
      </w:r>
      <w:r w:rsidR="004678EB" w:rsidRPr="00776039">
        <w:rPr>
          <w:rFonts w:cs="Times New Roman"/>
          <w:rPrChange w:id="2744" w:author="Ujszászi Mi" w:date="2022-04-29T22:56:00Z">
            <w:rPr/>
          </w:rPrChange>
        </w:rPr>
        <w:t>, Gulyás Ferencnek</w:t>
      </w:r>
      <w:r w:rsidRPr="00776039">
        <w:rPr>
          <w:rFonts w:cs="Times New Roman"/>
          <w:rPrChange w:id="2745" w:author="Ujszászi Mi" w:date="2022-04-29T22:56:00Z">
            <w:rPr/>
          </w:rPrChange>
        </w:rPr>
        <w:t xml:space="preserve"> és Dr. Ugron Balázsnak.</w:t>
      </w:r>
    </w:p>
    <w:p w14:paraId="71BEA59C" w14:textId="007947E2" w:rsidR="00411EFC" w:rsidRPr="00776039" w:rsidRDefault="00411EFC" w:rsidP="00C84064">
      <w:pPr>
        <w:pStyle w:val="Cmsor1"/>
        <w:spacing w:line="360" w:lineRule="auto"/>
        <w:jc w:val="both"/>
        <w:rPr>
          <w:rFonts w:ascii="Times New Roman" w:hAnsi="Times New Roman" w:cs="Times New Roman"/>
          <w:rPrChange w:id="2746" w:author="Ujszászi Mi" w:date="2022-04-29T22:56:00Z">
            <w:rPr/>
          </w:rPrChange>
        </w:rPr>
      </w:pPr>
      <w:bookmarkStart w:id="2747" w:name="_Toc100518258"/>
      <w:r w:rsidRPr="00776039">
        <w:rPr>
          <w:rFonts w:ascii="Times New Roman" w:hAnsi="Times New Roman" w:cs="Times New Roman"/>
          <w:rPrChange w:id="2748" w:author="Ujszászi Mi" w:date="2022-04-29T22:56:00Z">
            <w:rPr/>
          </w:rPrChange>
        </w:rPr>
        <w:t>Mellékletek és elektronikus melléklet</w:t>
      </w:r>
      <w:bookmarkEnd w:id="2747"/>
    </w:p>
    <w:p w14:paraId="41826DE1" w14:textId="43BE2E19" w:rsidR="00411EFC" w:rsidRPr="00776039" w:rsidRDefault="00411EFC" w:rsidP="00C84064">
      <w:pPr>
        <w:jc w:val="both"/>
        <w:rPr>
          <w:rFonts w:cs="Times New Roman"/>
        </w:rPr>
      </w:pPr>
    </w:p>
    <w:p w14:paraId="7EA29ECC" w14:textId="47C764E5" w:rsidR="00B80CB5" w:rsidRPr="00776039" w:rsidRDefault="001775D3" w:rsidP="00C84064">
      <w:pPr>
        <w:jc w:val="both"/>
        <w:rPr>
          <w:rFonts w:cs="Times New Roman"/>
        </w:rPr>
      </w:pPr>
      <w:r w:rsidRPr="003500B6">
        <w:fldChar w:fldCharType="begin"/>
      </w:r>
      <w:r w:rsidRPr="00776039">
        <w:rPr>
          <w:rFonts w:cs="Times New Roman"/>
          <w:rPrChange w:id="2749" w:author="Ujszászi Mi" w:date="2022-04-29T22:56:00Z">
            <w:rPr/>
          </w:rPrChange>
        </w:rPr>
        <w:instrText xml:space="preserve"> HYPERLINK "https://github.com/JannY0927/iCalc_V0" </w:instrText>
      </w:r>
      <w:r w:rsidRPr="003500B6">
        <w:rPr>
          <w:rFonts w:cs="Times New Roman"/>
          <w:rPrChange w:id="2750" w:author="Ujszászi Mi" w:date="2022-04-29T22:56:00Z">
            <w:rPr>
              <w:rStyle w:val="Hiperhivatkozs"/>
              <w:rFonts w:cs="Times New Roman"/>
            </w:rPr>
          </w:rPrChange>
        </w:rPr>
        <w:fldChar w:fldCharType="separate"/>
      </w:r>
      <w:r w:rsidR="00411EFC" w:rsidRPr="003500B6">
        <w:rPr>
          <w:rStyle w:val="Hiperhivatkozs"/>
          <w:rFonts w:cs="Times New Roman"/>
        </w:rPr>
        <w:t>https://github.com/JannY0927/iCalc_V0</w:t>
      </w:r>
      <w:r w:rsidRPr="003500B6">
        <w:rPr>
          <w:rStyle w:val="Hiperhivatkozs"/>
          <w:rFonts w:cs="Times New Roman"/>
        </w:rPr>
        <w:fldChar w:fldCharType="end"/>
      </w:r>
    </w:p>
    <w:sectPr w:rsidR="00B80CB5" w:rsidRPr="00776039" w:rsidSect="00776039"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  <w:sectPrChange w:id="2751" w:author="Ujszászi Mi" w:date="2022-04-29T22:59:00Z">
        <w:sectPr w:rsidR="00B80CB5" w:rsidRPr="00776039" w:rsidSect="00776039">
          <w:pgMar w:top="1417" w:right="1417" w:bottom="1417" w:left="1417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Zoltan Toth, Dr." w:date="2022-04-27T22:15:00Z" w:initials="ZTD">
    <w:p w14:paraId="64A936FB" w14:textId="7ED8ECEA" w:rsidR="00AC6693" w:rsidRDefault="00AC6693">
      <w:pPr>
        <w:pStyle w:val="Jegyzetszveg"/>
      </w:pPr>
      <w:r>
        <w:rPr>
          <w:rStyle w:val="Jegyzethivatkozs"/>
        </w:rPr>
        <w:annotationRef/>
      </w:r>
      <w:r>
        <w:t xml:space="preserve">A </w:t>
      </w:r>
      <w:proofErr w:type="spellStart"/>
      <w:r>
        <w:t>fedlap</w:t>
      </w:r>
      <w:proofErr w:type="spellEnd"/>
      <w:r>
        <w:t xml:space="preserve"> és a címlap kicsit furák nekem. Eddig másmilyenek voltak. Ezt az informatikai intézet honlapjáról szedted?</w:t>
      </w:r>
    </w:p>
  </w:comment>
  <w:comment w:id="21" w:author="Ujszászi Mi" w:date="2022-04-28T23:03:00Z" w:initials="UM">
    <w:p w14:paraId="379CE1A3" w14:textId="5E9B1B46" w:rsidR="00AC6693" w:rsidRDefault="00AC6693">
      <w:pPr>
        <w:pStyle w:val="Jegyzetszveg"/>
      </w:pPr>
      <w:r>
        <w:rPr>
          <w:rStyle w:val="Jegyzethivatkozs"/>
        </w:rPr>
        <w:annotationRef/>
      </w:r>
      <w:r>
        <w:t xml:space="preserve">Valamelyik formázásnál </w:t>
      </w:r>
      <w:proofErr w:type="gramStart"/>
      <w:r>
        <w:t>szétesett..</w:t>
      </w:r>
      <w:proofErr w:type="gramEnd"/>
      <w:r>
        <w:t xml:space="preserve"> Visszaállítottam </w:t>
      </w:r>
      <w:proofErr w:type="spellStart"/>
      <w:r>
        <w:t>Sorry</w:t>
      </w:r>
      <w:proofErr w:type="spellEnd"/>
    </w:p>
  </w:comment>
  <w:comment w:id="152" w:author="Zoltan Toth, Dr." w:date="2022-04-27T22:15:00Z" w:initials="ZTD">
    <w:p w14:paraId="02BAF32B" w14:textId="50018070" w:rsidR="00AC6693" w:rsidRDefault="00AC6693">
      <w:pPr>
        <w:pStyle w:val="Jegyzetszveg"/>
      </w:pPr>
      <w:r>
        <w:rPr>
          <w:rStyle w:val="Jegyzethivatkozs"/>
        </w:rPr>
        <w:annotationRef/>
      </w:r>
      <w:proofErr w:type="spellStart"/>
      <w:r>
        <w:t>BSc</w:t>
      </w:r>
      <w:proofErr w:type="spellEnd"/>
      <w:r>
        <w:t xml:space="preserve"> is kell ide</w:t>
      </w:r>
    </w:p>
  </w:comment>
  <w:comment w:id="153" w:author="Ujszászi Mi" w:date="2022-04-28T23:02:00Z" w:initials="UM">
    <w:p w14:paraId="5FD57DC8" w14:textId="769E7289" w:rsidR="00AC6693" w:rsidRDefault="00AC6693">
      <w:pPr>
        <w:pStyle w:val="Jegyzetszveg"/>
      </w:pPr>
      <w:r>
        <w:rPr>
          <w:rStyle w:val="Jegyzethivatkozs"/>
        </w:rPr>
        <w:annotationRef/>
      </w:r>
      <w:r>
        <w:t>Javítva</w:t>
      </w:r>
    </w:p>
  </w:comment>
  <w:comment w:id="198" w:author="Zoltan Toth, Dr." w:date="2022-04-27T22:17:00Z" w:initials="ZTD">
    <w:p w14:paraId="6305C2A5" w14:textId="561B719F" w:rsidR="00AC6693" w:rsidRDefault="00AC6693">
      <w:pPr>
        <w:pStyle w:val="Jegyzetszveg"/>
      </w:pPr>
      <w:r>
        <w:rPr>
          <w:rStyle w:val="Jegyzethivatkozs"/>
        </w:rPr>
        <w:annotationRef/>
      </w:r>
      <w:r>
        <w:t>Továbbra is E/3-ban menjen a feladatleírás, azaz: A hallgatónak meg kell csinálnia ezt meg azt, hiszen ez a feladatkiírás… :D</w:t>
      </w:r>
    </w:p>
  </w:comment>
  <w:comment w:id="199" w:author="Ujszászi Mi" w:date="2022-04-28T23:07:00Z" w:initials="UM">
    <w:p w14:paraId="3EED8553" w14:textId="565BEA00" w:rsidR="00AC6693" w:rsidRDefault="00AC6693">
      <w:pPr>
        <w:pStyle w:val="Jegyzetszveg"/>
      </w:pPr>
      <w:r>
        <w:rPr>
          <w:rStyle w:val="Jegyzethivatkozs"/>
        </w:rPr>
        <w:annotationRef/>
      </w:r>
      <w:r>
        <w:t>Javítva</w:t>
      </w:r>
    </w:p>
  </w:comment>
  <w:comment w:id="279" w:author="Zoltan Toth, Dr." w:date="2022-04-27T22:19:00Z" w:initials="ZTD">
    <w:p w14:paraId="3CACF902" w14:textId="6DF8EFE4" w:rsidR="00AC6693" w:rsidRDefault="00AC6693">
      <w:pPr>
        <w:pStyle w:val="Jegyzetszveg"/>
      </w:pPr>
      <w:r>
        <w:rPr>
          <w:rStyle w:val="Jegyzethivatkozs"/>
        </w:rPr>
        <w:annotationRef/>
      </w:r>
      <w:r>
        <w:t xml:space="preserve">Egy helyesírás ellenőrzést aktiválj </w:t>
      </w:r>
      <w:proofErr w:type="spellStart"/>
      <w:r>
        <w:t>pls</w:t>
      </w:r>
      <w:proofErr w:type="spellEnd"/>
      <w:r>
        <w:t xml:space="preserve">, mert vannak elírások. Nem mindenhol fogom odaírni a javítást. Illetve te magad is olvasd át még többször a doksit, hogy ezek </w:t>
      </w:r>
      <w:proofErr w:type="spellStart"/>
      <w:r>
        <w:t>kiírtásra</w:t>
      </w:r>
      <w:proofErr w:type="spellEnd"/>
      <w:r>
        <w:t xml:space="preserve"> kerüljenek.</w:t>
      </w:r>
    </w:p>
  </w:comment>
  <w:comment w:id="288" w:author="Zoltan Toth, Dr." w:date="2022-04-27T22:21:00Z" w:initials="ZTD">
    <w:p w14:paraId="0217EA67" w14:textId="483DA9F6" w:rsidR="00AC6693" w:rsidRDefault="00AC6693">
      <w:pPr>
        <w:pStyle w:val="Jegyzetszveg"/>
      </w:pPr>
      <w:r>
        <w:rPr>
          <w:rStyle w:val="Jegyzethivatkozs"/>
        </w:rPr>
        <w:annotationRef/>
      </w:r>
      <w:r>
        <w:t xml:space="preserve">kicsit körmönfontabban fogalmazzunk! Pl.: Az adatok tárolásáról egy H2 adatbázis gondoskodik. Vagy </w:t>
      </w:r>
      <w:proofErr w:type="spellStart"/>
      <w:r>
        <w:t>pl</w:t>
      </w:r>
      <w:proofErr w:type="spellEnd"/>
      <w:r>
        <w:t>: Az adatok tartós tárolásának problémáját egy H2 adatbázis alkalmazása oldja meg.</w:t>
      </w:r>
    </w:p>
  </w:comment>
  <w:comment w:id="296" w:author="Zoltan Toth, Dr." w:date="2022-04-27T22:23:00Z" w:initials="ZTD">
    <w:p w14:paraId="00AE1A43" w14:textId="271BB7DC" w:rsidR="00AC6693" w:rsidRDefault="00AC6693">
      <w:pPr>
        <w:pStyle w:val="Jegyzetszveg"/>
      </w:pPr>
      <w:r>
        <w:rPr>
          <w:rStyle w:val="Jegyzethivatkozs"/>
        </w:rPr>
        <w:annotationRef/>
      </w:r>
      <w:r>
        <w:t xml:space="preserve">Itt még fogalma sincs az olvasónak </w:t>
      </w:r>
      <w:proofErr w:type="gramStart"/>
      <w:r>
        <w:t>arról</w:t>
      </w:r>
      <w:proofErr w:type="gramEnd"/>
      <w:r>
        <w:t xml:space="preserve"> hogy mi a franc az az ENTITIES szekció. Itt még ne menjünk bele a részletekbe, ugyanakkor lehet picit bővebb az eredmény rész, írhatsz több </w:t>
      </w:r>
      <w:proofErr w:type="spellStart"/>
      <w:r>
        <w:t>modnatot</w:t>
      </w:r>
      <w:proofErr w:type="spellEnd"/>
      <w:r>
        <w:t xml:space="preserve"> is (elvégre ez a domborítani kívánt rész, hogy mi </w:t>
      </w:r>
      <w:proofErr w:type="gramStart"/>
      <w:r>
        <w:t>az</w:t>
      </w:r>
      <w:proofErr w:type="gramEnd"/>
      <w:r>
        <w:t xml:space="preserve"> amit elértél) </w:t>
      </w:r>
    </w:p>
  </w:comment>
  <w:comment w:id="322" w:author="Zoltan Toth, Dr." w:date="2022-04-27T22:26:00Z" w:initials="ZTD">
    <w:p w14:paraId="7E9280AA" w14:textId="43D05382" w:rsidR="00AC6693" w:rsidRDefault="00AC6693">
      <w:pPr>
        <w:pStyle w:val="Jegyzetszveg"/>
      </w:pPr>
      <w:r>
        <w:rPr>
          <w:rStyle w:val="Jegyzethivatkozs"/>
        </w:rPr>
        <w:annotationRef/>
      </w:r>
      <w:r>
        <w:t xml:space="preserve">Nem a legjobb kulcsszavak. DXF, épülettervrajz, költség </w:t>
      </w:r>
      <w:proofErr w:type="spellStart"/>
      <w:r>
        <w:t>kalkulció</w:t>
      </w:r>
      <w:proofErr w:type="spellEnd"/>
      <w:r>
        <w:t>. Az entitás az önmagában nem annyira jó kulcsszó. Nyugodtan adhatsz meg több szavas kulcs kifejezéseket 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A936FB" w15:done="0"/>
  <w15:commentEx w15:paraId="379CE1A3" w15:paraIdParent="64A936FB" w15:done="0"/>
  <w15:commentEx w15:paraId="02BAF32B" w15:done="0"/>
  <w15:commentEx w15:paraId="5FD57DC8" w15:paraIdParent="02BAF32B" w15:done="0"/>
  <w15:commentEx w15:paraId="6305C2A5" w15:done="0"/>
  <w15:commentEx w15:paraId="3EED8553" w15:paraIdParent="6305C2A5" w15:done="0"/>
  <w15:commentEx w15:paraId="3CACF902" w15:done="0"/>
  <w15:commentEx w15:paraId="0217EA67" w15:done="0"/>
  <w15:commentEx w15:paraId="00AE1A43" w15:done="0"/>
  <w15:commentEx w15:paraId="7E9280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936FB" w16cid:durableId="26143F0D"/>
  <w16cid:commentId w16cid:paraId="379CE1A3" w16cid:durableId="26159BA9"/>
  <w16cid:commentId w16cid:paraId="02BAF32B" w16cid:durableId="26143EF2"/>
  <w16cid:commentId w16cid:paraId="5FD57DC8" w16cid:durableId="26159B94"/>
  <w16cid:commentId w16cid:paraId="6305C2A5" w16cid:durableId="26143F85"/>
  <w16cid:commentId w16cid:paraId="3EED8553" w16cid:durableId="26159CAC"/>
  <w16cid:commentId w16cid:paraId="3CACF902" w16cid:durableId="2614400D"/>
  <w16cid:commentId w16cid:paraId="0217EA67" w16cid:durableId="26144061"/>
  <w16cid:commentId w16cid:paraId="00AE1A43" w16cid:durableId="261440E6"/>
  <w16cid:commentId w16cid:paraId="7E9280AA" w16cid:durableId="261441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3ACEC" w14:textId="77777777" w:rsidR="000B7C20" w:rsidRDefault="000B7C20" w:rsidP="00E868B4">
      <w:pPr>
        <w:spacing w:after="0" w:line="240" w:lineRule="auto"/>
      </w:pPr>
      <w:r>
        <w:separator/>
      </w:r>
    </w:p>
  </w:endnote>
  <w:endnote w:type="continuationSeparator" w:id="0">
    <w:p w14:paraId="2A203A42" w14:textId="77777777" w:rsidR="000B7C20" w:rsidRDefault="000B7C20" w:rsidP="00E8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TE16C98D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142" w:author="Ujszászi Mi" w:date="2022-04-29T23:00:00Z"/>
  <w:sdt>
    <w:sdtPr>
      <w:id w:val="-182986519"/>
      <w:docPartObj>
        <w:docPartGallery w:val="Page Numbers (Bottom of Page)"/>
        <w:docPartUnique/>
      </w:docPartObj>
    </w:sdtPr>
    <w:sdtContent>
      <w:customXmlInsRangeEnd w:id="142"/>
      <w:p w14:paraId="7F4D0914" w14:textId="59F22107" w:rsidR="00AC6693" w:rsidRDefault="00AC6693">
        <w:pPr>
          <w:pStyle w:val="llb"/>
          <w:jc w:val="right"/>
          <w:rPr>
            <w:ins w:id="143" w:author="Ujszászi Mi" w:date="2022-04-29T23:00:00Z"/>
          </w:rPr>
        </w:pPr>
        <w:ins w:id="144" w:author="Ujszászi Mi" w:date="2022-04-29T23:00:00Z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2</w:t>
          </w:r>
          <w:r>
            <w:fldChar w:fldCharType="end"/>
          </w:r>
        </w:ins>
      </w:p>
      <w:customXmlInsRangeStart w:id="145" w:author="Ujszászi Mi" w:date="2022-04-29T23:00:00Z"/>
    </w:sdtContent>
  </w:sdt>
  <w:customXmlInsRangeEnd w:id="145"/>
  <w:p w14:paraId="5E2DDA3B" w14:textId="77777777" w:rsidR="00AC6693" w:rsidRDefault="00AC669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26E80" w14:textId="77777777" w:rsidR="000B7C20" w:rsidRDefault="000B7C20" w:rsidP="00E868B4">
      <w:pPr>
        <w:spacing w:after="0" w:line="240" w:lineRule="auto"/>
      </w:pPr>
      <w:r>
        <w:separator/>
      </w:r>
    </w:p>
  </w:footnote>
  <w:footnote w:type="continuationSeparator" w:id="0">
    <w:p w14:paraId="7795C91B" w14:textId="77777777" w:rsidR="000B7C20" w:rsidRDefault="000B7C20" w:rsidP="00E86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2ED6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DF599B"/>
    <w:multiLevelType w:val="multilevel"/>
    <w:tmpl w:val="E4DED55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C3415A"/>
    <w:multiLevelType w:val="hybridMultilevel"/>
    <w:tmpl w:val="D6F287E2"/>
    <w:lvl w:ilvl="0" w:tplc="E1A885B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0BE44EA8"/>
    <w:multiLevelType w:val="hybridMultilevel"/>
    <w:tmpl w:val="77A099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23FC7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9B170E4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53A0EE6"/>
    <w:multiLevelType w:val="hybridMultilevel"/>
    <w:tmpl w:val="68D08766"/>
    <w:lvl w:ilvl="0" w:tplc="E1A885B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80D607D"/>
    <w:multiLevelType w:val="hybridMultilevel"/>
    <w:tmpl w:val="E98E6F42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12FAC"/>
    <w:multiLevelType w:val="hybridMultilevel"/>
    <w:tmpl w:val="0BE495DC"/>
    <w:lvl w:ilvl="0" w:tplc="84E6DA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AE166EA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A524B8B"/>
    <w:multiLevelType w:val="multilevel"/>
    <w:tmpl w:val="713A5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1E83B6C"/>
    <w:multiLevelType w:val="hybridMultilevel"/>
    <w:tmpl w:val="DC02C8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976D2"/>
    <w:multiLevelType w:val="hybridMultilevel"/>
    <w:tmpl w:val="E56045CE"/>
    <w:lvl w:ilvl="0" w:tplc="A0C8AB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  <w:num w:numId="1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jszászi Mi">
    <w15:presenceInfo w15:providerId="Windows Live" w15:userId="69a7a3a35b7ef4aa"/>
  </w15:person>
  <w15:person w15:author="Zoltan Toth, Dr.">
    <w15:presenceInfo w15:providerId="AD" w15:userId="S-1-5-21-4085245928-2726858080-3653219722-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FA"/>
    <w:rsid w:val="00004A58"/>
    <w:rsid w:val="0001115E"/>
    <w:rsid w:val="00016D0D"/>
    <w:rsid w:val="00025695"/>
    <w:rsid w:val="00033B1C"/>
    <w:rsid w:val="00033BAC"/>
    <w:rsid w:val="000357FE"/>
    <w:rsid w:val="000446A9"/>
    <w:rsid w:val="000B1493"/>
    <w:rsid w:val="000B4DEB"/>
    <w:rsid w:val="000B50C3"/>
    <w:rsid w:val="000B7C20"/>
    <w:rsid w:val="000E7207"/>
    <w:rsid w:val="000F4262"/>
    <w:rsid w:val="00102400"/>
    <w:rsid w:val="00102837"/>
    <w:rsid w:val="00166170"/>
    <w:rsid w:val="001716A0"/>
    <w:rsid w:val="00172535"/>
    <w:rsid w:val="001775D3"/>
    <w:rsid w:val="001A4B57"/>
    <w:rsid w:val="001B129D"/>
    <w:rsid w:val="002118CE"/>
    <w:rsid w:val="00214167"/>
    <w:rsid w:val="002266B8"/>
    <w:rsid w:val="00246245"/>
    <w:rsid w:val="002631D2"/>
    <w:rsid w:val="002651C0"/>
    <w:rsid w:val="00267227"/>
    <w:rsid w:val="00284780"/>
    <w:rsid w:val="00292153"/>
    <w:rsid w:val="002A6069"/>
    <w:rsid w:val="002B2EAD"/>
    <w:rsid w:val="002E365A"/>
    <w:rsid w:val="002E7815"/>
    <w:rsid w:val="002F75A1"/>
    <w:rsid w:val="003071D0"/>
    <w:rsid w:val="003271E1"/>
    <w:rsid w:val="0033482F"/>
    <w:rsid w:val="00335FF8"/>
    <w:rsid w:val="00343E43"/>
    <w:rsid w:val="003500B6"/>
    <w:rsid w:val="00350BF0"/>
    <w:rsid w:val="003515D4"/>
    <w:rsid w:val="0035251D"/>
    <w:rsid w:val="003709B8"/>
    <w:rsid w:val="0037560A"/>
    <w:rsid w:val="003837FC"/>
    <w:rsid w:val="003925BE"/>
    <w:rsid w:val="003B298A"/>
    <w:rsid w:val="003B3518"/>
    <w:rsid w:val="003C2C23"/>
    <w:rsid w:val="003D13E8"/>
    <w:rsid w:val="00410263"/>
    <w:rsid w:val="00411EFC"/>
    <w:rsid w:val="00417C5E"/>
    <w:rsid w:val="004302FA"/>
    <w:rsid w:val="0046404B"/>
    <w:rsid w:val="004678EB"/>
    <w:rsid w:val="004710BD"/>
    <w:rsid w:val="0049443E"/>
    <w:rsid w:val="00495F48"/>
    <w:rsid w:val="004B194F"/>
    <w:rsid w:val="004C42AD"/>
    <w:rsid w:val="004D395A"/>
    <w:rsid w:val="004D41A9"/>
    <w:rsid w:val="004E3714"/>
    <w:rsid w:val="004F06D2"/>
    <w:rsid w:val="004F64E6"/>
    <w:rsid w:val="00516D54"/>
    <w:rsid w:val="00532EB3"/>
    <w:rsid w:val="00542084"/>
    <w:rsid w:val="00562179"/>
    <w:rsid w:val="005668F1"/>
    <w:rsid w:val="005920CB"/>
    <w:rsid w:val="005A221F"/>
    <w:rsid w:val="005A44E9"/>
    <w:rsid w:val="005A520B"/>
    <w:rsid w:val="005B4D59"/>
    <w:rsid w:val="005C7DC1"/>
    <w:rsid w:val="005D44A1"/>
    <w:rsid w:val="005D6682"/>
    <w:rsid w:val="005E06C7"/>
    <w:rsid w:val="005E1ADF"/>
    <w:rsid w:val="005F54F6"/>
    <w:rsid w:val="005F68FB"/>
    <w:rsid w:val="005F6D41"/>
    <w:rsid w:val="00620AFD"/>
    <w:rsid w:val="006342DF"/>
    <w:rsid w:val="00650018"/>
    <w:rsid w:val="006726BE"/>
    <w:rsid w:val="00684A7D"/>
    <w:rsid w:val="006869B1"/>
    <w:rsid w:val="006A179F"/>
    <w:rsid w:val="006A17BF"/>
    <w:rsid w:val="006E65E5"/>
    <w:rsid w:val="006F0D89"/>
    <w:rsid w:val="00706621"/>
    <w:rsid w:val="00712FAC"/>
    <w:rsid w:val="00725D43"/>
    <w:rsid w:val="007356FF"/>
    <w:rsid w:val="00762D79"/>
    <w:rsid w:val="00765538"/>
    <w:rsid w:val="00772D6C"/>
    <w:rsid w:val="00774158"/>
    <w:rsid w:val="007753AC"/>
    <w:rsid w:val="00776039"/>
    <w:rsid w:val="007839B3"/>
    <w:rsid w:val="00784A3D"/>
    <w:rsid w:val="00787767"/>
    <w:rsid w:val="0079372A"/>
    <w:rsid w:val="008222BC"/>
    <w:rsid w:val="00835AC8"/>
    <w:rsid w:val="00842A56"/>
    <w:rsid w:val="008441B0"/>
    <w:rsid w:val="0086343D"/>
    <w:rsid w:val="0088229D"/>
    <w:rsid w:val="00895570"/>
    <w:rsid w:val="008B7A08"/>
    <w:rsid w:val="008C3E8C"/>
    <w:rsid w:val="008C4121"/>
    <w:rsid w:val="008D5395"/>
    <w:rsid w:val="008F2DEB"/>
    <w:rsid w:val="00901AA3"/>
    <w:rsid w:val="00906459"/>
    <w:rsid w:val="00912A35"/>
    <w:rsid w:val="009704B2"/>
    <w:rsid w:val="009A080D"/>
    <w:rsid w:val="009A1880"/>
    <w:rsid w:val="009F302B"/>
    <w:rsid w:val="00A06CA6"/>
    <w:rsid w:val="00A076FE"/>
    <w:rsid w:val="00A43F86"/>
    <w:rsid w:val="00A50263"/>
    <w:rsid w:val="00A560F7"/>
    <w:rsid w:val="00A62E71"/>
    <w:rsid w:val="00A66C3B"/>
    <w:rsid w:val="00A816B7"/>
    <w:rsid w:val="00A8234E"/>
    <w:rsid w:val="00A92CEC"/>
    <w:rsid w:val="00A94810"/>
    <w:rsid w:val="00A96AD8"/>
    <w:rsid w:val="00AC6693"/>
    <w:rsid w:val="00AF4291"/>
    <w:rsid w:val="00B17444"/>
    <w:rsid w:val="00B17BA1"/>
    <w:rsid w:val="00B26C16"/>
    <w:rsid w:val="00B4077D"/>
    <w:rsid w:val="00B47C23"/>
    <w:rsid w:val="00B66D9B"/>
    <w:rsid w:val="00B80CB5"/>
    <w:rsid w:val="00B842C6"/>
    <w:rsid w:val="00B9623C"/>
    <w:rsid w:val="00BA7F75"/>
    <w:rsid w:val="00BC1557"/>
    <w:rsid w:val="00BD1332"/>
    <w:rsid w:val="00BD40C1"/>
    <w:rsid w:val="00BE23D0"/>
    <w:rsid w:val="00BF12C1"/>
    <w:rsid w:val="00C069D7"/>
    <w:rsid w:val="00C1273F"/>
    <w:rsid w:val="00C22E35"/>
    <w:rsid w:val="00C2709C"/>
    <w:rsid w:val="00C6050D"/>
    <w:rsid w:val="00C65582"/>
    <w:rsid w:val="00C6743B"/>
    <w:rsid w:val="00C70A38"/>
    <w:rsid w:val="00C84064"/>
    <w:rsid w:val="00C95B82"/>
    <w:rsid w:val="00CA266D"/>
    <w:rsid w:val="00CB027B"/>
    <w:rsid w:val="00CB75A5"/>
    <w:rsid w:val="00CD5024"/>
    <w:rsid w:val="00CD55CE"/>
    <w:rsid w:val="00CE0C5A"/>
    <w:rsid w:val="00CE3F2E"/>
    <w:rsid w:val="00D300DE"/>
    <w:rsid w:val="00D61560"/>
    <w:rsid w:val="00D83151"/>
    <w:rsid w:val="00D96E61"/>
    <w:rsid w:val="00DA5B18"/>
    <w:rsid w:val="00DA6B45"/>
    <w:rsid w:val="00DB4A54"/>
    <w:rsid w:val="00DD7CC2"/>
    <w:rsid w:val="00DE1671"/>
    <w:rsid w:val="00E25004"/>
    <w:rsid w:val="00E43A80"/>
    <w:rsid w:val="00E66B70"/>
    <w:rsid w:val="00E868B4"/>
    <w:rsid w:val="00E957EA"/>
    <w:rsid w:val="00E95A4B"/>
    <w:rsid w:val="00E96B39"/>
    <w:rsid w:val="00EB579F"/>
    <w:rsid w:val="00EE0935"/>
    <w:rsid w:val="00EF54B5"/>
    <w:rsid w:val="00F03AB3"/>
    <w:rsid w:val="00F07CB3"/>
    <w:rsid w:val="00F266CF"/>
    <w:rsid w:val="00F614B3"/>
    <w:rsid w:val="00F82D36"/>
    <w:rsid w:val="00FC51F6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AD267"/>
  <w15:docId w15:val="{E68E7C63-D89E-4432-A9EC-2B900AC1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F0BCF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F6D41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76039"/>
    <w:pPr>
      <w:keepNext/>
      <w:spacing w:before="32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B39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B4D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0B4D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579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5F6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76039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868B4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E868B4"/>
    <w:pPr>
      <w:spacing w:after="100"/>
      <w:ind w:left="220"/>
    </w:pPr>
    <w:rPr>
      <w:rFonts w:eastAsiaTheme="minorEastAsia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E868B4"/>
    <w:pPr>
      <w:spacing w:after="100"/>
    </w:pPr>
    <w:rPr>
      <w:rFonts w:eastAsiaTheme="minorEastAsia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E868B4"/>
    <w:pPr>
      <w:spacing w:after="100"/>
      <w:ind w:left="440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8B4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E868B4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86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68B4"/>
  </w:style>
  <w:style w:type="paragraph" w:styleId="llb">
    <w:name w:val="footer"/>
    <w:basedOn w:val="Norml"/>
    <w:link w:val="llbChar"/>
    <w:uiPriority w:val="99"/>
    <w:unhideWhenUsed/>
    <w:rsid w:val="00E86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868B4"/>
  </w:style>
  <w:style w:type="character" w:customStyle="1" w:styleId="Cmsor3Char">
    <w:name w:val="Címsor 3 Char"/>
    <w:basedOn w:val="Bekezdsalapbettpusa"/>
    <w:link w:val="Cmsor3"/>
    <w:uiPriority w:val="9"/>
    <w:rsid w:val="00E96B3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rmlWeb">
    <w:name w:val="Normal (Web)"/>
    <w:basedOn w:val="Norml"/>
    <w:uiPriority w:val="99"/>
    <w:unhideWhenUsed/>
    <w:rsid w:val="00650018"/>
    <w:pPr>
      <w:spacing w:before="100" w:beforeAutospacing="1" w:after="119" w:line="240" w:lineRule="auto"/>
    </w:pPr>
    <w:rPr>
      <w:rFonts w:eastAsia="Times New Roman" w:cs="Times New Roman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5F68F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Rcsostblzat">
    <w:name w:val="Table Grid"/>
    <w:basedOn w:val="Normltblzat"/>
    <w:uiPriority w:val="59"/>
    <w:rsid w:val="00BF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5B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4710BD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95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957E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0B4DE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0B4DE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msor42">
    <w:name w:val="Címsor42"/>
    <w:basedOn w:val="Norml"/>
    <w:next w:val="Cmsor4"/>
    <w:link w:val="Cmsor42Char"/>
    <w:qFormat/>
    <w:rsid w:val="00E96B39"/>
    <w:pPr>
      <w:spacing w:before="120" w:after="320"/>
    </w:pPr>
  </w:style>
  <w:style w:type="character" w:customStyle="1" w:styleId="Cmsor42Char">
    <w:name w:val="Címsor42 Char"/>
    <w:basedOn w:val="Bekezdsalapbettpusa"/>
    <w:link w:val="Cmsor42"/>
    <w:rsid w:val="00E96B39"/>
    <w:rPr>
      <w:rFonts w:ascii="Times New Roman" w:hAnsi="Times New Roman"/>
      <w:sz w:val="24"/>
    </w:rPr>
  </w:style>
  <w:style w:type="character" w:styleId="Jegyzethivatkozs">
    <w:name w:val="annotation reference"/>
    <w:basedOn w:val="Bekezdsalapbettpusa"/>
    <w:uiPriority w:val="99"/>
    <w:semiHidden/>
    <w:unhideWhenUsed/>
    <w:rsid w:val="00DA5B1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A5B1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A5B18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A5B1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A5B18"/>
    <w:rPr>
      <w:rFonts w:ascii="Times New Roman" w:hAnsi="Times New Roman"/>
      <w:b/>
      <w:bCs/>
      <w:sz w:val="20"/>
      <w:szCs w:val="20"/>
    </w:rPr>
  </w:style>
  <w:style w:type="paragraph" w:customStyle="1" w:styleId="dek1">
    <w:name w:val="dek1"/>
    <w:basedOn w:val="Norml"/>
    <w:rsid w:val="001775D3"/>
    <w:pPr>
      <w:spacing w:after="0" w:line="360" w:lineRule="auto"/>
      <w:jc w:val="center"/>
    </w:pPr>
    <w:rPr>
      <w:rFonts w:eastAsia="Times New Roman" w:cs="Times New Roman"/>
      <w:b/>
      <w:sz w:val="36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51428-17BF-4F22-A619-2FF7DF6C8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45</Pages>
  <Words>5653</Words>
  <Characters>39012</Characters>
  <Application>Microsoft Office Word</Application>
  <DocSecurity>0</DocSecurity>
  <Lines>325</Lines>
  <Paragraphs>89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jani</dc:creator>
  <cp:lastModifiedBy>Ujszászi Mi</cp:lastModifiedBy>
  <cp:revision>5</cp:revision>
  <dcterms:created xsi:type="dcterms:W3CDTF">2022-04-29T21:23:00Z</dcterms:created>
  <dcterms:modified xsi:type="dcterms:W3CDTF">2022-04-30T21:02:00Z</dcterms:modified>
</cp:coreProperties>
</file>