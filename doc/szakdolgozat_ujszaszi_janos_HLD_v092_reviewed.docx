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B1C6" w14:textId="77777777" w:rsidR="001775D3" w:rsidRPr="00776039" w:rsidRDefault="001775D3" w:rsidP="001775D3">
      <w:pPr>
        <w:rPr>
          <w:rFonts w:cs="Times New Roman"/>
        </w:rPr>
      </w:pPr>
    </w:p>
    <w:p w14:paraId="42C1B3F9" w14:textId="77777777" w:rsidR="001775D3" w:rsidRPr="00776039" w:rsidRDefault="001775D3" w:rsidP="008B7A08">
      <w:pPr>
        <w:rPr>
          <w:rFonts w:cs="Times New Roman"/>
        </w:rPr>
      </w:pPr>
    </w:p>
    <w:p w14:paraId="1C223665" w14:textId="77777777" w:rsidR="001775D3" w:rsidRPr="003500B6" w:rsidRDefault="001775D3" w:rsidP="001775D3">
      <w:pPr>
        <w:pStyle w:val="dek1"/>
      </w:pPr>
      <w:r w:rsidRPr="003500B6">
        <w:t>Szegedi Tudományegyetem</w:t>
      </w:r>
    </w:p>
    <w:p w14:paraId="678D797C" w14:textId="77777777" w:rsidR="001775D3" w:rsidRPr="00776039" w:rsidRDefault="001775D3" w:rsidP="001775D3">
      <w:pPr>
        <w:pStyle w:val="dek1"/>
      </w:pPr>
      <w:r w:rsidRPr="00776039">
        <w:t>Informatikai Intézet</w:t>
      </w:r>
    </w:p>
    <w:p w14:paraId="7AF52887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2A20BB14" w14:textId="77777777" w:rsidR="001775D3" w:rsidRPr="003500B6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44B5C7CE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0CBF0600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1755F183" w14:textId="6F771A73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473E9E8B" w14:textId="48552292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051C2059" w14:textId="231199A0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753F57CD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571EFB51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294B73F9" w14:textId="1BD7EB1E" w:rsidR="004302FA" w:rsidRPr="00EB214E" w:rsidRDefault="001775D3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8"/>
          <w:szCs w:val="48"/>
        </w:rPr>
      </w:pPr>
      <w:r w:rsidRPr="00EB214E">
        <w:rPr>
          <w:rFonts w:cs="Times New Roman"/>
          <w:b/>
          <w:sz w:val="48"/>
          <w:szCs w:val="48"/>
        </w:rPr>
        <w:t>SZAKDOLGOZAT</w:t>
      </w:r>
    </w:p>
    <w:p w14:paraId="4EACD7F8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57E62DFE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61620CA6" w14:textId="098C2C6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619014B4" w14:textId="77777777" w:rsidR="001775D3" w:rsidRPr="00EB214E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1FBE8707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212BB7FD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253E3323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5E3C9177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54A57492" w14:textId="77777777" w:rsidR="004D41A9" w:rsidRPr="00EB214E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6A75E5EB" w14:textId="77777777" w:rsidR="004302FA" w:rsidRPr="00776039" w:rsidRDefault="004302FA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Ujszászi János</w:t>
      </w:r>
    </w:p>
    <w:p w14:paraId="48026341" w14:textId="6188E388" w:rsidR="001775D3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B47C23" w:rsidRPr="00776039">
        <w:rPr>
          <w:rFonts w:cs="Times New Roman"/>
          <w:b/>
          <w:bCs/>
          <w:sz w:val="40"/>
          <w:szCs w:val="40"/>
        </w:rPr>
        <w:t>2</w:t>
      </w:r>
    </w:p>
    <w:p w14:paraId="2FA31896" w14:textId="146A4DB4" w:rsidR="004302FA" w:rsidRPr="00EB214E" w:rsidRDefault="001775D3" w:rsidP="00EB214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776039">
        <w:rPr>
          <w:rFonts w:cs="Times New Roman"/>
          <w:b/>
          <w:bCs/>
          <w:sz w:val="40"/>
          <w:szCs w:val="40"/>
        </w:rPr>
        <w:br w:type="page"/>
      </w:r>
      <w:r w:rsidR="004302FA" w:rsidRPr="00EB214E">
        <w:rPr>
          <w:rFonts w:cs="Times New Roman"/>
          <w:b/>
          <w:sz w:val="36"/>
          <w:szCs w:val="36"/>
        </w:rPr>
        <w:lastRenderedPageBreak/>
        <w:t>Szegedi Tudományegyetem</w:t>
      </w:r>
    </w:p>
    <w:p w14:paraId="1EF30A9C" w14:textId="77777777" w:rsidR="004302FA" w:rsidRPr="00EB214E" w:rsidRDefault="004302FA" w:rsidP="00EB214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EB214E">
        <w:rPr>
          <w:rFonts w:cs="Times New Roman"/>
          <w:b/>
          <w:sz w:val="36"/>
          <w:szCs w:val="36"/>
        </w:rPr>
        <w:t>Informatikai intézet</w:t>
      </w:r>
    </w:p>
    <w:p w14:paraId="6CEACD86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6CE64C03" w14:textId="59FEFA50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25D5B498" w14:textId="3D1B61DB" w:rsidR="008B7A08" w:rsidRPr="003500B6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5E85D342" w14:textId="77777777" w:rsidR="008B7A08" w:rsidRPr="00EB214E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2CC2ACBF" w14:textId="77777777" w:rsidR="004D41A9" w:rsidRPr="00EB214E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17B44760" w14:textId="77777777" w:rsidR="00650018" w:rsidRPr="00776039" w:rsidRDefault="00650018" w:rsidP="00EB214E">
      <w:pPr>
        <w:pStyle w:val="NormlWeb"/>
        <w:spacing w:after="0" w:line="360" w:lineRule="auto"/>
        <w:ind w:left="567"/>
        <w:jc w:val="center"/>
      </w:pPr>
      <w:r w:rsidRPr="00776039"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4778A966" w14:textId="77777777" w:rsidR="004D41A9" w:rsidRPr="00EB214E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7B0790E2" w14:textId="77777777" w:rsidR="004302FA" w:rsidRPr="00EB214E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6C4E1E57" w14:textId="77777777" w:rsidR="004D41A9" w:rsidRPr="00776039" w:rsidRDefault="004D41A9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  <w:r w:rsidRPr="00EB214E">
        <w:rPr>
          <w:rFonts w:cs="Times New Roman"/>
          <w:bCs/>
          <w:sz w:val="36"/>
          <w:szCs w:val="36"/>
        </w:rPr>
        <w:t>Szakdolgozat</w:t>
      </w:r>
    </w:p>
    <w:p w14:paraId="0BEEF3B5" w14:textId="127DE36B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028A3C31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263A6F29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  <w:sectPr w:rsidR="004D41A9" w:rsidRPr="00776039" w:rsidSect="00EB214E">
          <w:footerReference w:type="default" r:id="rId8"/>
          <w:pgSz w:w="11906" w:h="16838"/>
          <w:pgMar w:top="1418" w:right="1418" w:bottom="1418" w:left="1418" w:header="709" w:footer="709" w:gutter="567"/>
          <w:pgNumType w:start="0"/>
          <w:cols w:space="708"/>
          <w:titlePg/>
          <w:docGrid w:linePitch="360"/>
        </w:sectPr>
      </w:pPr>
    </w:p>
    <w:p w14:paraId="2AC74A04" w14:textId="77777777" w:rsidR="004D41A9" w:rsidRPr="00776039" w:rsidRDefault="004D41A9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776039">
        <w:rPr>
          <w:rFonts w:cs="Times New Roman"/>
          <w:sz w:val="28"/>
          <w:szCs w:val="28"/>
        </w:rPr>
        <w:t>Készítette:</w:t>
      </w:r>
    </w:p>
    <w:p w14:paraId="3A6F584A" w14:textId="77777777" w:rsidR="004D41A9" w:rsidRPr="00776039" w:rsidRDefault="004D41A9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76039">
        <w:rPr>
          <w:rFonts w:cs="Times New Roman"/>
          <w:b/>
          <w:bCs/>
          <w:sz w:val="28"/>
          <w:szCs w:val="28"/>
        </w:rPr>
        <w:t>Ujszászi János</w:t>
      </w:r>
    </w:p>
    <w:p w14:paraId="5C9AEABE" w14:textId="5FB75168" w:rsidR="004D41A9" w:rsidRPr="00776039" w:rsidRDefault="008B7A08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 w:rsidRPr="00776039">
        <w:rPr>
          <w:rFonts w:cs="Times New Roman"/>
          <w:szCs w:val="24"/>
        </w:rPr>
        <w:t>BS</w:t>
      </w:r>
      <w:r w:rsidR="00EB214E">
        <w:rPr>
          <w:rFonts w:cs="Times New Roman"/>
          <w:szCs w:val="24"/>
        </w:rPr>
        <w:t>c</w:t>
      </w:r>
      <w:proofErr w:type="spellEnd"/>
      <w:r w:rsidRPr="00776039">
        <w:rPr>
          <w:rFonts w:cs="Times New Roman"/>
          <w:szCs w:val="24"/>
        </w:rPr>
        <w:t xml:space="preserve"> </w:t>
      </w:r>
      <w:r w:rsidR="004D41A9" w:rsidRPr="00776039">
        <w:rPr>
          <w:rFonts w:cs="Times New Roman"/>
          <w:szCs w:val="24"/>
        </w:rPr>
        <w:t>programtervez</w:t>
      </w:r>
      <w:r w:rsidR="004D41A9" w:rsidRPr="00EB214E">
        <w:rPr>
          <w:rFonts w:cs="Times New Roman"/>
          <w:szCs w:val="24"/>
        </w:rPr>
        <w:t xml:space="preserve">ő </w:t>
      </w:r>
      <w:r w:rsidR="004D41A9" w:rsidRPr="00776039">
        <w:rPr>
          <w:rFonts w:cs="Times New Roman"/>
          <w:szCs w:val="24"/>
        </w:rPr>
        <w:t>informatikus</w:t>
      </w:r>
    </w:p>
    <w:p w14:paraId="3E2C6F63" w14:textId="77777777" w:rsidR="004D41A9" w:rsidRPr="00776039" w:rsidRDefault="004D41A9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szakos hallgató</w:t>
      </w:r>
    </w:p>
    <w:p w14:paraId="49BA062D" w14:textId="77777777" w:rsidR="004D41A9" w:rsidRPr="00776039" w:rsidRDefault="004D41A9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76039">
        <w:rPr>
          <w:rFonts w:cs="Times New Roman"/>
          <w:sz w:val="28"/>
          <w:szCs w:val="28"/>
        </w:rPr>
        <w:t>Témavezet</w:t>
      </w:r>
      <w:r w:rsidRPr="00EB214E">
        <w:rPr>
          <w:rFonts w:cs="Times New Roman"/>
          <w:sz w:val="28"/>
          <w:szCs w:val="28"/>
        </w:rPr>
        <w:t>ő</w:t>
      </w:r>
      <w:r w:rsidRPr="00776039">
        <w:rPr>
          <w:rFonts w:cs="Times New Roman"/>
          <w:sz w:val="28"/>
          <w:szCs w:val="28"/>
        </w:rPr>
        <w:t>:</w:t>
      </w:r>
    </w:p>
    <w:p w14:paraId="008BC4B1" w14:textId="4D33BC0B" w:rsidR="004D41A9" w:rsidRPr="00776039" w:rsidRDefault="00DA5B18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76039">
        <w:rPr>
          <w:rFonts w:cs="Times New Roman"/>
          <w:b/>
          <w:bCs/>
          <w:sz w:val="28"/>
          <w:szCs w:val="28"/>
        </w:rPr>
        <w:t>Dr. Ferenc Rudolf</w:t>
      </w:r>
    </w:p>
    <w:p w14:paraId="0D0573B3" w14:textId="54C1E10A" w:rsidR="004D41A9" w:rsidRPr="003500B6" w:rsidRDefault="004D41A9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 w:rsidRPr="003500B6">
        <w:rPr>
          <w:rFonts w:cs="Times New Roman"/>
          <w:szCs w:val="24"/>
        </w:rPr>
        <w:t xml:space="preserve">egyetemi </w:t>
      </w:r>
      <w:r w:rsidR="00DA5B18" w:rsidRPr="003500B6">
        <w:rPr>
          <w:rFonts w:cs="Times New Roman"/>
          <w:szCs w:val="24"/>
        </w:rPr>
        <w:t>docens</w:t>
      </w:r>
    </w:p>
    <w:p w14:paraId="253452C0" w14:textId="77777777" w:rsidR="00AC6693" w:rsidRDefault="00AC6693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  <w:sectPr w:rsidR="00AC6693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5761FB" w14:textId="6E2094D8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72FB0898" w14:textId="23859F3D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583AAFEA" w14:textId="5E7B8C28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44BCC6CD" w14:textId="1923925F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04B30F92" w14:textId="77777777" w:rsidR="008B7A08" w:rsidRPr="00EB214E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</w:p>
    <w:p w14:paraId="4B304400" w14:textId="77777777" w:rsidR="004302FA" w:rsidRPr="00776039" w:rsidRDefault="004D41A9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Szeged</w:t>
      </w:r>
    </w:p>
    <w:p w14:paraId="15AD818E" w14:textId="19E8A60A" w:rsidR="004D41A9" w:rsidRPr="003500B6" w:rsidRDefault="004302FA" w:rsidP="00EB214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3925BE" w:rsidRPr="003500B6">
        <w:rPr>
          <w:rFonts w:cs="Times New Roman"/>
          <w:b/>
          <w:bCs/>
          <w:sz w:val="40"/>
          <w:szCs w:val="40"/>
        </w:rPr>
        <w:t>2</w:t>
      </w:r>
    </w:p>
    <w:p w14:paraId="3C4FD7FD" w14:textId="77777777" w:rsidR="006726BE" w:rsidRPr="00EB214E" w:rsidRDefault="004D41A9" w:rsidP="00EB214E">
      <w:pPr>
        <w:pStyle w:val="Cmsor1"/>
        <w:spacing w:line="360" w:lineRule="auto"/>
        <w:jc w:val="center"/>
        <w:rPr>
          <w:rFonts w:cs="Times New Roman"/>
        </w:rPr>
      </w:pPr>
      <w:r w:rsidRPr="00EB214E">
        <w:rPr>
          <w:rFonts w:cs="Times New Roman"/>
          <w:sz w:val="40"/>
        </w:rPr>
        <w:br w:type="page"/>
      </w:r>
      <w:bookmarkStart w:id="2" w:name="_Toc100518209"/>
      <w:r w:rsidRPr="00EB214E">
        <w:rPr>
          <w:rFonts w:cs="Times New Roman"/>
        </w:rPr>
        <w:lastRenderedPageBreak/>
        <w:t>Feladatkiírás</w:t>
      </w:r>
      <w:bookmarkEnd w:id="2"/>
    </w:p>
    <w:p w14:paraId="20834493" w14:textId="0CAF694E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</w:p>
    <w:p w14:paraId="6EB2E969" w14:textId="77777777" w:rsidR="00650018" w:rsidRPr="003500B6" w:rsidRDefault="00650018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776039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</w:t>
      </w:r>
      <w:r w:rsidRPr="003500B6">
        <w:rPr>
          <w:rFonts w:eastAsiaTheme="minorHAnsi"/>
          <w:lang w:eastAsia="en-US"/>
        </w:rPr>
        <w:t>t jelenthet, ha a számított mennyiségek pontosak.</w:t>
      </w:r>
    </w:p>
    <w:p w14:paraId="60B156A1" w14:textId="1DBF85CD" w:rsidR="00650018" w:rsidRPr="00776039" w:rsidRDefault="00650018" w:rsidP="003500B6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3500B6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A feltöltött fájlt </w:t>
      </w:r>
      <w:proofErr w:type="spellStart"/>
      <w:r w:rsidR="008B7A08" w:rsidRPr="00516D54">
        <w:rPr>
          <w:rFonts w:eastAsiaTheme="minorHAnsi"/>
          <w:lang w:eastAsia="en-US"/>
        </w:rPr>
        <w:t>parsolja</w:t>
      </w:r>
      <w:proofErr w:type="spellEnd"/>
      <w:r w:rsidRPr="00CE3F2E">
        <w:rPr>
          <w:rFonts w:eastAsiaTheme="minorHAnsi"/>
          <w:lang w:eastAsia="en-US"/>
        </w:rPr>
        <w:t xml:space="preserve">, </w:t>
      </w:r>
      <w:r w:rsidR="003D13E8" w:rsidRPr="00776039">
        <w:rPr>
          <w:rFonts w:eastAsiaTheme="minorHAnsi"/>
          <w:lang w:eastAsia="en-US"/>
        </w:rPr>
        <w:t xml:space="preserve">és </w:t>
      </w:r>
      <w:r w:rsidRPr="00776039">
        <w:rPr>
          <w:rFonts w:eastAsiaTheme="minorHAnsi"/>
          <w:lang w:eastAsia="en-US"/>
        </w:rPr>
        <w:t>tárol</w:t>
      </w:r>
      <w:r w:rsidR="008B7A08" w:rsidRPr="00776039">
        <w:rPr>
          <w:rFonts w:eastAsiaTheme="minorHAnsi"/>
          <w:lang w:eastAsia="en-US"/>
        </w:rPr>
        <w:t>ja</w:t>
      </w:r>
      <w:r w:rsidRPr="003500B6">
        <w:rPr>
          <w:rFonts w:eastAsiaTheme="minorHAnsi"/>
          <w:lang w:eastAsia="en-US"/>
        </w:rPr>
        <w:t xml:space="preserve"> szerver oldalon, a </w:t>
      </w:r>
      <w:proofErr w:type="spellStart"/>
      <w:r w:rsidRPr="003500B6">
        <w:rPr>
          <w:rFonts w:eastAsiaTheme="minorHAnsi"/>
          <w:lang w:eastAsia="en-US"/>
        </w:rPr>
        <w:t>parsolt</w:t>
      </w:r>
      <w:proofErr w:type="spellEnd"/>
      <w:r w:rsidRPr="003500B6">
        <w:rPr>
          <w:rFonts w:eastAsiaTheme="minorHAnsi"/>
          <w:lang w:eastAsia="en-US"/>
        </w:rPr>
        <w:t xml:space="preserve"> adatokat relációs adatbázisban </w:t>
      </w:r>
      <w:r w:rsidR="003D13E8" w:rsidRPr="003500B6">
        <w:rPr>
          <w:rFonts w:eastAsiaTheme="minorHAnsi"/>
          <w:lang w:eastAsia="en-US"/>
        </w:rPr>
        <w:t>ment</w:t>
      </w:r>
      <w:r w:rsidR="008B7A08" w:rsidRPr="003500B6">
        <w:rPr>
          <w:rFonts w:eastAsiaTheme="minorHAnsi"/>
          <w:lang w:eastAsia="en-US"/>
        </w:rPr>
        <w:t>i</w:t>
      </w:r>
      <w:r w:rsidRPr="00CE3F2E">
        <w:rPr>
          <w:rFonts w:eastAsiaTheme="minorHAnsi"/>
          <w:lang w:eastAsia="en-US"/>
        </w:rPr>
        <w:t>, canvas objektumban megjelení</w:t>
      </w:r>
      <w:r w:rsidR="00DA5B18" w:rsidRPr="00CE3F2E">
        <w:rPr>
          <w:rFonts w:eastAsiaTheme="minorHAnsi"/>
          <w:lang w:eastAsia="en-US"/>
        </w:rPr>
        <w:t>t</w:t>
      </w:r>
      <w:r w:rsidR="008B7A08" w:rsidRPr="00CE3F2E">
        <w:rPr>
          <w:rFonts w:eastAsiaTheme="minorHAnsi"/>
          <w:lang w:eastAsia="en-US"/>
        </w:rPr>
        <w:t>i</w:t>
      </w:r>
      <w:r w:rsidRPr="00776039">
        <w:rPr>
          <w:rFonts w:eastAsiaTheme="minorHAnsi"/>
          <w:lang w:eastAsia="en-US"/>
        </w:rPr>
        <w:t>. A számítási algoritmus elméleti szinten tárgyal</w:t>
      </w:r>
      <w:r w:rsidR="008B7A08" w:rsidRPr="00776039">
        <w:rPr>
          <w:rFonts w:eastAsiaTheme="minorHAnsi"/>
          <w:lang w:eastAsia="en-US"/>
        </w:rPr>
        <w:t>ja</w:t>
      </w:r>
      <w:r w:rsidRPr="00776039">
        <w:rPr>
          <w:rFonts w:eastAsiaTheme="minorHAnsi"/>
          <w:lang w:eastAsia="en-US"/>
        </w:rPr>
        <w:t xml:space="preserve"> magas szintű tervezési metodikával. </w:t>
      </w:r>
    </w:p>
    <w:p w14:paraId="4A7E817B" w14:textId="6B2C7C9F" w:rsidR="00650018" w:rsidRPr="00776039" w:rsidRDefault="00650018" w:rsidP="00CE3F2E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776039">
        <w:rPr>
          <w:rFonts w:eastAsiaTheme="minorHAnsi"/>
          <w:lang w:eastAsia="en-US"/>
        </w:rPr>
        <w:t xml:space="preserve">A </w:t>
      </w:r>
      <w:r w:rsidR="008B7A08" w:rsidRPr="00776039">
        <w:rPr>
          <w:rFonts w:eastAsiaTheme="minorHAnsi"/>
          <w:lang w:eastAsia="en-US"/>
        </w:rPr>
        <w:t xml:space="preserve">hallagató a </w:t>
      </w:r>
      <w:r w:rsidRPr="00776039">
        <w:rPr>
          <w:rFonts w:eastAsiaTheme="minorHAnsi"/>
          <w:lang w:eastAsia="en-US"/>
        </w:rPr>
        <w:t>feladat megvalósítása közben az előforduló problémakörök</w:t>
      </w:r>
      <w:r w:rsidR="008B7A08" w:rsidRPr="00776039">
        <w:rPr>
          <w:rFonts w:eastAsiaTheme="minorHAnsi"/>
          <w:lang w:eastAsia="en-US"/>
        </w:rPr>
        <w:t>et</w:t>
      </w:r>
      <w:r w:rsidRPr="00776039">
        <w:rPr>
          <w:rFonts w:eastAsiaTheme="minorHAnsi"/>
          <w:lang w:eastAsia="en-US"/>
        </w:rPr>
        <w:t xml:space="preserve"> kibont</w:t>
      </w:r>
      <w:r w:rsidR="008B7A08" w:rsidRPr="00776039">
        <w:rPr>
          <w:rFonts w:eastAsiaTheme="minorHAnsi"/>
          <w:lang w:eastAsia="en-US"/>
        </w:rPr>
        <w:t>ja</w:t>
      </w:r>
      <w:r w:rsidRPr="00776039">
        <w:rPr>
          <w:rFonts w:eastAsiaTheme="minorHAnsi"/>
          <w:lang w:eastAsia="en-US"/>
        </w:rPr>
        <w:t xml:space="preserve"> detektálástól, hibakeresésen keresztül a megoldásig. A fellelt dokumentációk felhasználásának ismertetés</w:t>
      </w:r>
      <w:r w:rsidR="008B7A08" w:rsidRPr="00776039">
        <w:rPr>
          <w:rFonts w:eastAsiaTheme="minorHAnsi"/>
          <w:lang w:eastAsia="en-US"/>
        </w:rPr>
        <w:t>ével</w:t>
      </w:r>
      <w:r w:rsidRPr="00776039">
        <w:rPr>
          <w:rFonts w:eastAsiaTheme="minorHAnsi"/>
          <w:lang w:eastAsia="en-US"/>
        </w:rPr>
        <w:t>.</w:t>
      </w:r>
    </w:p>
    <w:p w14:paraId="00D14C65" w14:textId="77777777" w:rsidR="006869B1" w:rsidRPr="00EB214E" w:rsidRDefault="006869B1" w:rsidP="00EB214E">
      <w:pPr>
        <w:pStyle w:val="Cmsor1"/>
        <w:spacing w:line="360" w:lineRule="auto"/>
        <w:jc w:val="center"/>
        <w:rPr>
          <w:rFonts w:cs="Times New Roman"/>
        </w:rPr>
      </w:pPr>
      <w:r w:rsidRPr="00EB214E">
        <w:rPr>
          <w:rFonts w:cs="Times New Roman"/>
        </w:rPr>
        <w:br w:type="page"/>
      </w:r>
      <w:bookmarkStart w:id="3" w:name="_Toc100518210"/>
      <w:r w:rsidR="00CD55CE" w:rsidRPr="00EB214E">
        <w:rPr>
          <w:rFonts w:cs="Times New Roman"/>
        </w:rPr>
        <w:lastRenderedPageBreak/>
        <w:t>Tartalmi összefoglaló</w:t>
      </w:r>
      <w:bookmarkEnd w:id="3"/>
    </w:p>
    <w:p w14:paraId="786C78E8" w14:textId="77777777" w:rsidR="00CD55CE" w:rsidRPr="00776039" w:rsidRDefault="00CD55CE" w:rsidP="00C84064">
      <w:pPr>
        <w:spacing w:line="360" w:lineRule="auto"/>
        <w:jc w:val="both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Téma megnevezése:</w:t>
      </w:r>
    </w:p>
    <w:p w14:paraId="3D1A3556" w14:textId="41B71846" w:rsidR="00CD55CE" w:rsidRPr="003500B6" w:rsidRDefault="003925BE" w:rsidP="00C84064">
      <w:p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3500B6">
        <w:rPr>
          <w:rFonts w:cs="Times New Roman"/>
          <w:szCs w:val="24"/>
        </w:rPr>
        <w:t>DXF fájlba mentett épületterv dokumentum megjelenítése és felületszámítása</w:t>
      </w:r>
    </w:p>
    <w:p w14:paraId="317CECD9" w14:textId="77777777" w:rsidR="00CD55CE" w:rsidRPr="003500B6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3500B6">
        <w:rPr>
          <w:rFonts w:cs="Times New Roman"/>
          <w:b/>
          <w:bCs/>
          <w:i/>
          <w:szCs w:val="24"/>
        </w:rPr>
        <w:t>A megadott feladat megfogalmazása</w:t>
      </w:r>
    </w:p>
    <w:p w14:paraId="4C250FD1" w14:textId="16443934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  <w:r w:rsidRPr="00CE3F2E">
        <w:rPr>
          <w:rFonts w:cs="Times New Roman"/>
        </w:rPr>
        <w:t xml:space="preserve">A hallgató célja egy online platform kialakítása, ahol a felhasználó feltöltheti a tervezőtől kapott DXF fájlt. A feltöltött </w:t>
      </w:r>
      <w:r w:rsidR="003D13E8" w:rsidRPr="00EB214E">
        <w:rPr>
          <w:rFonts w:cs="Times New Roman"/>
        </w:rPr>
        <w:t xml:space="preserve">fájlt </w:t>
      </w:r>
      <w:proofErr w:type="spellStart"/>
      <w:r w:rsidR="008B7A08" w:rsidRPr="00EB214E">
        <w:rPr>
          <w:rFonts w:cs="Times New Roman"/>
        </w:rPr>
        <w:t>parsolja</w:t>
      </w:r>
      <w:proofErr w:type="spellEnd"/>
      <w:r w:rsidR="003D13E8" w:rsidRPr="00EB214E">
        <w:rPr>
          <w:rFonts w:cs="Times New Roman"/>
        </w:rPr>
        <w:t xml:space="preserve">, és </w:t>
      </w:r>
      <w:r w:rsidR="008B7A08" w:rsidRPr="00EB214E">
        <w:rPr>
          <w:rFonts w:cs="Times New Roman"/>
        </w:rPr>
        <w:t xml:space="preserve">tárolja </w:t>
      </w:r>
      <w:r w:rsidRPr="00EB214E">
        <w:rPr>
          <w:rFonts w:cs="Times New Roman"/>
        </w:rPr>
        <w:t xml:space="preserve">szerver oldalon, a </w:t>
      </w:r>
      <w:proofErr w:type="spellStart"/>
      <w:r w:rsidRPr="00EB214E">
        <w:rPr>
          <w:rFonts w:cs="Times New Roman"/>
        </w:rPr>
        <w:t>parsolt</w:t>
      </w:r>
      <w:proofErr w:type="spellEnd"/>
      <w:r w:rsidRPr="00EB214E">
        <w:rPr>
          <w:rFonts w:cs="Times New Roman"/>
        </w:rPr>
        <w:t xml:space="preserve"> adatokat relációs adatbázisban </w:t>
      </w:r>
      <w:r w:rsidR="008B7A08" w:rsidRPr="00EB214E">
        <w:rPr>
          <w:rFonts w:cs="Times New Roman"/>
        </w:rPr>
        <w:t>menti</w:t>
      </w:r>
      <w:r w:rsidRPr="00EB214E">
        <w:rPr>
          <w:rFonts w:cs="Times New Roman"/>
        </w:rPr>
        <w:t xml:space="preserve">, canvas objektumban </w:t>
      </w:r>
      <w:r w:rsidR="008B7A08" w:rsidRPr="00EB214E">
        <w:rPr>
          <w:rFonts w:cs="Times New Roman"/>
        </w:rPr>
        <w:t>megjeleníti</w:t>
      </w:r>
      <w:r w:rsidRPr="00EB214E">
        <w:rPr>
          <w:rFonts w:cs="Times New Roman"/>
        </w:rPr>
        <w:t>. A számítási algoritmus elméleti szinten tárgyal</w:t>
      </w:r>
      <w:r w:rsidR="008B7A08" w:rsidRPr="00EB214E">
        <w:rPr>
          <w:rFonts w:cs="Times New Roman"/>
        </w:rPr>
        <w:t>ja</w:t>
      </w:r>
      <w:r w:rsidRPr="00EB214E">
        <w:rPr>
          <w:rFonts w:cs="Times New Roman"/>
        </w:rPr>
        <w:t xml:space="preserve"> magas szintű tervezési metodikával. </w:t>
      </w:r>
    </w:p>
    <w:p w14:paraId="5FF56982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A megoldási mód</w:t>
      </w:r>
    </w:p>
    <w:p w14:paraId="016A1C50" w14:textId="58DA9B5C" w:rsidR="00650018" w:rsidRPr="00EB214E" w:rsidRDefault="00650018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Egy HTML/CSS alapú online felületen </w:t>
      </w:r>
      <w:proofErr w:type="spellStart"/>
      <w:r w:rsidRPr="00EB214E">
        <w:rPr>
          <w:rFonts w:cs="Times New Roman"/>
        </w:rPr>
        <w:t>drag&amp;drop</w:t>
      </w:r>
      <w:proofErr w:type="spellEnd"/>
      <w:r w:rsidRPr="00EB214E">
        <w:rPr>
          <w:rFonts w:cs="Times New Roman"/>
        </w:rPr>
        <w:t xml:space="preserve"> módon feltölthető platform kialakítása. A feltöltött fájl tárolása szerver oldalon és annak parsolás back end oldalon java osztály hierarchiába. Az osztályba mentett adatokat relációs adatbázisban is </w:t>
      </w:r>
      <w:r w:rsidR="003D13E8" w:rsidRPr="00EB214E">
        <w:rPr>
          <w:rFonts w:cs="Times New Roman"/>
        </w:rPr>
        <w:t>tárolom</w:t>
      </w:r>
      <w:r w:rsidRPr="00EB214E">
        <w:rPr>
          <w:rFonts w:cs="Times New Roman"/>
        </w:rPr>
        <w:t xml:space="preserve">. Az osztályokban mentett </w:t>
      </w:r>
      <w:proofErr w:type="spellStart"/>
      <w:r w:rsidRPr="00EB214E">
        <w:rPr>
          <w:rFonts w:cs="Times New Roman"/>
        </w:rPr>
        <w:t>egyedeket</w:t>
      </w:r>
      <w:proofErr w:type="spellEnd"/>
      <w:r w:rsidRPr="00EB214E">
        <w:rPr>
          <w:rFonts w:cs="Times New Roman"/>
        </w:rPr>
        <w:t xml:space="preserve"> JSON adatformátumként </w:t>
      </w:r>
      <w:r w:rsidR="003D13E8" w:rsidRPr="00EB214E">
        <w:rPr>
          <w:rFonts w:cs="Times New Roman"/>
        </w:rPr>
        <w:t xml:space="preserve">kerül visszaadásra a </w:t>
      </w:r>
      <w:r w:rsidRPr="00EB214E">
        <w:rPr>
          <w:rFonts w:cs="Times New Roman"/>
        </w:rPr>
        <w:t>frontend oldalra</w:t>
      </w:r>
      <w:r w:rsidR="003925BE" w:rsidRPr="00EB214E">
        <w:rPr>
          <w:rFonts w:cs="Times New Roman"/>
        </w:rPr>
        <w:t>,</w:t>
      </w:r>
      <w:r w:rsidRPr="00EB214E">
        <w:rPr>
          <w:rFonts w:cs="Times New Roman"/>
        </w:rPr>
        <w:t xml:space="preserve"> ahol JavaScriptben kialakított bővebb osztálystruktúrába ment</w:t>
      </w:r>
      <w:r w:rsidR="005668F1" w:rsidRPr="00EB214E">
        <w:rPr>
          <w:rFonts w:cs="Times New Roman"/>
        </w:rPr>
        <w:t>em</w:t>
      </w:r>
      <w:r w:rsidRPr="00EB214E">
        <w:rPr>
          <w:rFonts w:cs="Times New Roman"/>
        </w:rPr>
        <w:t xml:space="preserve"> a </w:t>
      </w:r>
      <w:proofErr w:type="spellStart"/>
      <w:r w:rsidRPr="00EB214E">
        <w:rPr>
          <w:rFonts w:cs="Times New Roman"/>
        </w:rPr>
        <w:t>parsolt</w:t>
      </w:r>
      <w:proofErr w:type="spellEnd"/>
      <w:r w:rsidRPr="00EB214E">
        <w:rPr>
          <w:rFonts w:cs="Times New Roman"/>
        </w:rPr>
        <w:t xml:space="preserve"> adatokat. Minden specifikus Entitás osztálynak felüldefiniált rajzolási eljárása készül, ami egy canvas hívást valósít meg.</w:t>
      </w:r>
    </w:p>
    <w:p w14:paraId="61C3B0A1" w14:textId="7C8E8BE8" w:rsidR="00650018" w:rsidRPr="00EB214E" w:rsidRDefault="00650018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falazatok és egyéb objektumok meghatározására és mérésére </w:t>
      </w:r>
      <w:r w:rsidR="003925BE" w:rsidRPr="00EB214E">
        <w:rPr>
          <w:rFonts w:cs="Times New Roman"/>
        </w:rPr>
        <w:t>kettő</w:t>
      </w:r>
      <w:r w:rsidRPr="00EB214E">
        <w:rPr>
          <w:rFonts w:cs="Times New Roman"/>
        </w:rPr>
        <w:t xml:space="preserve"> lehetséges eljárást ismerte</w:t>
      </w:r>
      <w:r w:rsidR="0037560A" w:rsidRPr="00EB214E">
        <w:rPr>
          <w:rFonts w:cs="Times New Roman"/>
        </w:rPr>
        <w:t xml:space="preserve">tek </w:t>
      </w:r>
      <w:r w:rsidRPr="00EB214E">
        <w:rPr>
          <w:rFonts w:cs="Times New Roman"/>
        </w:rPr>
        <w:t>és a megvalósítás során gyűjtött tapasztalatok alapján.</w:t>
      </w:r>
    </w:p>
    <w:p w14:paraId="74107DF6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DDAC464" w:rsidR="00CD55CE" w:rsidRPr="00776039" w:rsidRDefault="00F07CB3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r w:rsidR="00BE23D0" w:rsidRPr="00776039">
        <w:rPr>
          <w:rFonts w:cs="Times New Roman"/>
          <w:szCs w:val="24"/>
        </w:rPr>
        <w:t>z</w:t>
      </w:r>
      <w:r w:rsidRPr="00776039">
        <w:rPr>
          <w:rFonts w:cs="Times New Roman"/>
          <w:szCs w:val="24"/>
        </w:rPr>
        <w:t xml:space="preserve"> </w:t>
      </w:r>
      <w:r w:rsidR="00650018" w:rsidRPr="00776039">
        <w:rPr>
          <w:rFonts w:cs="Times New Roman"/>
          <w:szCs w:val="24"/>
        </w:rPr>
        <w:t>online felületet</w:t>
      </w:r>
      <w:r w:rsidRPr="00776039">
        <w:rPr>
          <w:rFonts w:cs="Times New Roman"/>
          <w:szCs w:val="24"/>
        </w:rPr>
        <w:t xml:space="preserve"> HTML5, CSS</w:t>
      </w:r>
      <w:r w:rsidR="004B194F" w:rsidRPr="00776039">
        <w:rPr>
          <w:rFonts w:cs="Times New Roman"/>
          <w:szCs w:val="24"/>
        </w:rPr>
        <w:t xml:space="preserve"> felhasználásával készítem el.</w:t>
      </w:r>
    </w:p>
    <w:p w14:paraId="730423E3" w14:textId="4139F3E5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r w:rsidR="008B7A08" w:rsidRPr="00776039">
        <w:rPr>
          <w:rFonts w:cs="Times New Roman"/>
          <w:szCs w:val="24"/>
        </w:rPr>
        <w:t xml:space="preserve"> </w:t>
      </w:r>
      <w:proofErr w:type="spellStart"/>
      <w:r w:rsidR="008B7A08" w:rsidRPr="00776039">
        <w:rPr>
          <w:rFonts w:cs="Times New Roman"/>
          <w:szCs w:val="24"/>
        </w:rPr>
        <w:t>parsolt</w:t>
      </w:r>
      <w:proofErr w:type="spellEnd"/>
      <w:r w:rsidR="008B7A08" w:rsidRPr="00776039">
        <w:rPr>
          <w:rFonts w:cs="Times New Roman"/>
          <w:szCs w:val="24"/>
        </w:rPr>
        <w:t xml:space="preserve"> </w:t>
      </w:r>
      <w:r w:rsidR="008B7A08" w:rsidRPr="003500B6">
        <w:rPr>
          <w:rFonts w:cs="Times New Roman"/>
          <w:szCs w:val="24"/>
        </w:rPr>
        <w:t>fájl osztály leképezéseit H2 relációs adatbá</w:t>
      </w:r>
      <w:r w:rsidR="008B7A08" w:rsidRPr="00516D54">
        <w:rPr>
          <w:rFonts w:cs="Times New Roman"/>
          <w:szCs w:val="24"/>
        </w:rPr>
        <w:t>zisba mentem</w:t>
      </w:r>
      <w:r w:rsidR="008B7A08" w:rsidRPr="00CE3F2E">
        <w:rPr>
          <w:rFonts w:cs="Times New Roman"/>
          <w:szCs w:val="24"/>
        </w:rPr>
        <w:t>. Az adatbázisból a fájl érdemi része visszaállítható.</w:t>
      </w:r>
      <w:r w:rsidRPr="00776039">
        <w:rPr>
          <w:rFonts w:cs="Times New Roman"/>
          <w:szCs w:val="24"/>
        </w:rPr>
        <w:t xml:space="preserve"> </w:t>
      </w:r>
    </w:p>
    <w:p w14:paraId="45C2EC1C" w14:textId="77777777" w:rsidR="00C70A38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Backend:</w:t>
      </w:r>
    </w:p>
    <w:p w14:paraId="672F116A" w14:textId="674E6464" w:rsidR="00C70A38" w:rsidRPr="003500B6" w:rsidRDefault="004B194F" w:rsidP="00EB214E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</w:pPr>
      <w:r w:rsidRPr="003500B6">
        <w:rPr>
          <w:rFonts w:cs="Times New Roman"/>
          <w:szCs w:val="24"/>
        </w:rPr>
        <w:t>Java</w:t>
      </w:r>
    </w:p>
    <w:p w14:paraId="00E1B201" w14:textId="456E461E" w:rsidR="004B194F" w:rsidRPr="00CE3F2E" w:rsidRDefault="003925BE" w:rsidP="00EB214E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516D54">
        <w:rPr>
          <w:rFonts w:cs="Times New Roman"/>
          <w:szCs w:val="24"/>
        </w:rPr>
        <w:t>SpringBoot</w:t>
      </w:r>
      <w:proofErr w:type="spellEnd"/>
    </w:p>
    <w:p w14:paraId="6D7691A0" w14:textId="77777777" w:rsidR="004B194F" w:rsidRPr="00CE3F2E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CE3F2E">
        <w:rPr>
          <w:rFonts w:cs="Times New Roman"/>
          <w:szCs w:val="24"/>
        </w:rPr>
        <w:lastRenderedPageBreak/>
        <w:t>Eredmény visszaírás: JavaScript</w:t>
      </w:r>
    </w:p>
    <w:p w14:paraId="78BD88FB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CE3F2E">
        <w:rPr>
          <w:rFonts w:cs="Times New Roman"/>
          <w:b/>
          <w:bCs/>
          <w:i/>
          <w:szCs w:val="24"/>
        </w:rPr>
        <w:t>Elért eredmény</w:t>
      </w:r>
    </w:p>
    <w:p w14:paraId="4A02EB48" w14:textId="3D8277D3" w:rsidR="00C70A38" w:rsidRPr="00776039" w:rsidRDefault="00A8234E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kiírt feladatot siker</w:t>
      </w:r>
      <w:r w:rsidRPr="003500B6">
        <w:rPr>
          <w:rFonts w:cs="Times New Roman"/>
          <w:szCs w:val="24"/>
        </w:rPr>
        <w:t xml:space="preserve">ült megvalósítani. A fájlt tároltam és feltöltöttem szerver oldalra. Sikerült egy hatékony </w:t>
      </w:r>
      <w:proofErr w:type="spellStart"/>
      <w:r w:rsidRPr="003500B6">
        <w:rPr>
          <w:rFonts w:cs="Times New Roman"/>
          <w:szCs w:val="24"/>
        </w:rPr>
        <w:t>parsolo</w:t>
      </w:r>
      <w:proofErr w:type="spellEnd"/>
      <w:r w:rsidRPr="003500B6">
        <w:rPr>
          <w:rFonts w:cs="Times New Roman"/>
          <w:szCs w:val="24"/>
        </w:rPr>
        <w:t xml:space="preserve"> eljárást </w:t>
      </w:r>
      <w:r w:rsidR="00C70A38" w:rsidRPr="003500B6">
        <w:rPr>
          <w:rFonts w:cs="Times New Roman"/>
          <w:szCs w:val="24"/>
        </w:rPr>
        <w:t>készíteni</w:t>
      </w:r>
      <w:r w:rsidRPr="00516D54">
        <w:rPr>
          <w:rFonts w:cs="Times New Roman"/>
          <w:szCs w:val="24"/>
        </w:rPr>
        <w:t>, am</w:t>
      </w:r>
      <w:r w:rsidR="00C70A38" w:rsidRPr="00CE3F2E">
        <w:rPr>
          <w:rFonts w:cs="Times New Roman"/>
          <w:szCs w:val="24"/>
        </w:rPr>
        <w:t>ivel</w:t>
      </w:r>
      <w:r w:rsidRPr="00CE3F2E">
        <w:rPr>
          <w:rFonts w:cs="Times New Roman"/>
          <w:szCs w:val="24"/>
        </w:rPr>
        <w:t xml:space="preserve"> a teljes fájlstruktúrát egyetlen </w:t>
      </w:r>
      <w:r w:rsidRPr="00776039">
        <w:rPr>
          <w:rFonts w:cs="Times New Roman"/>
          <w:szCs w:val="24"/>
        </w:rPr>
        <w:t>bejárással, osztályhierarchiában</w:t>
      </w:r>
      <w:r w:rsidR="00C70A38" w:rsidRPr="00776039">
        <w:rPr>
          <w:rFonts w:cs="Times New Roman"/>
          <w:szCs w:val="24"/>
        </w:rPr>
        <w:t xml:space="preserve"> és adatbázisba tároltam.</w:t>
      </w:r>
      <w:ins w:id="4" w:author="Ujszászi Mi" w:date="2022-05-03T21:14:00Z">
        <w:r w:rsidR="003034E0">
          <w:rPr>
            <w:rFonts w:cs="Times New Roman"/>
            <w:szCs w:val="24"/>
          </w:rPr>
          <w:t xml:space="preserve"> </w:t>
        </w:r>
      </w:ins>
      <w:r w:rsidR="00C70A38" w:rsidRPr="00776039">
        <w:rPr>
          <w:rFonts w:cs="Times New Roman"/>
          <w:szCs w:val="24"/>
        </w:rPr>
        <w:t>A megjelenítés során a fontos és elengedhetetlen objektumokat visszarajzoltam és arányosítottam az browser méretéhez.</w:t>
      </w:r>
    </w:p>
    <w:p w14:paraId="6CCC69C5" w14:textId="3B9F1FA3" w:rsidR="00C70A38" w:rsidRPr="00776039" w:rsidRDefault="00C70A38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kódolás során modul és E2E teszteléseket hajtottam végre.</w:t>
      </w:r>
    </w:p>
    <w:p w14:paraId="4B8B4996" w14:textId="78E1A2D8" w:rsidR="00214167" w:rsidRPr="00776039" w:rsidRDefault="00214167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Kalkulációs megoldások kidolgozása és azok elemzése.</w:t>
      </w:r>
    </w:p>
    <w:p w14:paraId="6FA9B2BC" w14:textId="77777777" w:rsidR="00650018" w:rsidRPr="00776039" w:rsidRDefault="004B194F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Kulcsszavak</w:t>
      </w:r>
    </w:p>
    <w:p w14:paraId="6D44B58F" w14:textId="776B100E" w:rsidR="00650018" w:rsidRPr="00776039" w:rsidRDefault="00650018" w:rsidP="00C84064">
      <w:pPr>
        <w:spacing w:line="360" w:lineRule="auto"/>
        <w:jc w:val="both"/>
        <w:rPr>
          <w:rFonts w:cs="Times New Roman"/>
          <w:i/>
          <w:szCs w:val="24"/>
        </w:rPr>
      </w:pPr>
      <w:r w:rsidRPr="00EB214E">
        <w:rPr>
          <w:rFonts w:cs="Times New Roman"/>
        </w:rPr>
        <w:t xml:space="preserve">DXF feldolgozás, parsolás, </w:t>
      </w:r>
      <w:r w:rsidR="00776039">
        <w:rPr>
          <w:rFonts w:cs="Times New Roman"/>
        </w:rPr>
        <w:t>canvas objektum</w:t>
      </w:r>
      <w:r w:rsidRPr="00776039">
        <w:rPr>
          <w:rFonts w:cs="Times New Roman"/>
        </w:rPr>
        <w:t xml:space="preserve">, </w:t>
      </w:r>
      <w:r w:rsidR="003500B6">
        <w:rPr>
          <w:rFonts w:cs="Times New Roman"/>
        </w:rPr>
        <w:t>o</w:t>
      </w:r>
      <w:r w:rsidR="003500B6" w:rsidRPr="003500B6">
        <w:rPr>
          <w:rFonts w:cs="Times New Roman"/>
        </w:rPr>
        <w:t>sztály struktúra</w:t>
      </w:r>
      <w:r w:rsidR="003500B6">
        <w:rPr>
          <w:rFonts w:cs="Times New Roman"/>
        </w:rPr>
        <w:t xml:space="preserve">, </w:t>
      </w:r>
      <w:r w:rsidRPr="00776039">
        <w:rPr>
          <w:rFonts w:cs="Times New Roman"/>
        </w:rPr>
        <w:t xml:space="preserve">visszarajzolás, kalkuláció, tervező, megrendelő, kivitelező </w:t>
      </w:r>
    </w:p>
    <w:p w14:paraId="63B6A6F3" w14:textId="77777777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712F93B0" w14:textId="77777777" w:rsidR="004B194F" w:rsidRPr="00776039" w:rsidRDefault="00C6743B" w:rsidP="00C8406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776039">
        <w:rPr>
          <w:rFonts w:cs="Times New Roman"/>
          <w:b/>
          <w:sz w:val="28"/>
          <w:szCs w:val="28"/>
        </w:rPr>
        <w:lastRenderedPageBreak/>
        <w:t>Tartalomjegyzék</w:t>
      </w:r>
    </w:p>
    <w:p w14:paraId="5206A102" w14:textId="36F5236F" w:rsidR="004678EB" w:rsidRPr="00EB214E" w:rsidRDefault="00E868B4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</w:rPr>
      </w:pPr>
      <w:r w:rsidRPr="00776039">
        <w:rPr>
          <w:rFonts w:cs="Times New Roman"/>
          <w:szCs w:val="24"/>
        </w:rPr>
        <w:fldChar w:fldCharType="begin"/>
      </w:r>
      <w:r w:rsidRPr="00776039">
        <w:rPr>
          <w:rFonts w:cs="Times New Roman"/>
          <w:szCs w:val="24"/>
        </w:rPr>
        <w:instrText xml:space="preserve"> TOC \o "1-3" \h \z \u </w:instrText>
      </w:r>
      <w:r w:rsidRPr="00776039">
        <w:rPr>
          <w:rFonts w:cs="Times New Roman"/>
          <w:szCs w:val="24"/>
        </w:rPr>
        <w:fldChar w:fldCharType="separate"/>
      </w:r>
      <w:hyperlink w:anchor="_Toc100518209" w:history="1">
        <w:r w:rsidR="004678EB" w:rsidRPr="00EB214E">
          <w:rPr>
            <w:rStyle w:val="Hiperhivatkozs"/>
            <w:rFonts w:cs="Times New Roman"/>
            <w:noProof/>
          </w:rPr>
          <w:t>Feladatkiírás</w:t>
        </w:r>
        <w:r w:rsidR="004678EB" w:rsidRPr="00EB214E">
          <w:rPr>
            <w:rFonts w:cs="Times New Roman"/>
            <w:noProof/>
            <w:webHidden/>
          </w:rPr>
          <w:tab/>
        </w:r>
        <w:r w:rsidR="004678EB" w:rsidRPr="00EB214E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_Toc100518209 \h </w:instrText>
        </w:r>
        <w:r w:rsidR="004678EB" w:rsidRPr="00EB214E">
          <w:rPr>
            <w:rFonts w:cs="Times New Roman"/>
            <w:noProof/>
            <w:webHidden/>
          </w:rPr>
        </w:r>
        <w:r w:rsidR="004678EB" w:rsidRPr="00EB214E">
          <w:rPr>
            <w:rFonts w:cs="Times New Roman"/>
            <w:noProof/>
            <w:webHidden/>
          </w:rPr>
          <w:fldChar w:fldCharType="separate"/>
        </w:r>
        <w:r w:rsidR="004678EB" w:rsidRPr="00EB214E">
          <w:rPr>
            <w:rFonts w:cs="Times New Roman"/>
            <w:noProof/>
            <w:webHidden/>
          </w:rPr>
          <w:t>4</w:t>
        </w:r>
        <w:r w:rsidR="004678EB" w:rsidRPr="00EB214E">
          <w:rPr>
            <w:rFonts w:cs="Times New Roman"/>
            <w:noProof/>
            <w:webHidden/>
          </w:rPr>
          <w:fldChar w:fldCharType="end"/>
        </w:r>
      </w:hyperlink>
    </w:p>
    <w:p w14:paraId="635BB5C5" w14:textId="1BC63613" w:rsidR="004678EB" w:rsidRPr="00EB214E" w:rsidRDefault="003034E0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0" w:history="1">
        <w:r w:rsidR="004678EB" w:rsidRPr="00776039">
          <w:rPr>
            <w:rStyle w:val="Hiperhivatkozs"/>
            <w:rFonts w:cs="Times New Roman"/>
            <w:noProof/>
          </w:rPr>
          <w:t>Tartalmi összefoglaló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_Toc100518210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505943EC" w14:textId="26B3EEB8" w:rsidR="004678EB" w:rsidRPr="00EB214E" w:rsidRDefault="003034E0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1" w:history="1">
        <w:r w:rsidR="004678EB" w:rsidRPr="00776039">
          <w:rPr>
            <w:rStyle w:val="Hiperhivatkozs"/>
            <w:rFonts w:cs="Times New Roman"/>
            <w:noProof/>
          </w:rPr>
          <w:t>Bevezetés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_Toc100518211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9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0B8F8A28" w14:textId="18D78EFF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2" w:history="1">
        <w:r w:rsidR="004678EB" w:rsidRPr="00776039">
          <w:rPr>
            <w:rStyle w:val="Hiperhivatkozs"/>
            <w:rFonts w:cs="Times New Roman"/>
            <w:noProof/>
          </w:rPr>
          <w:t>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Lakóház költség meghatározása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_Toc100518212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11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CB3D6B5" w14:textId="0E9E24EF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3" w:history="1">
        <w:r w:rsidR="004678EB" w:rsidRPr="00776039">
          <w:rPr>
            <w:rStyle w:val="Hiperhivatkozs"/>
            <w:rFonts w:cs="Times New Roman"/>
            <w:noProof/>
          </w:rPr>
          <w:t>1.1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Tervezői költség meghatározása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_Toc100518213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11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A409DBE" w14:textId="3C3F2B27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4" w:history="1">
        <w:r w:rsidR="004678EB" w:rsidRPr="00776039">
          <w:rPr>
            <w:rStyle w:val="Hiperhivatkozs"/>
            <w:rFonts w:cs="Times New Roman"/>
            <w:noProof/>
          </w:rPr>
          <w:t>1.2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Kivitelezői költség meghatározás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_Toc100518214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11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5BF06082" w14:textId="34E646A5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5" w:history="1">
        <w:r w:rsidR="004678EB" w:rsidRPr="00776039">
          <w:rPr>
            <w:rStyle w:val="Hiperhivatkozs"/>
            <w:rFonts w:cs="Times New Roman"/>
            <w:noProof/>
          </w:rPr>
          <w:t>1.3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Megrendelői költség meghatározás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_Toc100518215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12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2FB336F1" w14:textId="4B77D1DA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6" w:history="1">
        <w:r w:rsidR="004678EB" w:rsidRPr="00776039">
          <w:rPr>
            <w:rStyle w:val="Hiperhivatkozs"/>
            <w:rFonts w:cs="Times New Roman"/>
            <w:noProof/>
          </w:rPr>
          <w:t>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DXF felépítése, adatkapcsolatok kapcsolatok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_Toc100518216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094F7B9E" w14:textId="03A028B0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7" w:history="1">
        <w:r w:rsidR="004678EB" w:rsidRPr="00776039">
          <w:rPr>
            <w:rStyle w:val="Hiperhivatkozs"/>
            <w:rFonts w:cs="Times New Roman"/>
            <w:noProof/>
          </w:rPr>
          <w:t>2.1.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Általános ismertető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_Toc100518217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49461B7D" w14:textId="3C223077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8" w:history="1">
        <w:r w:rsidR="004678EB" w:rsidRPr="00776039">
          <w:rPr>
            <w:rStyle w:val="Hiperhivatkozs"/>
            <w:rFonts w:cs="Times New Roman"/>
            <w:noProof/>
          </w:rPr>
          <w:t>2.2.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Felépítése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_Toc100518218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21996201" w14:textId="1E165398" w:rsidR="004678EB" w:rsidRPr="00EB214E" w:rsidRDefault="003034E0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19" w:history="1">
        <w:r w:rsidR="004678EB" w:rsidRPr="00776039">
          <w:rPr>
            <w:rStyle w:val="Hiperhivatkozs"/>
            <w:rFonts w:cs="Times New Roman"/>
            <w:noProof/>
          </w:rPr>
          <w:t>2.2.1.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Header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_Toc100518219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45180CE" w14:textId="574F8951" w:rsidR="004678EB" w:rsidRPr="00EB214E" w:rsidRDefault="003034E0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0" w:history="1">
        <w:r w:rsidR="004678EB" w:rsidRPr="00776039">
          <w:rPr>
            <w:rStyle w:val="Hiperhivatkozs"/>
            <w:rFonts w:cs="Times New Roman"/>
            <w:noProof/>
          </w:rPr>
          <w:t>2.2.2.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Classes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_Toc100518220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5C71A68" w14:textId="2C7BCEF4" w:rsidR="004678EB" w:rsidRPr="00EB214E" w:rsidRDefault="003034E0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1" w:history="1">
        <w:r w:rsidR="004678EB" w:rsidRPr="00776039">
          <w:rPr>
            <w:rStyle w:val="Hiperhivatkozs"/>
            <w:rFonts w:cs="Times New Roman"/>
            <w:noProof/>
          </w:rPr>
          <w:t>2.2.3.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Tables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_Toc100518221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16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24CCAC5" w14:textId="5886F1FC" w:rsidR="004678EB" w:rsidRPr="00EB214E" w:rsidRDefault="003034E0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2" w:history="1">
        <w:r w:rsidR="004678EB" w:rsidRPr="00776039">
          <w:rPr>
            <w:rStyle w:val="Hiperhivatkozs"/>
            <w:rFonts w:cs="Times New Roman"/>
            <w:noProof/>
          </w:rPr>
          <w:t>2.2.4.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Blocks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_Toc100518222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270BA9E1" w14:textId="7421F91C" w:rsidR="004678EB" w:rsidRPr="00EB214E" w:rsidRDefault="003034E0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3" w:history="1">
        <w:r w:rsidR="004678EB" w:rsidRPr="00776039">
          <w:rPr>
            <w:rStyle w:val="Hiperhivatkozs"/>
            <w:rFonts w:cs="Times New Roman"/>
            <w:noProof/>
          </w:rPr>
          <w:t>2.2.5.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Entities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_Toc100518223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0580ED11" w14:textId="3079D810" w:rsidR="004678EB" w:rsidRPr="00EB214E" w:rsidRDefault="003034E0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4" w:history="1">
        <w:r w:rsidR="004678EB" w:rsidRPr="00776039">
          <w:rPr>
            <w:rStyle w:val="Hiperhivatkozs"/>
            <w:rFonts w:cs="Times New Roman"/>
            <w:noProof/>
          </w:rPr>
          <w:t>2.2.6.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Object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_Toc100518224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18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E134DDD" w14:textId="680D29A5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5" w:history="1">
        <w:r w:rsidR="004678EB" w:rsidRPr="00776039">
          <w:rPr>
            <w:rStyle w:val="Hiperhivatkozs"/>
            <w:rFonts w:cs="Times New Roman"/>
            <w:noProof/>
          </w:rPr>
          <w:t>3.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User interfész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_Toc100518225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19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059EE2F7" w14:textId="6E466EEE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6" w:history="1">
        <w:r w:rsidR="004678EB" w:rsidRPr="00776039">
          <w:rPr>
            <w:rStyle w:val="Hiperhivatkozs"/>
            <w:rFonts w:cs="Times New Roman"/>
            <w:noProof/>
          </w:rPr>
          <w:t>3.1.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Beviteli képernyő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_Toc100518226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19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B75E2BD" w14:textId="4DD81F3D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7" w:history="1">
        <w:r w:rsidR="004678EB" w:rsidRPr="00776039">
          <w:rPr>
            <w:rStyle w:val="Hiperhivatkozs"/>
            <w:rFonts w:cs="Times New Roman"/>
            <w:noProof/>
          </w:rPr>
          <w:t>3.2.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Eredmény visszajelző képernyő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_Toc100518227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20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48851AA" w14:textId="6F8F303A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8" w:history="1">
        <w:r w:rsidR="004678EB" w:rsidRPr="00776039">
          <w:rPr>
            <w:rStyle w:val="Hiperhivatkozs"/>
            <w:rFonts w:cs="Times New Roman"/>
            <w:noProof/>
          </w:rPr>
          <w:t>4.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Parsolás kezelése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_Toc100518228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22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6CB1BAE6" w14:textId="1E5FB60E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29" w:history="1">
        <w:r w:rsidR="004678EB" w:rsidRPr="00776039">
          <w:rPr>
            <w:rStyle w:val="Hiperhivatkozs"/>
            <w:rFonts w:cs="Times New Roman"/>
            <w:noProof/>
          </w:rPr>
          <w:t>4.1.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BackEnd oldali adatszerkezetek használata és osztály struktúra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_Toc100518229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22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795C0914" w14:textId="51690D89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0" w:history="1">
        <w:r w:rsidR="004678EB" w:rsidRPr="00776039">
          <w:rPr>
            <w:rStyle w:val="Hiperhivatkozs"/>
            <w:rFonts w:cs="Times New Roman"/>
            <w:noProof/>
          </w:rPr>
          <w:t>4.2.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Parsolás menete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_Toc100518230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23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5AD54A76" w14:textId="50FF2A85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1" w:history="1">
        <w:r w:rsidR="004678EB" w:rsidRPr="00776039">
          <w:rPr>
            <w:rStyle w:val="Hiperhivatkozs"/>
            <w:rFonts w:cs="Times New Roman"/>
            <w:noProof/>
          </w:rPr>
          <w:t>4.3.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Parsolt adat átadása FrontEnd felé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_Toc100518231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439676FF" w14:textId="114D6C8E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2" w:history="1">
        <w:r w:rsidR="004678EB" w:rsidRPr="00776039">
          <w:rPr>
            <w:rStyle w:val="Hiperhivatkozs"/>
            <w:rFonts w:cs="Times New Roman"/>
            <w:noProof/>
          </w:rPr>
          <w:t>5.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Adatbázis felépítése, és tárolás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_Toc100518232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7E5FDE36" w14:textId="532BBFF6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3" w:history="1">
        <w:r w:rsidR="004678EB" w:rsidRPr="00776039">
          <w:rPr>
            <w:rStyle w:val="Hiperhivatkozs"/>
            <w:rFonts w:cs="Times New Roman"/>
            <w:noProof/>
          </w:rPr>
          <w:t>5.1.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Táblák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_Toc100518233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EDCCC0E" w14:textId="1A4689E3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4" w:history="1">
        <w:r w:rsidR="004678EB" w:rsidRPr="00776039">
          <w:rPr>
            <w:rStyle w:val="Hiperhivatkozs"/>
            <w:rFonts w:cs="Times New Roman"/>
            <w:noProof/>
          </w:rPr>
          <w:t>6.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Elemek visszarajzolása Javascripttel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_Toc100518234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78D1A77" w14:textId="3C32234A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5" w:history="1">
        <w:r w:rsidR="004678EB" w:rsidRPr="00776039">
          <w:rPr>
            <w:rStyle w:val="Hiperhivatkozs"/>
            <w:rFonts w:cs="Times New Roman"/>
            <w:noProof/>
          </w:rPr>
          <w:t>6.1.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Osztály struktúra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_Toc100518235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29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B3D17DB" w14:textId="3650F980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6" w:history="1">
        <w:r w:rsidR="004678EB" w:rsidRPr="00776039">
          <w:rPr>
            <w:rStyle w:val="Hiperhivatkozs"/>
            <w:rFonts w:cs="Times New Roman"/>
            <w:noProof/>
          </w:rPr>
          <w:t>6.2.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Segédeljárások az ENTITY osztályban aszámtásokhoz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_Toc100518236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30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1C8F11F" w14:textId="4B0049FE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7" w:history="1">
        <w:r w:rsidR="004678EB" w:rsidRPr="00776039">
          <w:rPr>
            <w:rStyle w:val="Hiperhivatkozs"/>
            <w:rFonts w:cs="Times New Roman"/>
            <w:noProof/>
          </w:rPr>
          <w:t>6.3.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Entitás típusokhoz felüldefiniált draw eljárások bemutatása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_Toc100518237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31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04D6ED76" w14:textId="5D6D7F45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8" w:history="1">
        <w:r w:rsidR="004678EB" w:rsidRPr="00776039">
          <w:rPr>
            <w:rStyle w:val="Hiperhivatkozs"/>
            <w:rFonts w:cs="Times New Roman"/>
            <w:noProof/>
          </w:rPr>
          <w:t>6.3.1.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3dface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_Toc100518238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31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44606803" w14:textId="7BB15079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39" w:history="1">
        <w:r w:rsidR="004678EB" w:rsidRPr="00776039">
          <w:rPr>
            <w:rStyle w:val="Hiperhivatkozs"/>
            <w:rFonts w:cs="Times New Roman"/>
            <w:noProof/>
          </w:rPr>
          <w:t>6.3.2.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Arc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_Toc100518239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33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41831202" w14:textId="22EBD6BE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0" w:history="1">
        <w:r w:rsidR="004678EB" w:rsidRPr="00776039">
          <w:rPr>
            <w:rStyle w:val="Hiperhivatkozs"/>
            <w:rFonts w:cs="Times New Roman"/>
            <w:noProof/>
          </w:rPr>
          <w:t>6.3.3.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LINE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_Toc100518240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5C56A52D" w14:textId="1FF7C80C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1" w:history="1">
        <w:r w:rsidR="004678EB" w:rsidRPr="00776039">
          <w:rPr>
            <w:rStyle w:val="Hiperhivatkozs"/>
            <w:rFonts w:cs="Times New Roman"/>
            <w:noProof/>
          </w:rPr>
          <w:t>6.3.4.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Circle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_Toc100518241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030B9002" w14:textId="3F219A58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2" w:history="1">
        <w:r w:rsidR="004678EB" w:rsidRPr="00776039">
          <w:rPr>
            <w:rStyle w:val="Hiperhivatkozs"/>
            <w:rFonts w:cs="Times New Roman"/>
            <w:noProof/>
          </w:rPr>
          <w:t>6.3.5.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AttDef, MTEXT, TEXT, AttRib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_Toc100518242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36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6DA05C57" w14:textId="36239620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3" w:history="1">
        <w:r w:rsidR="004678EB" w:rsidRPr="00776039">
          <w:rPr>
            <w:rStyle w:val="Hiperhivatkozs"/>
            <w:rFonts w:cs="Times New Roman"/>
            <w:noProof/>
          </w:rPr>
          <w:t>6.3.6.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POINT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_Toc100518243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36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C03579D" w14:textId="579F235B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4" w:history="1">
        <w:r w:rsidR="004678EB" w:rsidRPr="00776039">
          <w:rPr>
            <w:rStyle w:val="Hiperhivatkozs"/>
            <w:rFonts w:cs="Times New Roman"/>
            <w:noProof/>
          </w:rPr>
          <w:t>6.3.7.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LWPOLYLINE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_Toc100518244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67450311" w14:textId="7A23A9E0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5" w:history="1">
        <w:r w:rsidR="004678EB" w:rsidRPr="00776039">
          <w:rPr>
            <w:rStyle w:val="Hiperhivatkozs"/>
            <w:rFonts w:cs="Times New Roman"/>
            <w:noProof/>
          </w:rPr>
          <w:t>6.3.8.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SOLID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_Toc100518245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39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5D9385A1" w14:textId="3B9E24BA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6" w:history="1">
        <w:r w:rsidR="004678EB" w:rsidRPr="00776039">
          <w:rPr>
            <w:rStyle w:val="Hiperhivatkozs"/>
            <w:rFonts w:cs="Times New Roman"/>
            <w:noProof/>
          </w:rPr>
          <w:t>6.3.9.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HATCH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_Toc100518246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40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7F7A6540" w14:textId="2531788C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7" w:history="1">
        <w:r w:rsidR="004678EB" w:rsidRPr="00776039">
          <w:rPr>
            <w:rStyle w:val="Hiperhivatkozs"/>
            <w:rFonts w:cs="Times New Roman"/>
            <w:noProof/>
          </w:rPr>
          <w:t>6.4.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Arányok kezelése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_Toc100518247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44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58B3A72" w14:textId="674F520F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8" w:history="1">
        <w:r w:rsidR="004678EB" w:rsidRPr="00776039">
          <w:rPr>
            <w:rStyle w:val="Hiperhivatkozs"/>
            <w:rFonts w:cs="Times New Roman"/>
            <w:noProof/>
          </w:rPr>
          <w:t>7.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Számítási algoritmus megoldási lehetőségei elméleti szinten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_Toc100518248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94DD400" w14:textId="33013FF8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49" w:history="1">
        <w:r w:rsidR="004678EB" w:rsidRPr="00776039">
          <w:rPr>
            <w:rStyle w:val="Hiperhivatkozs"/>
            <w:rFonts w:cs="Times New Roman"/>
            <w:noProof/>
          </w:rPr>
          <w:t>7.1.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Objektum felismerés és mérése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_Toc100518249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59CABA66" w14:textId="6F3B1C00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0" w:history="1">
        <w:r w:rsidR="004678EB" w:rsidRPr="00776039">
          <w:rPr>
            <w:rStyle w:val="Hiperhivatkozs"/>
            <w:rFonts w:cs="Times New Roman"/>
            <w:noProof/>
          </w:rPr>
          <w:t>7.1.1.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Képfeldolgozás pásztázással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_Toc100518250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515DAFF3" w14:textId="653DCE4A" w:rsidR="004678EB" w:rsidRPr="00EB214E" w:rsidRDefault="003034E0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1" w:history="1">
        <w:r w:rsidR="004678EB" w:rsidRPr="00776039">
          <w:rPr>
            <w:rStyle w:val="Hiperhivatkozs"/>
            <w:rFonts w:cs="Times New Roman"/>
            <w:noProof/>
          </w:rPr>
          <w:t>7.1.2.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Folytonos HATCH keresés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_Toc100518251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45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233CF67" w14:textId="7DBC46A8" w:rsidR="004678EB" w:rsidRPr="00EB214E" w:rsidRDefault="003034E0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2" w:history="1">
        <w:r w:rsidR="004678EB" w:rsidRPr="00776039">
          <w:rPr>
            <w:rStyle w:val="Hiperhivatkozs"/>
            <w:rFonts w:cs="Times New Roman"/>
            <w:noProof/>
          </w:rPr>
          <w:t>8.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Alkalmazás tesztelése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_Toc100518252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68A858E4" w14:textId="003AC005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3" w:history="1">
        <w:r w:rsidR="004678EB" w:rsidRPr="00776039">
          <w:rPr>
            <w:rStyle w:val="Hiperhivatkozs"/>
            <w:rFonts w:cs="Times New Roman"/>
            <w:noProof/>
          </w:rPr>
          <w:t>8.1.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Modul szintű tesztelés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_Toc100518253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D66FEB1" w14:textId="59091474" w:rsidR="004678EB" w:rsidRPr="00EB214E" w:rsidRDefault="003034E0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4" w:history="1">
        <w:r w:rsidR="004678EB" w:rsidRPr="00776039">
          <w:rPr>
            <w:rStyle w:val="Hiperhivatkozs"/>
            <w:rFonts w:cs="Times New Roman"/>
            <w:noProof/>
          </w:rPr>
          <w:t>8.2.</w:t>
        </w:r>
        <w:r w:rsidR="004678EB" w:rsidRPr="00EB214E">
          <w:rPr>
            <w:rFonts w:cs="Times New Roman"/>
            <w:noProof/>
            <w:sz w:val="22"/>
          </w:rPr>
          <w:tab/>
        </w:r>
        <w:r w:rsidR="004678EB" w:rsidRPr="00776039">
          <w:rPr>
            <w:rStyle w:val="Hiperhivatkozs"/>
            <w:rFonts w:cs="Times New Roman"/>
            <w:noProof/>
          </w:rPr>
          <w:t>EndtoEnd tesztelés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_Toc100518254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3459A4E" w14:textId="5C677F90" w:rsidR="004678EB" w:rsidRPr="00EB214E" w:rsidRDefault="003034E0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5" w:history="1">
        <w:r w:rsidR="004678EB" w:rsidRPr="00776039">
          <w:rPr>
            <w:rStyle w:val="Hiperhivatkozs"/>
            <w:rFonts w:cs="Times New Roman"/>
            <w:noProof/>
          </w:rPr>
          <w:t>Irodalom jegyzék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_Toc100518255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47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703D592E" w14:textId="69C8B2E0" w:rsidR="004678EB" w:rsidRPr="00EB214E" w:rsidRDefault="003034E0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6" w:history="1">
        <w:r w:rsidR="004678EB" w:rsidRPr="00776039">
          <w:rPr>
            <w:rStyle w:val="Hiperhivatkozs"/>
            <w:rFonts w:cs="Times New Roman"/>
            <w:noProof/>
          </w:rPr>
          <w:t>Nyilatkozat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_Toc100518256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48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7C933869" w14:textId="633B011E" w:rsidR="004678EB" w:rsidRPr="00EB214E" w:rsidRDefault="003034E0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7" w:history="1">
        <w:r w:rsidR="004678EB" w:rsidRPr="00776039">
          <w:rPr>
            <w:rStyle w:val="Hiperhivatkozs"/>
            <w:rFonts w:cs="Times New Roman"/>
            <w:noProof/>
          </w:rPr>
          <w:t>Köszönetnyilvánítás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_Toc100518257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48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36E81A58" w14:textId="768606C3" w:rsidR="004678EB" w:rsidRPr="00EB214E" w:rsidRDefault="003034E0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</w:rPr>
      </w:pPr>
      <w:hyperlink w:anchor="_Toc100518258" w:history="1">
        <w:r w:rsidR="004678EB" w:rsidRPr="00776039">
          <w:rPr>
            <w:rStyle w:val="Hiperhivatkozs"/>
            <w:rFonts w:cs="Times New Roman"/>
            <w:noProof/>
          </w:rPr>
          <w:t>Mellékletek és elektronikus melléklet</w:t>
        </w:r>
        <w:r w:rsidR="004678EB" w:rsidRPr="00776039">
          <w:rPr>
            <w:rFonts w:cs="Times New Roman"/>
            <w:noProof/>
            <w:webHidden/>
          </w:rPr>
          <w:tab/>
        </w:r>
        <w:r w:rsidR="004678EB" w:rsidRPr="00776039">
          <w:rPr>
            <w:rFonts w:cs="Times New Roman"/>
            <w:noProof/>
            <w:webHidden/>
          </w:rPr>
          <w:fldChar w:fldCharType="begin"/>
        </w:r>
        <w:r w:rsidR="004678EB" w:rsidRPr="00EB214E">
          <w:rPr>
            <w:rFonts w:cs="Times New Roman"/>
            <w:noProof/>
            <w:webHidden/>
          </w:rPr>
          <w:instrText xml:space="preserve"> PAGEREF _Toc100518258 \h </w:instrText>
        </w:r>
        <w:r w:rsidR="004678EB" w:rsidRPr="00776039">
          <w:rPr>
            <w:rFonts w:cs="Times New Roman"/>
            <w:noProof/>
            <w:webHidden/>
          </w:rPr>
        </w:r>
        <w:r w:rsidR="004678EB" w:rsidRPr="00776039">
          <w:rPr>
            <w:rFonts w:cs="Times New Roman"/>
            <w:noProof/>
            <w:webHidden/>
          </w:rPr>
          <w:fldChar w:fldCharType="separate"/>
        </w:r>
        <w:r w:rsidR="004678EB" w:rsidRPr="00776039">
          <w:rPr>
            <w:rFonts w:cs="Times New Roman"/>
            <w:noProof/>
            <w:webHidden/>
          </w:rPr>
          <w:t>48</w:t>
        </w:r>
        <w:r w:rsidR="004678EB" w:rsidRPr="00776039">
          <w:rPr>
            <w:rFonts w:cs="Times New Roman"/>
            <w:noProof/>
            <w:webHidden/>
          </w:rPr>
          <w:fldChar w:fldCharType="end"/>
        </w:r>
      </w:hyperlink>
    </w:p>
    <w:p w14:paraId="141EC9E6" w14:textId="0EBE609A" w:rsidR="00E868B4" w:rsidRPr="00776039" w:rsidRDefault="00E868B4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fldChar w:fldCharType="end"/>
      </w:r>
      <w:r w:rsidRPr="00776039">
        <w:rPr>
          <w:rFonts w:cs="Times New Roman"/>
        </w:rPr>
        <w:br w:type="page"/>
      </w:r>
    </w:p>
    <w:p w14:paraId="7C34357F" w14:textId="77777777" w:rsidR="006869B1" w:rsidRPr="00EB214E" w:rsidRDefault="006869B1" w:rsidP="00C84064">
      <w:pPr>
        <w:pStyle w:val="Cmsor1"/>
        <w:spacing w:line="360" w:lineRule="auto"/>
        <w:jc w:val="both"/>
        <w:rPr>
          <w:rFonts w:cs="Times New Roman"/>
        </w:rPr>
      </w:pPr>
      <w:bookmarkStart w:id="5" w:name="_Toc100518211"/>
      <w:r w:rsidRPr="00EB214E">
        <w:rPr>
          <w:rFonts w:cs="Times New Roman"/>
        </w:rPr>
        <w:lastRenderedPageBreak/>
        <w:t>Bevezetés</w:t>
      </w:r>
      <w:bookmarkEnd w:id="5"/>
    </w:p>
    <w:p w14:paraId="79F54B22" w14:textId="77777777" w:rsidR="004B194F" w:rsidRPr="00776039" w:rsidRDefault="004B194F" w:rsidP="00C84064">
      <w:pPr>
        <w:spacing w:line="360" w:lineRule="auto"/>
        <w:jc w:val="both"/>
        <w:rPr>
          <w:rFonts w:cs="Times New Roman"/>
        </w:rPr>
      </w:pPr>
    </w:p>
    <w:p w14:paraId="52505D3F" w14:textId="77777777" w:rsidR="004D41A9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ab/>
      </w:r>
      <w:r w:rsidR="004D41A9" w:rsidRPr="0077603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 w:rsidRPr="00776039">
        <w:rPr>
          <w:rFonts w:cs="Times New Roman"/>
          <w:szCs w:val="24"/>
        </w:rPr>
        <w:t>számított mennyiségek pontosak.</w:t>
      </w:r>
    </w:p>
    <w:p w14:paraId="70162A80" w14:textId="77777777" w:rsidR="00EB579F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tervező:</w:t>
      </w:r>
    </w:p>
    <w:p w14:paraId="711E1AD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 xml:space="preserve">A tulajdonos: </w:t>
      </w:r>
    </w:p>
    <w:p w14:paraId="7AC2A3E7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Excel táblás struktúrában szinte 100%-os a hibázás lehetőség</w:t>
      </w:r>
    </w:p>
    <w:p w14:paraId="1816C6E3" w14:textId="1CEF3873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Hozzá nem értés, egy objektum valós méretét tekintve.</w:t>
      </w:r>
    </w:p>
    <w:p w14:paraId="3CD8B095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kivitelező:</w:t>
      </w:r>
    </w:p>
    <w:p w14:paraId="5FFB0DDB" w14:textId="3D4C6811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Beleszámolja az ablak helyét is a falazásba.</w:t>
      </w:r>
    </w:p>
    <w:p w14:paraId="3D4F809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Felhasznált anyag alapján számol.</w:t>
      </w:r>
    </w:p>
    <w:p w14:paraId="6F51ADD4" w14:textId="374118E3" w:rsidR="00C6743B" w:rsidRPr="00776039" w:rsidRDefault="00EB579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Ezek a példák is jól mutatják</w:t>
      </w:r>
      <w:r w:rsidR="006869B1" w:rsidRPr="00776039">
        <w:rPr>
          <w:rFonts w:cs="Times New Roman"/>
          <w:szCs w:val="24"/>
        </w:rPr>
        <w:t>,</w:t>
      </w:r>
      <w:r w:rsidRPr="00776039">
        <w:rPr>
          <w:rFonts w:cs="Times New Roman"/>
          <w:szCs w:val="24"/>
        </w:rPr>
        <w:t xml:space="preserve"> hogy nagyon nehezen tud jól indulni egy ilyen kapcsolat.</w:t>
      </w:r>
      <w:r w:rsidR="00A96AD8" w:rsidRPr="00776039">
        <w:rPr>
          <w:rFonts w:cs="Times New Roman"/>
          <w:szCs w:val="24"/>
        </w:rPr>
        <w:t xml:space="preserve"> </w:t>
      </w:r>
      <w:r w:rsidR="00C6743B" w:rsidRPr="00776039">
        <w:rPr>
          <w:rFonts w:cs="Times New Roman"/>
          <w:szCs w:val="24"/>
        </w:rPr>
        <w:t>Ahhoz</w:t>
      </w:r>
      <w:r w:rsidR="00A96AD8" w:rsidRPr="00776039">
        <w:rPr>
          <w:rFonts w:cs="Times New Roman"/>
          <w:szCs w:val="24"/>
        </w:rPr>
        <w:t>,</w:t>
      </w:r>
      <w:r w:rsidR="00C6743B" w:rsidRPr="00776039">
        <w:rPr>
          <w:rFonts w:cs="Times New Roman"/>
          <w:szCs w:val="24"/>
        </w:rPr>
        <w:t xml:space="preserve"> hogy egy mindenki számára használható eszközt készíts</w:t>
      </w:r>
      <w:r w:rsidR="0046404B" w:rsidRPr="00776039">
        <w:rPr>
          <w:rFonts w:cs="Times New Roman"/>
          <w:szCs w:val="24"/>
        </w:rPr>
        <w:t>ek,</w:t>
      </w:r>
      <w:r w:rsidR="00C6743B" w:rsidRPr="00776039">
        <w:rPr>
          <w:rFonts w:cs="Times New Roman"/>
          <w:szCs w:val="24"/>
        </w:rPr>
        <w:t xml:space="preserve"> fel kell mérni a szükséges igényeket.</w:t>
      </w:r>
    </w:p>
    <w:p w14:paraId="2B86A2B7" w14:textId="7777777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Alapvető igények, elvárások az alkalmazással kapcsolatban:</w:t>
      </w:r>
    </w:p>
    <w:p w14:paraId="671D1454" w14:textId="57648598" w:rsidR="00C6743B" w:rsidRPr="00776039" w:rsidRDefault="00C6743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Tervezői oldalról egyértelmű elvárás</w:t>
      </w:r>
      <w:r w:rsidR="00A96AD8" w:rsidRPr="00776039">
        <w:rPr>
          <w:rFonts w:cs="Times New Roman"/>
          <w:szCs w:val="24"/>
        </w:rPr>
        <w:t>,</w:t>
      </w:r>
      <w:r w:rsidRPr="00776039">
        <w:rPr>
          <w:rFonts w:cs="Times New Roman"/>
          <w:szCs w:val="24"/>
        </w:rPr>
        <w:t xml:space="preserve"> hogy a szellemi tőke megmaradhasson a tervezőnél. Ezért a nyers tervezésben </w:t>
      </w:r>
      <w:r w:rsidR="0046404B" w:rsidRPr="00776039">
        <w:rPr>
          <w:rFonts w:cs="Times New Roman"/>
          <w:szCs w:val="24"/>
        </w:rPr>
        <w:t>érintett fájl formátum felhasználása nem lehet opció.</w:t>
      </w:r>
    </w:p>
    <w:p w14:paraId="17BB48C1" w14:textId="4B613DE8" w:rsidR="0046404B" w:rsidRPr="00776039" w:rsidRDefault="0046404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Mindhárom oldalról elvárás a kényelem</w:t>
      </w:r>
      <w:r w:rsidR="00B66D9B" w:rsidRPr="00776039">
        <w:rPr>
          <w:rFonts w:cs="Times New Roman"/>
          <w:szCs w:val="24"/>
        </w:rPr>
        <w:t xml:space="preserve"> és a gyors számítás. Automatizálással t</w:t>
      </w:r>
      <w:r w:rsidRPr="00776039">
        <w:rPr>
          <w:rFonts w:cs="Times New Roman"/>
          <w:szCs w:val="24"/>
        </w:rPr>
        <w:t>öbb embernapnyi munka váltható ki egyszerűen</w:t>
      </w:r>
    </w:p>
    <w:p w14:paraId="06E2CCC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Egy újabb bonyolult, több opciós paraméterezéssel működő eszköz nem használható hatékonyan</w:t>
      </w:r>
    </w:p>
    <w:p w14:paraId="40E147E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lastRenderedPageBreak/>
        <w:t>Eredmények átláthatósága.</w:t>
      </w:r>
    </w:p>
    <w:p w14:paraId="1D8FB78B" w14:textId="10216648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Opciót kell biztos</w:t>
      </w:r>
      <w:r w:rsidR="009F302B" w:rsidRPr="00776039">
        <w:rPr>
          <w:rFonts w:cs="Times New Roman"/>
          <w:szCs w:val="24"/>
        </w:rPr>
        <w:t>ítani a felhasználó felé</w:t>
      </w:r>
      <w:r w:rsidR="005D44A1" w:rsidRPr="00776039">
        <w:rPr>
          <w:rFonts w:cs="Times New Roman"/>
          <w:szCs w:val="24"/>
        </w:rPr>
        <w:t>,</w:t>
      </w:r>
      <w:r w:rsidR="009F302B" w:rsidRPr="00776039">
        <w:rPr>
          <w:rFonts w:cs="Times New Roman"/>
          <w:szCs w:val="24"/>
        </w:rPr>
        <w:t xml:space="preserve"> hogy meghatározza, az eredményben visszaadott objektum típusokat, egyedeket.</w:t>
      </w:r>
    </w:p>
    <w:p w14:paraId="4B13A857" w14:textId="2B97589B" w:rsidR="009F302B" w:rsidRPr="00776039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 xml:space="preserve">Amennyiben </w:t>
      </w:r>
      <w:r w:rsidR="009F302B" w:rsidRPr="00776039">
        <w:rPr>
          <w:rFonts w:cs="Times New Roman"/>
          <w:szCs w:val="24"/>
        </w:rPr>
        <w:t>nem definiálja</w:t>
      </w:r>
      <w:r w:rsidRPr="00776039">
        <w:rPr>
          <w:rFonts w:cs="Times New Roman"/>
          <w:szCs w:val="24"/>
        </w:rPr>
        <w:t xml:space="preserve"> elvárásait a felhasználó, akkor</w:t>
      </w:r>
      <w:r w:rsidR="009F302B" w:rsidRPr="00776039">
        <w:rPr>
          <w:rFonts w:cs="Times New Roman"/>
          <w:szCs w:val="24"/>
        </w:rPr>
        <w:t xml:space="preserve"> mindent vissza kell adni</w:t>
      </w:r>
      <w:r w:rsidRPr="00776039">
        <w:rPr>
          <w:rFonts w:cs="Times New Roman"/>
          <w:szCs w:val="24"/>
        </w:rPr>
        <w:t>, e</w:t>
      </w:r>
      <w:r w:rsidR="009F302B" w:rsidRPr="00776039">
        <w:rPr>
          <w:rFonts w:cs="Times New Roman"/>
          <w:szCs w:val="24"/>
        </w:rPr>
        <w:t>zzel elkerülve</w:t>
      </w:r>
      <w:r w:rsidR="00620AFD" w:rsidRPr="00776039">
        <w:rPr>
          <w:rFonts w:cs="Times New Roman"/>
          <w:szCs w:val="24"/>
        </w:rPr>
        <w:t>,</w:t>
      </w:r>
      <w:r w:rsidR="009F302B" w:rsidRPr="00776039">
        <w:rPr>
          <w:rFonts w:cs="Times New Roman"/>
          <w:szCs w:val="24"/>
        </w:rPr>
        <w:t xml:space="preserve"> hogy a rengeteg adatba</w:t>
      </w:r>
      <w:r w:rsidRPr="00776039">
        <w:rPr>
          <w:rFonts w:cs="Times New Roman"/>
          <w:szCs w:val="24"/>
        </w:rPr>
        <w:t>n</w:t>
      </w:r>
      <w:r w:rsidR="009F302B" w:rsidRPr="00776039">
        <w:rPr>
          <w:rFonts w:cs="Times New Roman"/>
          <w:szCs w:val="24"/>
        </w:rPr>
        <w:t xml:space="preserve"> elvesszen a mezei </w:t>
      </w:r>
      <w:r w:rsidRPr="00776039">
        <w:rPr>
          <w:rFonts w:cs="Times New Roman"/>
          <w:szCs w:val="24"/>
        </w:rPr>
        <w:t>felhasználó.</w:t>
      </w:r>
    </w:p>
    <w:p w14:paraId="4C2E00A6" w14:textId="77777777" w:rsidR="004B194F" w:rsidRPr="00776039" w:rsidRDefault="004E3714" w:rsidP="00C84064">
      <w:pPr>
        <w:pStyle w:val="Listaszerbekezds"/>
        <w:spacing w:line="360" w:lineRule="auto"/>
        <w:ind w:left="927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364610CA" w14:textId="6F700621" w:rsidR="00214167" w:rsidRPr="00EB214E" w:rsidRDefault="00912A3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bookmarkStart w:id="6" w:name="_Toc100518212"/>
      <w:r w:rsidRPr="00EB214E">
        <w:rPr>
          <w:rFonts w:cs="Times New Roman"/>
        </w:rPr>
        <w:lastRenderedPageBreak/>
        <w:t>Lakóház költség meghatározása</w:t>
      </w:r>
      <w:bookmarkEnd w:id="6"/>
    </w:p>
    <w:p w14:paraId="060958A8" w14:textId="60EFF5CF" w:rsidR="00FC51F6" w:rsidRPr="00EB214E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cs="Times New Roman"/>
        </w:rPr>
      </w:pPr>
      <w:bookmarkStart w:id="7" w:name="_Toc100518213"/>
      <w:r w:rsidRPr="00EB214E">
        <w:rPr>
          <w:rFonts w:cs="Times New Roman"/>
        </w:rPr>
        <w:t>Tervezői költség meghatározás</w:t>
      </w:r>
      <w:r w:rsidR="00C1273F" w:rsidRPr="00EB214E">
        <w:rPr>
          <w:rFonts w:cs="Times New Roman"/>
        </w:rPr>
        <w:t>a</w:t>
      </w:r>
      <w:bookmarkEnd w:id="7"/>
    </w:p>
    <w:p w14:paraId="75D51986" w14:textId="7D0A961B" w:rsidR="00532EB3" w:rsidRPr="00EB214E" w:rsidRDefault="00BD1332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Minden épület tervezés ügyfél egyeztetésekkel indul. Az ügyfél szeretne egy épületet</w:t>
      </w:r>
      <w:r w:rsidR="00532EB3" w:rsidRPr="00776039">
        <w:rPr>
          <w:rFonts w:cs="Times New Roman"/>
        </w:rPr>
        <w:t>, ami az igényeinek megfelelő és ehhez van egy reális vagy éppenséggel irreális költségkerete. A tervező feladatai közé tartozik, hogy a költség keretnek megfelelő épületet tervezzen. Ez a feladat egy a sokból</w:t>
      </w:r>
      <w:r w:rsidR="004F64E6" w:rsidRPr="003500B6">
        <w:rPr>
          <w:rFonts w:cs="Times New Roman"/>
        </w:rPr>
        <w:t xml:space="preserve">, </w:t>
      </w:r>
      <w:r w:rsidR="00532EB3" w:rsidRPr="003500B6">
        <w:rPr>
          <w:rFonts w:cs="Times New Roman"/>
        </w:rPr>
        <w:t xml:space="preserve">és ez csak egy paraméter az épület tervezése során, ami sok feladat mögé kerül, mert </w:t>
      </w:r>
      <w:r w:rsidR="00CE0C5A" w:rsidRPr="00EB214E">
        <w:rPr>
          <w:rFonts w:cs="Times New Roman"/>
        </w:rPr>
        <w:t>fontosabb,</w:t>
      </w:r>
      <w:r w:rsidR="00532EB3" w:rsidRPr="00EB214E">
        <w:rPr>
          <w:rFonts w:cs="Times New Roman"/>
        </w:rPr>
        <w:t xml:space="preserve"> hogy az épület: </w:t>
      </w:r>
    </w:p>
    <w:p w14:paraId="652C6921" w14:textId="131A89C5" w:rsidR="00FC51F6" w:rsidRPr="00EB214E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biztonságos legyen</w:t>
      </w:r>
    </w:p>
    <w:p w14:paraId="49606BF6" w14:textId="5198C656" w:rsidR="00532EB3" w:rsidRPr="00EB214E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megfeleljen a helyi és országos építésihatóság által előírt szabályoknak</w:t>
      </w:r>
    </w:p>
    <w:p w14:paraId="6CFDBC03" w14:textId="13B89ED4" w:rsidR="00532EB3" w:rsidRPr="00EB214E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megfelelő </w:t>
      </w:r>
      <w:r w:rsidR="000E7207" w:rsidRPr="00EB214E">
        <w:rPr>
          <w:rFonts w:cs="Times New Roman"/>
        </w:rPr>
        <w:t xml:space="preserve">és </w:t>
      </w:r>
      <w:r w:rsidRPr="00EB214E">
        <w:rPr>
          <w:rFonts w:cs="Times New Roman"/>
        </w:rPr>
        <w:t>időtálló</w:t>
      </w:r>
      <w:r w:rsidR="00213979">
        <w:rPr>
          <w:rFonts w:cs="Times New Roman"/>
        </w:rPr>
        <w:t xml:space="preserve"> </w:t>
      </w:r>
      <w:r w:rsidRPr="00EB214E">
        <w:rPr>
          <w:rFonts w:cs="Times New Roman"/>
        </w:rPr>
        <w:t>anyagokkal valósuljon meg a kivitelezés</w:t>
      </w:r>
    </w:p>
    <w:p w14:paraId="789A3885" w14:textId="1FD5B01E" w:rsidR="00532EB3" w:rsidRPr="00EB214E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illeszkedjen a helyi és/vagy területi építési környezetbe, stílusba</w:t>
      </w:r>
    </w:p>
    <w:p w14:paraId="60B26511" w14:textId="1B43DF34" w:rsidR="00214167" w:rsidRPr="00EB214E" w:rsidRDefault="00AF4291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Sajnos a költségvetési kiírás sok esetben messze van a gyakorlati megvalósítástól, illetve az objektumok alapján számol. Ergo</w:t>
      </w:r>
      <w:r w:rsidR="004678EB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>ha egy objektum nincs megnevezve, címkézve azt csak manuálisan tudja hozzátenni a tervező.</w:t>
      </w:r>
      <w:r w:rsidR="00213979">
        <w:rPr>
          <w:rFonts w:cs="Times New Roman"/>
        </w:rPr>
        <w:t xml:space="preserve"> </w:t>
      </w:r>
      <w:r w:rsidR="00532EB3" w:rsidRPr="00EB214E">
        <w:rPr>
          <w:rFonts w:cs="Times New Roman"/>
        </w:rPr>
        <w:t>Ideális esetben minden lerajzolt vonal, vagy réteg költsége becsülhető lenne</w:t>
      </w:r>
      <w:r w:rsidR="00CE0C5A" w:rsidRPr="00EB214E">
        <w:rPr>
          <w:rFonts w:cs="Times New Roman"/>
        </w:rPr>
        <w:t>, de ehhez minden lerajzolt vonalhoz azonosítás szüksége, hogy az az objektum éppen micsoda. Ez a címkézés időigényes.</w:t>
      </w:r>
      <w:r w:rsidR="00213979">
        <w:rPr>
          <w:rFonts w:cs="Times New Roman"/>
        </w:rPr>
        <w:t xml:space="preserve"> </w:t>
      </w:r>
      <w:r w:rsidR="00CE0C5A" w:rsidRPr="00EB214E">
        <w:rPr>
          <w:rFonts w:cs="Times New Roman"/>
        </w:rPr>
        <w:t xml:space="preserve">A tervezők számára ideális megoldás lehet viszont az, hogy </w:t>
      </w:r>
      <w:r w:rsidR="00343E43" w:rsidRPr="00EB214E">
        <w:rPr>
          <w:rFonts w:cs="Times New Roman"/>
        </w:rPr>
        <w:t>h</w:t>
      </w:r>
      <w:r w:rsidR="00CE0C5A" w:rsidRPr="00EB214E">
        <w:rPr>
          <w:rFonts w:cs="Times New Roman"/>
        </w:rPr>
        <w:t>a</w:t>
      </w:r>
      <w:r w:rsidR="00343E43" w:rsidRPr="00EB214E">
        <w:rPr>
          <w:rFonts w:cs="Times New Roman"/>
        </w:rPr>
        <w:t xml:space="preserve"> a</w:t>
      </w:r>
      <w:r w:rsidR="00CE0C5A" w:rsidRPr="00EB214E">
        <w:rPr>
          <w:rFonts w:cs="Times New Roman"/>
        </w:rPr>
        <w:t xml:space="preserve"> tervezés során részfázisokat kiexportálnak, és azokra végeztetnek költségelemzést.</w:t>
      </w:r>
    </w:p>
    <w:p w14:paraId="5BE1DBB2" w14:textId="643FCE48" w:rsidR="00CE0C5A" w:rsidRPr="00EB214E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cs="Times New Roman"/>
        </w:rPr>
      </w:pPr>
      <w:bookmarkStart w:id="8" w:name="_Toc100518214"/>
      <w:r w:rsidRPr="00EB214E">
        <w:rPr>
          <w:rFonts w:cs="Times New Roman"/>
        </w:rPr>
        <w:t>Kivitelezői költség meghatározás</w:t>
      </w:r>
      <w:bookmarkEnd w:id="8"/>
    </w:p>
    <w:p w14:paraId="42F416FE" w14:textId="4D62BAEB" w:rsidR="00FC51F6" w:rsidRPr="00EB214E" w:rsidRDefault="00CE0C5A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mai építőipari környezetben egyetlen hibásan elkészített árajánlat komoly veszteséget jelenthet egy kivitelező</w:t>
      </w:r>
      <w:r w:rsidRPr="003500B6">
        <w:rPr>
          <w:rFonts w:cs="Times New Roman"/>
        </w:rPr>
        <w:t xml:space="preserve"> számára, nem csak a </w:t>
      </w:r>
      <w:r w:rsidR="00343E43" w:rsidRPr="003500B6">
        <w:rPr>
          <w:rFonts w:cs="Times New Roman"/>
        </w:rPr>
        <w:t>félre</w:t>
      </w:r>
      <w:r w:rsidR="00C65582" w:rsidRPr="00516D54">
        <w:rPr>
          <w:rFonts w:cs="Times New Roman"/>
        </w:rPr>
        <w:t>számolás miatt</w:t>
      </w:r>
      <w:r w:rsidRPr="00516D54">
        <w:rPr>
          <w:rFonts w:cs="Times New Roman"/>
        </w:rPr>
        <w:t xml:space="preserve">, hanem a folyamatos áremelkedés </w:t>
      </w:r>
      <w:r w:rsidR="00343E43" w:rsidRPr="00EB214E">
        <w:rPr>
          <w:rFonts w:cs="Times New Roman"/>
        </w:rPr>
        <w:t xml:space="preserve">okán </w:t>
      </w:r>
      <w:r w:rsidRPr="00EB214E">
        <w:rPr>
          <w:rFonts w:cs="Times New Roman"/>
        </w:rPr>
        <w:t>is.</w:t>
      </w:r>
    </w:p>
    <w:p w14:paraId="6C052EA0" w14:textId="4232D737" w:rsidR="00CE0C5A" w:rsidRPr="00EB214E" w:rsidRDefault="00CE0C5A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Több szempontból sem előnyös, ha a kivitelező számolja ki a mennyiségeket</w:t>
      </w:r>
      <w:r w:rsidR="00213979">
        <w:rPr>
          <w:rFonts w:cs="Times New Roman"/>
        </w:rPr>
        <w:t>, mivel</w:t>
      </w:r>
    </w:p>
    <w:p w14:paraId="03A459E4" w14:textId="0ABFA98A" w:rsidR="00CE0C5A" w:rsidRPr="00EB214E" w:rsidRDefault="00CE0C5A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időt és energiát visz el az értékesebb </w:t>
      </w:r>
      <w:r w:rsidR="00343E43" w:rsidRPr="00EB214E">
        <w:rPr>
          <w:rFonts w:cs="Times New Roman"/>
        </w:rPr>
        <w:t xml:space="preserve">helyszíni szak </w:t>
      </w:r>
      <w:r w:rsidRPr="00EB214E">
        <w:rPr>
          <w:rFonts w:cs="Times New Roman"/>
        </w:rPr>
        <w:t>tevékenységtől</w:t>
      </w:r>
    </w:p>
    <w:p w14:paraId="7F8A8C58" w14:textId="04F4E934" w:rsidR="00CE0C5A" w:rsidRPr="00EB214E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általában a számolások munka után második műszakban történik, ami növeli a hiba lehetőséget</w:t>
      </w:r>
    </w:p>
    <w:p w14:paraId="6A0EA338" w14:textId="20A6C296" w:rsidR="00AF4291" w:rsidRPr="00EB214E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hiba esetén bizalmatlanság alakulhat ki.</w:t>
      </w:r>
    </w:p>
    <w:p w14:paraId="2AEC4847" w14:textId="6D780B1E" w:rsidR="00CE0C5A" w:rsidRPr="00EB214E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</w:t>
      </w:r>
      <w:r w:rsidR="00CE0C5A" w:rsidRPr="00EB214E">
        <w:rPr>
          <w:rFonts w:cs="Times New Roman"/>
        </w:rPr>
        <w:t>isszaélésre ad</w:t>
      </w:r>
      <w:r w:rsidRPr="00EB214E">
        <w:rPr>
          <w:rFonts w:cs="Times New Roman"/>
        </w:rPr>
        <w:t>hat</w:t>
      </w:r>
      <w:r w:rsidR="00CE0C5A" w:rsidRPr="00EB214E">
        <w:rPr>
          <w:rFonts w:cs="Times New Roman"/>
        </w:rPr>
        <w:t xml:space="preserve"> lehetőséget</w:t>
      </w:r>
      <w:r w:rsidRPr="00EB214E">
        <w:rPr>
          <w:rFonts w:cs="Times New Roman"/>
        </w:rPr>
        <w:t xml:space="preserve"> mind az ügyfél</w:t>
      </w:r>
      <w:r w:rsidR="00343E43" w:rsidRPr="00EB214E">
        <w:rPr>
          <w:rFonts w:cs="Times New Roman"/>
        </w:rPr>
        <w:t>,</w:t>
      </w:r>
      <w:r w:rsidRPr="00EB214E">
        <w:rPr>
          <w:rFonts w:cs="Times New Roman"/>
        </w:rPr>
        <w:t xml:space="preserve"> mind a kivitelező szemszögéből.</w:t>
      </w:r>
    </w:p>
    <w:p w14:paraId="712A320B" w14:textId="14CB3EE7" w:rsidR="00AF4291" w:rsidRPr="00EB214E" w:rsidRDefault="00AF4291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lastRenderedPageBreak/>
        <w:t>Az ideális támogató rendszer kiszámolja a mennyiségeket és anyag bontásba adja át a kivitelező felé azokat</w:t>
      </w:r>
      <w:r w:rsidR="00C65582" w:rsidRPr="00EB214E">
        <w:rPr>
          <w:rFonts w:cs="Times New Roman"/>
        </w:rPr>
        <w:t>. Egy leolvasott mennyiséghez nagyon egyszerű a rétegrend további elemét kikalkulálni.</w:t>
      </w:r>
    </w:p>
    <w:p w14:paraId="7D710B74" w14:textId="669C7966" w:rsidR="00AF4291" w:rsidRPr="00EB214E" w:rsidRDefault="00AF4291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Szemléltetés egyszerű példával:</w:t>
      </w:r>
      <w:r w:rsidR="00C65582" w:rsidRPr="00EB214E">
        <w:rPr>
          <w:rFonts w:cs="Times New Roman"/>
        </w:rPr>
        <w:t xml:space="preserve"> Külső falazat.</w:t>
      </w:r>
    </w:p>
    <w:p w14:paraId="1BEA1EA4" w14:textId="19022EDF" w:rsidR="00C65582" w:rsidRPr="00EB214E" w:rsidRDefault="00C65582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Bentről kifelé indulva.</w:t>
      </w:r>
    </w:p>
    <w:p w14:paraId="03CCE666" w14:textId="14F109DB" w:rsidR="00C65582" w:rsidRPr="00EB214E" w:rsidRDefault="00C65582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falazatot, csupasz falat belülről borítja valami.</w:t>
      </w:r>
    </w:p>
    <w:p w14:paraId="7E13DC03" w14:textId="41A15686" w:rsidR="00C65582" w:rsidRPr="00EB214E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Burkolat</w:t>
      </w:r>
    </w:p>
    <w:p w14:paraId="34339DC6" w14:textId="1B2F2E52" w:rsidR="00C65582" w:rsidRPr="00EB214E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burkolat alá vakolat kell</w:t>
      </w:r>
    </w:p>
    <w:p w14:paraId="7C10BEF3" w14:textId="47573297" w:rsidR="00C65582" w:rsidRPr="00EB214E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Vagy gipszkarton</w:t>
      </w:r>
    </w:p>
    <w:p w14:paraId="773CA6B7" w14:textId="4A299DA5" w:rsidR="00C65582" w:rsidRPr="00EB214E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alá vázszerkezet </w:t>
      </w:r>
    </w:p>
    <w:p w14:paraId="60D4BCB2" w14:textId="7AEBF492" w:rsidR="00C65582" w:rsidRPr="00EB214E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vagy ragasztó</w:t>
      </w:r>
    </w:p>
    <w:p w14:paraId="1AEE3EDE" w14:textId="62ED788C" w:rsidR="00C65582" w:rsidRPr="00EB214E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Festék</w:t>
      </w:r>
    </w:p>
    <w:p w14:paraId="5902767E" w14:textId="3215550D" w:rsidR="00C65582" w:rsidRPr="00EB214E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festék alá glett</w:t>
      </w:r>
    </w:p>
    <w:p w14:paraId="776C9223" w14:textId="041567F4" w:rsidR="00C65582" w:rsidRPr="00EB214E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alá vakolat</w:t>
      </w:r>
    </w:p>
    <w:p w14:paraId="4441A587" w14:textId="188CE237" w:rsidR="00C65582" w:rsidRPr="00EB214E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vagy gipszkarton</w:t>
      </w:r>
    </w:p>
    <w:p w14:paraId="22F08023" w14:textId="7CFE05B2" w:rsidR="00214167" w:rsidRPr="00EB214E" w:rsidRDefault="00C65582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Ezzel az egyszerű példával szemléltehető, hogy egy meghatározott külső falazat belső felületéhez mennyi</w:t>
      </w:r>
      <w:r w:rsidR="00F82D36" w:rsidRPr="00EB214E">
        <w:rPr>
          <w:rFonts w:cs="Times New Roman"/>
        </w:rPr>
        <w:t xml:space="preserve"> </w:t>
      </w:r>
      <w:r w:rsidR="002B2EAD" w:rsidRPr="00EB214E">
        <w:rPr>
          <w:rFonts w:cs="Times New Roman"/>
        </w:rPr>
        <w:t>különböző</w:t>
      </w:r>
      <w:r w:rsidRPr="00EB214E">
        <w:rPr>
          <w:rFonts w:cs="Times New Roman"/>
        </w:rPr>
        <w:t xml:space="preserve"> anyag mennyiség, és munkabér költség </w:t>
      </w:r>
      <w:r w:rsidR="00F82D36" w:rsidRPr="00EB214E">
        <w:rPr>
          <w:rFonts w:cs="Times New Roman"/>
        </w:rPr>
        <w:t>határozható meg.</w:t>
      </w:r>
    </w:p>
    <w:p w14:paraId="0BB36430" w14:textId="4FE50C7F" w:rsidR="00FC51F6" w:rsidRPr="00EB214E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cs="Times New Roman"/>
        </w:rPr>
      </w:pPr>
      <w:bookmarkStart w:id="9" w:name="_Toc100518215"/>
      <w:r w:rsidRPr="00EB214E">
        <w:rPr>
          <w:rFonts w:cs="Times New Roman"/>
        </w:rPr>
        <w:t>Megrendelői költség meghatározás</w:t>
      </w:r>
      <w:bookmarkEnd w:id="9"/>
    </w:p>
    <w:p w14:paraId="1B5635EF" w14:textId="49DCAAE5" w:rsidR="00FC51F6" w:rsidRPr="00EB214E" w:rsidRDefault="00F82D36" w:rsidP="00C84064">
      <w:pPr>
        <w:spacing w:line="360" w:lineRule="auto"/>
        <w:ind w:firstLine="720"/>
        <w:jc w:val="both"/>
        <w:rPr>
          <w:rFonts w:cs="Times New Roman"/>
        </w:rPr>
      </w:pPr>
      <w:r w:rsidRPr="00776039">
        <w:rPr>
          <w:rFonts w:cs="Times New Roman"/>
        </w:rPr>
        <w:t xml:space="preserve">A megrendelő a tervezői és kivitelezői hibáknak és visszaéléseknek az elszenvedője. Ha nincs a kezében egy eszköz vagy nem kér fel borsos áron ellenőrt, akkor marad az </w:t>
      </w:r>
      <w:r w:rsidR="00C70A38" w:rsidRPr="003500B6">
        <w:rPr>
          <w:rFonts w:cs="Times New Roman"/>
        </w:rPr>
        <w:t>Excel</w:t>
      </w:r>
      <w:r w:rsidRPr="003500B6">
        <w:rPr>
          <w:rFonts w:cs="Times New Roman"/>
        </w:rPr>
        <w:t xml:space="preserve"> tábla és több hetes számolgatási procedúra.</w:t>
      </w:r>
    </w:p>
    <w:p w14:paraId="5256A1E6" w14:textId="50E2AFFF" w:rsidR="00F82D36" w:rsidRPr="00EB214E" w:rsidRDefault="00F82D36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 ilyen jellegű ellenőrző tevékenység a következő problémákat hordozza:</w:t>
      </w:r>
    </w:p>
    <w:p w14:paraId="2386A50D" w14:textId="1ED25F84" w:rsidR="00F82D36" w:rsidRPr="00EB214E" w:rsidRDefault="00F82D36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Ha már ellenőrzés szükséges a részünkről akkor már probléma van.</w:t>
      </w:r>
    </w:p>
    <w:p w14:paraId="07A7051A" w14:textId="3194DDBF" w:rsidR="00F82D36" w:rsidRPr="00EB214E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Vagy a tervező rontott el valamit vagy a kivitelező számolt rosszul, de a két szám eltér, ezért szükséges a</w:t>
      </w:r>
      <w:r w:rsidR="00343E43" w:rsidRPr="00EB214E">
        <w:rPr>
          <w:rFonts w:cs="Times New Roman"/>
        </w:rPr>
        <w:t>z</w:t>
      </w:r>
      <w:r w:rsidRPr="00EB214E">
        <w:rPr>
          <w:rFonts w:cs="Times New Roman"/>
        </w:rPr>
        <w:t xml:space="preserve"> </w:t>
      </w:r>
      <w:r w:rsidR="00C70A38" w:rsidRPr="00EB214E">
        <w:rPr>
          <w:rFonts w:cs="Times New Roman"/>
        </w:rPr>
        <w:t>ellenőrzés</w:t>
      </w:r>
      <w:r w:rsidRPr="00EB214E">
        <w:rPr>
          <w:rFonts w:cs="Times New Roman"/>
        </w:rPr>
        <w:t>.</w:t>
      </w:r>
    </w:p>
    <w:p w14:paraId="0063C388" w14:textId="7B94F7E6" w:rsidR="00F82D36" w:rsidRPr="00EB214E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 ügyfél szintű ellenőrzés általában kezdetleges eszközökkel valósul meg, rutin és tapasztalat nélkül.</w:t>
      </w:r>
    </w:p>
    <w:p w14:paraId="1CF73D79" w14:textId="5B5C0765" w:rsidR="002B2EAD" w:rsidRPr="00EB214E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Nagy mértékű hibalehetőség</w:t>
      </w:r>
    </w:p>
    <w:p w14:paraId="749486EE" w14:textId="160D4BB0" w:rsidR="002B2EAD" w:rsidRPr="00EB214E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Gyakori hiba kellemetlené teszi a kapcsolatot, </w:t>
      </w:r>
      <w:r w:rsidR="00213979">
        <w:rPr>
          <w:rFonts w:cs="Times New Roman"/>
        </w:rPr>
        <w:t xml:space="preserve">a </w:t>
      </w:r>
      <w:r w:rsidRPr="00EB214E">
        <w:rPr>
          <w:rFonts w:cs="Times New Roman"/>
        </w:rPr>
        <w:t>hitelesség csökken.</w:t>
      </w:r>
    </w:p>
    <w:p w14:paraId="317A6786" w14:textId="3D87A1E4" w:rsidR="002B2EAD" w:rsidRPr="00EB214E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lastRenderedPageBreak/>
        <w:t>Kezdeti költségelemzés meghatározásakor nagy mértékű pontatlanság.</w:t>
      </w:r>
    </w:p>
    <w:p w14:paraId="238A4830" w14:textId="67DE514F" w:rsidR="00214167" w:rsidRPr="00EB214E" w:rsidRDefault="006A70C2" w:rsidP="00C84064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probléma gyökerét tehát az jelenti, hogy n</w:t>
      </w:r>
      <w:r w:rsidR="00214167" w:rsidRPr="00EB214E">
        <w:rPr>
          <w:rFonts w:cs="Times New Roman"/>
        </w:rPr>
        <w:t>incs hatékony segítség a megrendelő kezében.</w:t>
      </w:r>
    </w:p>
    <w:p w14:paraId="69630C46" w14:textId="322CAA70" w:rsidR="00FC51F6" w:rsidRPr="00EB214E" w:rsidRDefault="00214167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br w:type="page"/>
      </w:r>
    </w:p>
    <w:p w14:paraId="07FEF150" w14:textId="456A0543" w:rsidR="00FC51F6" w:rsidRPr="00EB214E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bookmarkStart w:id="10" w:name="_Toc100518216"/>
      <w:r w:rsidRPr="00EB214E">
        <w:rPr>
          <w:rFonts w:cs="Times New Roman"/>
        </w:rPr>
        <w:lastRenderedPageBreak/>
        <w:t xml:space="preserve">DXF felépítése, adatkapcsolatok </w:t>
      </w:r>
      <w:r w:rsidR="00912A35" w:rsidRPr="00EB214E">
        <w:rPr>
          <w:rFonts w:cs="Times New Roman"/>
        </w:rPr>
        <w:t>kapcsolatok</w:t>
      </w:r>
      <w:bookmarkEnd w:id="10"/>
    </w:p>
    <w:p w14:paraId="5F0F76B0" w14:textId="08E47308" w:rsidR="00FC51F6" w:rsidRPr="00EB214E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11" w:name="_Toc100518217"/>
      <w:r w:rsidRPr="00EB214E">
        <w:rPr>
          <w:rFonts w:cs="Times New Roman"/>
        </w:rPr>
        <w:t>Általános ismertető</w:t>
      </w:r>
      <w:bookmarkEnd w:id="11"/>
      <w:r w:rsidRPr="00EB214E">
        <w:rPr>
          <w:rFonts w:cs="Times New Roman"/>
        </w:rPr>
        <w:t xml:space="preserve"> </w:t>
      </w:r>
    </w:p>
    <w:p w14:paraId="1C0BF446" w14:textId="3BA20EEB" w:rsidR="00E66B70" w:rsidRPr="00EB214E" w:rsidRDefault="00FF0BCF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DXF egy fix szabályrendszer alapján felépített, ASCII</w:t>
      </w:r>
      <w:ins w:id="12" w:author="Zoltan Toth, Dr." w:date="2022-05-01T09:31:00Z">
        <w:r w:rsidR="007B7CDF">
          <w:rPr>
            <w:rFonts w:cs="Times New Roman"/>
          </w:rPr>
          <w:t>-alapú</w:t>
        </w:r>
      </w:ins>
      <w:r w:rsidRPr="00776039">
        <w:rPr>
          <w:rFonts w:cs="Times New Roman"/>
        </w:rPr>
        <w:t xml:space="preserve"> szöveges állomány. Két egymást követő sor mindig ös</w:t>
      </w:r>
      <w:r w:rsidRPr="003500B6">
        <w:rPr>
          <w:rFonts w:cs="Times New Roman"/>
        </w:rPr>
        <w:t>szetartozik. Az első sor egy típus</w:t>
      </w:r>
      <w:r w:rsidR="00004A58" w:rsidRPr="003500B6">
        <w:rPr>
          <w:rFonts w:cs="Times New Roman"/>
        </w:rPr>
        <w:t>kódot</w:t>
      </w:r>
      <w:r w:rsidRPr="003500B6">
        <w:rPr>
          <w:rFonts w:cs="Times New Roman"/>
        </w:rPr>
        <w:t xml:space="preserve"> ad meg</w:t>
      </w:r>
      <w:r w:rsidR="00004A58" w:rsidRPr="007753AC">
        <w:rPr>
          <w:rFonts w:cs="Times New Roman"/>
        </w:rPr>
        <w:t>, ami három karakter hosszú balról padolva SPACE karakterrel.</w:t>
      </w:r>
      <w:r w:rsidRPr="00EB214E">
        <w:rPr>
          <w:rFonts w:cs="Times New Roman"/>
        </w:rPr>
        <w:t xml:space="preserve"> a második pedig a típushoz tartozó értéket</w:t>
      </w:r>
      <w:ins w:id="13" w:author="Zoltan Toth, Dr." w:date="2022-05-01T09:32:00Z">
        <w:r w:rsidR="007B7CDF">
          <w:rPr>
            <w:rFonts w:cs="Times New Roman"/>
          </w:rPr>
          <w:t xml:space="preserve"> írja le</w:t>
        </w:r>
      </w:ins>
      <w:r w:rsidR="00E66B70" w:rsidRPr="00EB214E">
        <w:rPr>
          <w:rFonts w:cs="Times New Roman"/>
        </w:rPr>
        <w:t xml:space="preserve">. </w:t>
      </w:r>
      <w:r w:rsidR="00004A58" w:rsidRPr="00EB214E">
        <w:rPr>
          <w:rFonts w:cs="Times New Roman"/>
        </w:rPr>
        <w:t xml:space="preserve">A fájl több szekcióból állhat, de a szekciók közül csak az </w:t>
      </w:r>
      <w:commentRangeStart w:id="14"/>
      <w:commentRangeStart w:id="15"/>
      <w:r w:rsidR="00004A58" w:rsidRPr="00EB214E">
        <w:rPr>
          <w:rFonts w:cs="Times New Roman"/>
        </w:rPr>
        <w:t xml:space="preserve">ENTITIES </w:t>
      </w:r>
      <w:commentRangeEnd w:id="14"/>
      <w:r w:rsidR="008053F5">
        <w:rPr>
          <w:rStyle w:val="Jegyzethivatkozs"/>
        </w:rPr>
        <w:commentReference w:id="14"/>
      </w:r>
      <w:commentRangeEnd w:id="15"/>
      <w:r w:rsidR="00526AD6">
        <w:rPr>
          <w:rStyle w:val="Jegyzethivatkozs"/>
        </w:rPr>
        <w:commentReference w:id="15"/>
      </w:r>
      <w:r w:rsidR="00004A58" w:rsidRPr="00EB214E">
        <w:rPr>
          <w:rFonts w:cs="Times New Roman"/>
        </w:rPr>
        <w:t>kötelező.</w:t>
      </w:r>
      <w:ins w:id="16" w:author="Ujszászi Mi" w:date="2022-05-03T21:25:00Z">
        <w:r w:rsidR="00526AD6">
          <w:rPr>
            <w:rFonts w:cs="Times New Roman"/>
          </w:rPr>
          <w:t xml:space="preserve"> Az ENTITIES szekció tartalmazza a rajzelemek kirajzolásához</w:t>
        </w:r>
      </w:ins>
      <w:ins w:id="17" w:author="Ujszászi Mi" w:date="2022-05-03T21:26:00Z">
        <w:r w:rsidR="00526AD6">
          <w:rPr>
            <w:rFonts w:cs="Times New Roman"/>
          </w:rPr>
          <w:t xml:space="preserve"> szükséges alapvető geometriai adatokat.</w:t>
        </w:r>
      </w:ins>
      <w:r w:rsidR="00004A58" w:rsidRPr="00EB214E">
        <w:rPr>
          <w:rFonts w:cs="Times New Roman"/>
        </w:rPr>
        <w:t xml:space="preserve"> </w:t>
      </w:r>
      <w:r w:rsidR="00E66B70" w:rsidRPr="00EB214E">
        <w:rPr>
          <w:rFonts w:cs="Times New Roman"/>
        </w:rPr>
        <w:t>A fájl végén EOF kulcsszó található.</w:t>
      </w:r>
    </w:p>
    <w:p w14:paraId="593B3077" w14:textId="694E29F1" w:rsidR="00E66B70" w:rsidRPr="00EB214E" w:rsidRDefault="00E66B70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Minden szekció előtt meg kell adni, hogy egy új szekció következik a </w:t>
      </w:r>
      <w:r w:rsidR="00004A58" w:rsidRPr="00EB214E">
        <w:rPr>
          <w:rFonts w:cs="Times New Roman"/>
        </w:rPr>
        <w:t xml:space="preserve">„  </w:t>
      </w:r>
      <w:r w:rsidRPr="00EB214E">
        <w:rPr>
          <w:rFonts w:cs="Times New Roman"/>
        </w:rPr>
        <w:t>0</w:t>
      </w:r>
      <w:r w:rsidR="00004A58" w:rsidRPr="00EB214E">
        <w:rPr>
          <w:rFonts w:cs="Times New Roman"/>
        </w:rPr>
        <w:t>”</w:t>
      </w:r>
      <w:r w:rsidRPr="00EB214E">
        <w:rPr>
          <w:rFonts w:cs="Times New Roman"/>
        </w:rPr>
        <w:t xml:space="preserve">, SECTION kóddal, ezt követően </w:t>
      </w:r>
      <w:r w:rsidR="00004A58" w:rsidRPr="00EB214E">
        <w:rPr>
          <w:rFonts w:cs="Times New Roman"/>
        </w:rPr>
        <w:t>„  2”</w:t>
      </w:r>
      <w:r w:rsidRPr="00EB214E">
        <w:rPr>
          <w:rFonts w:cs="Times New Roman"/>
        </w:rPr>
        <w:t xml:space="preserve">, Szekció neve következik. A tartalmat követően a szekció </w:t>
      </w:r>
      <w:r w:rsidR="00004A58" w:rsidRPr="00EB214E">
        <w:rPr>
          <w:rFonts w:cs="Times New Roman"/>
        </w:rPr>
        <w:t>„  0”  kóddal és „</w:t>
      </w:r>
      <w:r w:rsidRPr="00EB214E">
        <w:rPr>
          <w:rFonts w:cs="Times New Roman"/>
        </w:rPr>
        <w:t>ENDSEC</w:t>
      </w:r>
      <w:r w:rsidR="00004A58" w:rsidRPr="00EB214E">
        <w:rPr>
          <w:rFonts w:cs="Times New Roman"/>
        </w:rPr>
        <w:t>”</w:t>
      </w:r>
      <w:r w:rsidRPr="00EB214E">
        <w:rPr>
          <w:rFonts w:cs="Times New Roman"/>
        </w:rPr>
        <w:t xml:space="preserve"> kulcsszóval </w:t>
      </w:r>
      <w:r w:rsidR="003D13E8" w:rsidRPr="00EB214E">
        <w:rPr>
          <w:rFonts w:cs="Times New Roman"/>
        </w:rPr>
        <w:t>zárul</w:t>
      </w:r>
      <w:r w:rsidRPr="00EB214E">
        <w:rPr>
          <w:rFonts w:cs="Times New Roman"/>
        </w:rPr>
        <w:t>.</w:t>
      </w:r>
    </w:p>
    <w:p w14:paraId="3AB3B4DE" w14:textId="53231A52" w:rsidR="00B80CB5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ins w:id="18" w:author="Ujszászi Mi" w:date="2022-05-03T21:27:00Z"/>
          <w:rFonts w:cs="Times New Roman"/>
        </w:rPr>
      </w:pPr>
      <w:bookmarkStart w:id="19" w:name="_Toc100518218"/>
      <w:commentRangeStart w:id="20"/>
      <w:commentRangeStart w:id="21"/>
      <w:r w:rsidRPr="00EB214E">
        <w:rPr>
          <w:rFonts w:cs="Times New Roman"/>
        </w:rPr>
        <w:t>Felépítése</w:t>
      </w:r>
      <w:bookmarkEnd w:id="19"/>
      <w:r w:rsidRPr="00EB214E">
        <w:rPr>
          <w:rFonts w:cs="Times New Roman"/>
        </w:rPr>
        <w:t xml:space="preserve"> </w:t>
      </w:r>
    </w:p>
    <w:p w14:paraId="04B5AA89" w14:textId="30BA98CC" w:rsidR="00526AD6" w:rsidRDefault="00526AD6" w:rsidP="00526AD6">
      <w:pPr>
        <w:spacing w:line="360" w:lineRule="auto"/>
        <w:ind w:firstLine="708"/>
        <w:rPr>
          <w:ins w:id="22" w:author="Ujszászi Mi" w:date="2022-05-03T22:14:00Z"/>
        </w:rPr>
      </w:pPr>
      <w:ins w:id="23" w:author="Ujszászi Mi" w:date="2022-05-03T21:27:00Z">
        <w:r>
          <w:t>A következő alfejezetben ki fogom fejteni a dokumentáció alapján felhasználható szekciókat és</w:t>
        </w:r>
      </w:ins>
      <w:ins w:id="24" w:author="Ujszászi Mi" w:date="2022-05-03T21:28:00Z">
        <w:r>
          <w:t xml:space="preserve"> ismertetem azok felhasználási lehetőségeit.</w:t>
        </w:r>
      </w:ins>
    </w:p>
    <w:p w14:paraId="0184A813" w14:textId="3A911793" w:rsidR="00E27BC0" w:rsidRPr="00872898" w:rsidRDefault="00E27BC0" w:rsidP="00E27BC0">
      <w:pPr>
        <w:spacing w:line="360" w:lineRule="auto"/>
        <w:pPrChange w:id="25" w:author="Ujszászi Mi" w:date="2022-05-03T22:14:00Z">
          <w:pPr>
            <w:pStyle w:val="Cmsor2"/>
            <w:numPr>
              <w:ilvl w:val="1"/>
              <w:numId w:val="6"/>
            </w:numPr>
            <w:spacing w:line="360" w:lineRule="auto"/>
            <w:ind w:left="900" w:hanging="900"/>
            <w:jc w:val="both"/>
          </w:pPr>
        </w:pPrChange>
      </w:pPr>
      <w:ins w:id="26" w:author="Ujszászi Mi" w:date="2022-05-03T22:14:00Z">
        <w:r>
          <w:t>A DXF fájlformátum kötött</w:t>
        </w:r>
      </w:ins>
      <w:ins w:id="27" w:author="Ujszászi Mi" w:date="2022-05-03T22:31:00Z">
        <w:r w:rsidR="00872898">
          <w:t xml:space="preserve"> és a szekciók sörrendje kötött,</w:t>
        </w:r>
      </w:ins>
      <w:ins w:id="28" w:author="Ujszászi Mi" w:date="2022-05-03T22:27:00Z">
        <w:r w:rsidR="00872898">
          <w:t xml:space="preserve"> de a</w:t>
        </w:r>
      </w:ins>
      <w:ins w:id="29" w:author="Ujszászi Mi" w:date="2022-05-03T22:29:00Z">
        <w:r w:rsidR="00872898">
          <w:t>z ENTITIES szekción kívül, a</w:t>
        </w:r>
      </w:ins>
      <w:ins w:id="30" w:author="Ujszászi Mi" w:date="2022-05-03T22:27:00Z">
        <w:r w:rsidR="00872898">
          <w:t xml:space="preserve"> szekciók szabadon </w:t>
        </w:r>
      </w:ins>
      <w:ins w:id="31" w:author="Ujszászi Mi" w:date="2022-05-03T22:28:00Z">
        <w:r w:rsidR="00872898">
          <w:t>elhagyhatok</w:t>
        </w:r>
      </w:ins>
      <w:ins w:id="32" w:author="Ujszászi Mi" w:date="2022-05-03T22:27:00Z">
        <w:r w:rsidR="00872898">
          <w:t xml:space="preserve">. </w:t>
        </w:r>
      </w:ins>
      <w:ins w:id="33" w:author="Ujszászi Mi" w:date="2022-05-03T22:29:00Z">
        <w:r w:rsidR="00872898">
          <w:t xml:space="preserve">Ettől függetlenül </w:t>
        </w:r>
      </w:ins>
      <w:ins w:id="34" w:author="Ujszászi Mi" w:date="2022-05-03T22:28:00Z">
        <w:r w:rsidR="00872898">
          <w:t>érdemesnek tartottam mindegyik szekcióról egy rövid leírást készíteni még akkor is</w:t>
        </w:r>
      </w:ins>
      <w:ins w:id="35" w:author="Ujszászi Mi" w:date="2022-05-03T22:29:00Z">
        <w:r w:rsidR="00872898">
          <w:t xml:space="preserve">, </w:t>
        </w:r>
      </w:ins>
      <w:ins w:id="36" w:author="Ujszászi Mi" w:date="2022-05-03T22:28:00Z">
        <w:r w:rsidR="00872898">
          <w:t>ha ezek</w:t>
        </w:r>
      </w:ins>
      <w:ins w:id="37" w:author="Ujszászi Mi" w:date="2022-05-03T22:30:00Z">
        <w:r w:rsidR="00872898">
          <w:t>et</w:t>
        </w:r>
      </w:ins>
      <w:ins w:id="38" w:author="Ujszászi Mi" w:date="2022-05-03T22:28:00Z">
        <w:r w:rsidR="00872898">
          <w:t xml:space="preserve"> a szekciókat a feldolgozó logika nem érint</w:t>
        </w:r>
      </w:ins>
      <w:ins w:id="39" w:author="Ujszászi Mi" w:date="2022-05-03T22:29:00Z">
        <w:r w:rsidR="00872898">
          <w:t>i.</w:t>
        </w:r>
      </w:ins>
      <w:ins w:id="40" w:author="Ujszászi Mi" w:date="2022-05-03T22:31:00Z">
        <w:r w:rsidR="00872898">
          <w:t xml:space="preserve"> A rövid bemutatás a formátum sokrétűségére és megannyi f</w:t>
        </w:r>
      </w:ins>
      <w:ins w:id="41" w:author="Ujszászi Mi" w:date="2022-05-03T22:32:00Z">
        <w:r w:rsidR="00872898">
          <w:t>elhasználhatóságára próbál rámutatni.</w:t>
        </w:r>
      </w:ins>
    </w:p>
    <w:p w14:paraId="26569A92" w14:textId="2F3F54CF" w:rsidR="00E66B70" w:rsidRPr="00EB214E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42" w:name="_Toc100518219"/>
      <w:r w:rsidRPr="00EB214E">
        <w:rPr>
          <w:rFonts w:cs="Times New Roman"/>
        </w:rPr>
        <w:t>Header</w:t>
      </w:r>
      <w:bookmarkEnd w:id="42"/>
      <w:r w:rsidRPr="00EB214E">
        <w:rPr>
          <w:rFonts w:cs="Times New Roman"/>
        </w:rPr>
        <w:t xml:space="preserve"> </w:t>
      </w:r>
      <w:commentRangeEnd w:id="20"/>
      <w:r w:rsidR="008F1BDD">
        <w:rPr>
          <w:rStyle w:val="Jegyzethivatkozs"/>
          <w:rFonts w:eastAsiaTheme="minorHAnsi" w:cstheme="minorBidi"/>
          <w:b w:val="0"/>
          <w:bCs w:val="0"/>
          <w:color w:val="auto"/>
        </w:rPr>
        <w:commentReference w:id="20"/>
      </w:r>
      <w:commentRangeEnd w:id="21"/>
      <w:r w:rsidR="00526AD6">
        <w:rPr>
          <w:rStyle w:val="Jegyzethivatkozs"/>
          <w:rFonts w:eastAsiaTheme="minorHAnsi" w:cstheme="minorBidi"/>
          <w:b w:val="0"/>
          <w:bCs w:val="0"/>
          <w:color w:val="auto"/>
        </w:rPr>
        <w:commentReference w:id="21"/>
      </w:r>
    </w:p>
    <w:p w14:paraId="0BD45F8A" w14:textId="1FFE34A1" w:rsidR="00E66B70" w:rsidRDefault="00004A58" w:rsidP="00C84064">
      <w:pPr>
        <w:spacing w:line="360" w:lineRule="auto"/>
        <w:ind w:firstLine="708"/>
        <w:jc w:val="both"/>
        <w:rPr>
          <w:ins w:id="43" w:author="Ujszászi Mi" w:date="2022-05-03T21:32:00Z"/>
          <w:rFonts w:cs="Times New Roman"/>
        </w:rPr>
      </w:pPr>
      <w:r w:rsidRPr="00776039">
        <w:rPr>
          <w:rFonts w:cs="Times New Roman"/>
        </w:rPr>
        <w:t xml:space="preserve">A </w:t>
      </w:r>
      <w:r w:rsidR="00172535" w:rsidRPr="00776039">
        <w:rPr>
          <w:rFonts w:cs="Times New Roman"/>
        </w:rPr>
        <w:t>HEADER</w:t>
      </w:r>
      <w:r w:rsidRPr="003500B6">
        <w:rPr>
          <w:rFonts w:cs="Times New Roman"/>
        </w:rPr>
        <w:t xml:space="preserve"> szekcióban az általános fájladatok találhatóak a beállított változók formájában.</w:t>
      </w:r>
      <w:r w:rsidR="00BA7F75" w:rsidRPr="00EB214E">
        <w:rPr>
          <w:rFonts w:cs="Times New Roman"/>
        </w:rPr>
        <w:t xml:space="preserve"> A változók elnevezése általában $ karakterrel kezdődnek</w:t>
      </w:r>
      <w:r w:rsidR="00343E43" w:rsidRPr="00EB214E">
        <w:rPr>
          <w:rFonts w:cs="Times New Roman"/>
        </w:rPr>
        <w:t>.</w:t>
      </w:r>
      <w:r w:rsidR="00BA7F75" w:rsidRPr="00EB214E">
        <w:rPr>
          <w:rFonts w:cs="Times New Roman"/>
        </w:rPr>
        <w:t xml:space="preserve"> </w:t>
      </w:r>
      <w:r w:rsidR="00343E43" w:rsidRPr="00EB214E">
        <w:rPr>
          <w:rFonts w:cs="Times New Roman"/>
        </w:rPr>
        <w:t>A</w:t>
      </w:r>
      <w:r w:rsidR="00BA7F75" w:rsidRPr="00EB214E">
        <w:rPr>
          <w:rFonts w:cs="Times New Roman"/>
        </w:rPr>
        <w:t xml:space="preserve"> teljesség igénye nélkül</w:t>
      </w:r>
      <w:r w:rsidR="00343E43" w:rsidRPr="00EB214E">
        <w:rPr>
          <w:rFonts w:cs="Times New Roman"/>
        </w:rPr>
        <w:t xml:space="preserve">, </w:t>
      </w:r>
      <w:r w:rsidR="00BA7F75" w:rsidRPr="00EB214E">
        <w:rPr>
          <w:rFonts w:cs="Times New Roman"/>
        </w:rPr>
        <w:t>itt található</w:t>
      </w:r>
      <w:r w:rsidR="00343E43" w:rsidRPr="00EB214E">
        <w:rPr>
          <w:rFonts w:cs="Times New Roman"/>
        </w:rPr>
        <w:t xml:space="preserve"> például</w:t>
      </w:r>
      <w:r w:rsidR="00BA7F75" w:rsidRPr="00EB214E">
        <w:rPr>
          <w:rFonts w:cs="Times New Roman"/>
        </w:rPr>
        <w:t xml:space="preserve"> a fájl formátumának verzió száma, a kép méret</w:t>
      </w:r>
      <w:r w:rsidR="00343E43" w:rsidRPr="00EB214E">
        <w:rPr>
          <w:rFonts w:cs="Times New Roman"/>
        </w:rPr>
        <w:t>é</w:t>
      </w:r>
      <w:r w:rsidR="00BA7F75" w:rsidRPr="00EB214E">
        <w:rPr>
          <w:rFonts w:cs="Times New Roman"/>
        </w:rPr>
        <w:t>hez köthető különböző változók, az entitásokhoz társítható általános preferenciák</w:t>
      </w:r>
      <w:r w:rsidR="005F68FB" w:rsidRPr="00EB214E">
        <w:rPr>
          <w:rFonts w:cs="Times New Roman"/>
        </w:rPr>
        <w:t>, mint például</w:t>
      </w:r>
      <w:ins w:id="44" w:author="Zoltan Toth, Dr." w:date="2022-05-01T09:34:00Z">
        <w:r w:rsidR="008F1BDD">
          <w:rPr>
            <w:rFonts w:cs="Times New Roman"/>
          </w:rPr>
          <w:t>,</w:t>
        </w:r>
      </w:ins>
      <w:r w:rsidR="005F68FB" w:rsidRPr="00EB214E">
        <w:rPr>
          <w:rFonts w:cs="Times New Roman"/>
        </w:rPr>
        <w:t xml:space="preserve"> </w:t>
      </w:r>
      <w:r w:rsidR="00343E43" w:rsidRPr="00EB214E">
        <w:rPr>
          <w:rFonts w:cs="Times New Roman"/>
        </w:rPr>
        <w:t xml:space="preserve">hogy </w:t>
      </w:r>
      <w:r w:rsidR="005F68FB" w:rsidRPr="00EB214E">
        <w:rPr>
          <w:rFonts w:cs="Times New Roman"/>
        </w:rPr>
        <w:t>egy körív előre definiált forgásiránya ($ANGDIR) óramutató</w:t>
      </w:r>
      <w:r w:rsidR="00343E43" w:rsidRPr="00EB214E">
        <w:rPr>
          <w:rFonts w:cs="Times New Roman"/>
        </w:rPr>
        <w:t xml:space="preserve"> járásával</w:t>
      </w:r>
      <w:r w:rsidR="005F68FB" w:rsidRPr="00EB214E">
        <w:rPr>
          <w:rFonts w:cs="Times New Roman"/>
        </w:rPr>
        <w:t xml:space="preserve"> ellentéte</w:t>
      </w:r>
      <w:r w:rsidR="004678EB" w:rsidRPr="00EB214E">
        <w:rPr>
          <w:rFonts w:cs="Times New Roman"/>
        </w:rPr>
        <w:t>s</w:t>
      </w:r>
      <w:r w:rsidR="005F68FB" w:rsidRPr="00EB214E">
        <w:rPr>
          <w:rFonts w:cs="Times New Roman"/>
        </w:rPr>
        <w:t>, vagy nem.</w:t>
      </w:r>
    </w:p>
    <w:tbl>
      <w:tblPr>
        <w:tblStyle w:val="Rcsostblzat"/>
        <w:tblW w:w="0" w:type="auto"/>
        <w:tblLook w:val="04A0" w:firstRow="1" w:lastRow="0" w:firstColumn="1" w:lastColumn="0" w:noHBand="0" w:noVBand="1"/>
        <w:tblPrChange w:id="45" w:author="Ujszászi Mi" w:date="2022-05-03T21:35:00Z">
          <w:tblPr>
            <w:tblStyle w:val="Rcsostblzat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96"/>
        <w:gridCol w:w="2694"/>
        <w:gridCol w:w="4672"/>
        <w:tblGridChange w:id="46">
          <w:tblGrid>
            <w:gridCol w:w="3020"/>
            <w:gridCol w:w="3021"/>
            <w:gridCol w:w="3021"/>
          </w:tblGrid>
        </w:tblGridChange>
      </w:tblGrid>
      <w:tr w:rsidR="00526AD6" w14:paraId="045E15B0" w14:textId="77777777" w:rsidTr="00AF13BF">
        <w:trPr>
          <w:ins w:id="47" w:author="Ujszászi Mi" w:date="2022-05-03T21:33:00Z"/>
        </w:trPr>
        <w:tc>
          <w:tcPr>
            <w:tcW w:w="1696" w:type="dxa"/>
            <w:tcPrChange w:id="48" w:author="Ujszászi Mi" w:date="2022-05-03T21:35:00Z">
              <w:tcPr>
                <w:tcW w:w="3020" w:type="dxa"/>
              </w:tcPr>
            </w:tcPrChange>
          </w:tcPr>
          <w:p w14:paraId="591D000E" w14:textId="497E60F8" w:rsidR="00526AD6" w:rsidRDefault="00526AD6" w:rsidP="00872898">
            <w:pPr>
              <w:spacing w:line="360" w:lineRule="auto"/>
              <w:jc w:val="both"/>
              <w:rPr>
                <w:ins w:id="49" w:author="Ujszászi Mi" w:date="2022-05-03T21:33:00Z"/>
                <w:rFonts w:cs="Times New Roman"/>
              </w:rPr>
            </w:pPr>
            <w:ins w:id="50" w:author="Ujszászi Mi" w:date="2022-05-03T21:34:00Z">
              <w:r>
                <w:lastRenderedPageBreak/>
                <w:t>$EXTMAX</w:t>
              </w:r>
            </w:ins>
          </w:p>
        </w:tc>
        <w:tc>
          <w:tcPr>
            <w:tcW w:w="2694" w:type="dxa"/>
            <w:tcPrChange w:id="51" w:author="Ujszászi Mi" w:date="2022-05-03T21:35:00Z">
              <w:tcPr>
                <w:tcW w:w="3021" w:type="dxa"/>
              </w:tcPr>
            </w:tcPrChange>
          </w:tcPr>
          <w:p w14:paraId="4898038F" w14:textId="444426F5" w:rsidR="00526AD6" w:rsidRDefault="00526AD6" w:rsidP="009072F0">
            <w:pPr>
              <w:spacing w:line="360" w:lineRule="auto"/>
              <w:jc w:val="both"/>
              <w:rPr>
                <w:ins w:id="52" w:author="Ujszászi Mi" w:date="2022-05-03T21:33:00Z"/>
                <w:rFonts w:cs="Times New Roman"/>
              </w:rPr>
            </w:pPr>
            <w:ins w:id="53" w:author="Ujszászi Mi" w:date="2022-05-03T21:34:00Z">
              <w:r>
                <w:t>10, 20, 30</w:t>
              </w:r>
            </w:ins>
          </w:p>
        </w:tc>
        <w:tc>
          <w:tcPr>
            <w:tcW w:w="4672" w:type="dxa"/>
            <w:tcPrChange w:id="54" w:author="Ujszászi Mi" w:date="2022-05-03T21:35:00Z">
              <w:tcPr>
                <w:tcW w:w="3021" w:type="dxa"/>
              </w:tcPr>
            </w:tcPrChange>
          </w:tcPr>
          <w:p w14:paraId="0ACD6310" w14:textId="61CFF790" w:rsidR="00526AD6" w:rsidRDefault="00526AD6" w:rsidP="00C77E58">
            <w:pPr>
              <w:spacing w:line="360" w:lineRule="auto"/>
              <w:jc w:val="both"/>
              <w:rPr>
                <w:ins w:id="55" w:author="Ujszászi Mi" w:date="2022-05-03T21:33:00Z"/>
                <w:rFonts w:cs="Times New Roman"/>
              </w:rPr>
              <w:pPrChange w:id="56" w:author="Ujszászi Mi" w:date="2022-05-03T22:01:00Z">
                <w:pPr>
                  <w:spacing w:line="360" w:lineRule="auto"/>
                  <w:jc w:val="both"/>
                </w:pPr>
              </w:pPrChange>
            </w:pPr>
            <w:ins w:id="57" w:author="Ujszászi Mi" w:date="2022-05-03T21:35:00Z">
              <w:r>
                <w:t xml:space="preserve">X, Y, </w:t>
              </w:r>
            </w:ins>
            <w:ins w:id="58" w:author="Ujszászi Mi" w:date="2022-05-03T21:38:00Z">
              <w:r w:rsidR="00AF13BF">
                <w:t>és</w:t>
              </w:r>
            </w:ins>
            <w:ins w:id="59" w:author="Ujszászi Mi" w:date="2022-05-03T21:35:00Z">
              <w:r>
                <w:t xml:space="preserve"> Z</w:t>
              </w:r>
            </w:ins>
            <w:ins w:id="60" w:author="Ujszászi Mi" w:date="2022-05-03T21:38:00Z">
              <w:r w:rsidR="00AF13BF">
                <w:t xml:space="preserve"> koordináta értékek</w:t>
              </w:r>
            </w:ins>
            <w:ins w:id="61" w:author="Ujszászi Mi" w:date="2022-05-03T21:39:00Z">
              <w:r w:rsidR="00AF13BF">
                <w:t>,</w:t>
              </w:r>
            </w:ins>
            <w:ins w:id="62" w:author="Ujszászi Mi" w:date="2022-05-03T21:38:00Z">
              <w:r w:rsidR="00AF13BF">
                <w:t xml:space="preserve"> amik leírják egy a r</w:t>
              </w:r>
            </w:ins>
            <w:ins w:id="63" w:author="Ujszászi Mi" w:date="2022-05-03T21:39:00Z">
              <w:r w:rsidR="00AF13BF">
                <w:t>ajztér legfelső jobb sarkát.</w:t>
              </w:r>
            </w:ins>
          </w:p>
        </w:tc>
      </w:tr>
      <w:tr w:rsidR="00526AD6" w14:paraId="0529F3AF" w14:textId="77777777" w:rsidTr="00AF13BF">
        <w:trPr>
          <w:ins w:id="64" w:author="Ujszászi Mi" w:date="2022-05-03T21:33:00Z"/>
        </w:trPr>
        <w:tc>
          <w:tcPr>
            <w:tcW w:w="1696" w:type="dxa"/>
            <w:tcPrChange w:id="65" w:author="Ujszászi Mi" w:date="2022-05-03T21:35:00Z">
              <w:tcPr>
                <w:tcW w:w="3020" w:type="dxa"/>
              </w:tcPr>
            </w:tcPrChange>
          </w:tcPr>
          <w:p w14:paraId="2872AF3F" w14:textId="01C4B267" w:rsidR="00526AD6" w:rsidRDefault="00526AD6" w:rsidP="00872898">
            <w:pPr>
              <w:spacing w:line="360" w:lineRule="auto"/>
              <w:jc w:val="both"/>
              <w:rPr>
                <w:ins w:id="66" w:author="Ujszászi Mi" w:date="2022-05-03T21:33:00Z"/>
                <w:rFonts w:cs="Times New Roman"/>
              </w:rPr>
            </w:pPr>
            <w:ins w:id="67" w:author="Ujszászi Mi" w:date="2022-05-03T21:34:00Z">
              <w:r>
                <w:t>$EXTMIN</w:t>
              </w:r>
            </w:ins>
          </w:p>
        </w:tc>
        <w:tc>
          <w:tcPr>
            <w:tcW w:w="2694" w:type="dxa"/>
            <w:tcPrChange w:id="68" w:author="Ujszászi Mi" w:date="2022-05-03T21:35:00Z">
              <w:tcPr>
                <w:tcW w:w="3021" w:type="dxa"/>
              </w:tcPr>
            </w:tcPrChange>
          </w:tcPr>
          <w:p w14:paraId="52B9C11A" w14:textId="07BF600A" w:rsidR="00526AD6" w:rsidRDefault="00526AD6" w:rsidP="009072F0">
            <w:pPr>
              <w:spacing w:line="360" w:lineRule="auto"/>
              <w:jc w:val="both"/>
              <w:rPr>
                <w:ins w:id="69" w:author="Ujszászi Mi" w:date="2022-05-03T21:33:00Z"/>
                <w:rFonts w:cs="Times New Roman"/>
              </w:rPr>
            </w:pPr>
            <w:ins w:id="70" w:author="Ujszászi Mi" w:date="2022-05-03T21:34:00Z">
              <w:r>
                <w:t>10, 20, 30</w:t>
              </w:r>
            </w:ins>
          </w:p>
        </w:tc>
        <w:tc>
          <w:tcPr>
            <w:tcW w:w="4672" w:type="dxa"/>
            <w:tcPrChange w:id="71" w:author="Ujszászi Mi" w:date="2022-05-03T21:35:00Z">
              <w:tcPr>
                <w:tcW w:w="3021" w:type="dxa"/>
              </w:tcPr>
            </w:tcPrChange>
          </w:tcPr>
          <w:p w14:paraId="3B31EBA5" w14:textId="2B61E936" w:rsidR="00526AD6" w:rsidRDefault="00AF13BF" w:rsidP="00C77E58">
            <w:pPr>
              <w:keepNext/>
              <w:spacing w:line="360" w:lineRule="auto"/>
              <w:jc w:val="both"/>
              <w:rPr>
                <w:ins w:id="72" w:author="Ujszászi Mi" w:date="2022-05-03T21:33:00Z"/>
                <w:rFonts w:cs="Times New Roman"/>
              </w:rPr>
              <w:pPrChange w:id="73" w:author="Ujszászi Mi" w:date="2022-05-03T22:01:00Z">
                <w:pPr>
                  <w:spacing w:line="360" w:lineRule="auto"/>
                  <w:jc w:val="both"/>
                </w:pPr>
              </w:pPrChange>
            </w:pPr>
            <w:ins w:id="74" w:author="Ujszászi Mi" w:date="2022-05-03T21:39:00Z">
              <w:r>
                <w:t>X, Y, és Z koordináta értékek, amik leírják egy a rajztér legalsó jobb sarkát.</w:t>
              </w:r>
            </w:ins>
          </w:p>
        </w:tc>
      </w:tr>
    </w:tbl>
    <w:p w14:paraId="7635BF74" w14:textId="72A23F15" w:rsidR="00526AD6" w:rsidRDefault="00AF13BF" w:rsidP="00872898">
      <w:pPr>
        <w:pStyle w:val="Kpalrs"/>
        <w:spacing w:before="240" w:line="360" w:lineRule="auto"/>
        <w:jc w:val="center"/>
        <w:rPr>
          <w:ins w:id="75" w:author="Ujszászi Mi" w:date="2022-05-03T22:33:00Z"/>
          <w:noProof/>
        </w:rPr>
        <w:pPrChange w:id="76" w:author="Ujszászi Mi" w:date="2022-05-03T22:33:00Z">
          <w:pPr>
            <w:pStyle w:val="Kpalrs"/>
            <w:spacing w:before="240"/>
            <w:jc w:val="center"/>
          </w:pPr>
        </w:pPrChange>
      </w:pPr>
      <w:ins w:id="77" w:author="Ujszászi Mi" w:date="2022-05-03T21:37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78" w:author="Ujszászi Mi" w:date="2022-05-04T00:35:00Z">
        <w:r w:rsidR="009072F0">
          <w:rPr>
            <w:rFonts w:cs="Times New Roman"/>
            <w:noProof/>
          </w:rPr>
          <w:t>1</w:t>
        </w:r>
      </w:ins>
      <w:ins w:id="79" w:author="Ujszászi Mi" w:date="2022-05-03T21:37:00Z">
        <w:r>
          <w:rPr>
            <w:rFonts w:cs="Times New Roman"/>
          </w:rPr>
          <w:fldChar w:fldCharType="end"/>
        </w:r>
        <w:r>
          <w:t>. táblázat</w:t>
        </w:r>
        <w:r w:rsidRPr="00E22E7D">
          <w:t xml:space="preserve"> Header formátum leírás hivatalos dokumentációból</w:t>
        </w:r>
        <w:r>
          <w:rPr>
            <w:noProof/>
          </w:rPr>
          <w:t xml:space="preserve"> magyarosítva</w:t>
        </w:r>
      </w:ins>
    </w:p>
    <w:p w14:paraId="402421F9" w14:textId="21BD6C35" w:rsidR="00872898" w:rsidRPr="00516D54" w:rsidRDefault="00872898" w:rsidP="00872898">
      <w:pPr>
        <w:spacing w:line="360" w:lineRule="auto"/>
        <w:jc w:val="both"/>
        <w:rPr>
          <w:ins w:id="80" w:author="Ujszászi Mi" w:date="2022-05-03T22:33:00Z"/>
          <w:rFonts w:cs="Times New Roman"/>
        </w:rPr>
      </w:pPr>
      <w:ins w:id="81" w:author="Ujszászi Mi" w:date="2022-05-03T22:33:00Z">
        <w:r w:rsidRPr="003500B6">
          <w:rPr>
            <w:rFonts w:cs="Times New Roman"/>
          </w:rPr>
          <w:t xml:space="preserve">Az dolgozatban a </w:t>
        </w:r>
        <w:r>
          <w:rPr>
            <w:rFonts w:cs="Times New Roman"/>
          </w:rPr>
          <w:t xml:space="preserve">HEADER </w:t>
        </w:r>
        <w:commentRangeStart w:id="82"/>
        <w:commentRangeStart w:id="83"/>
        <w:r w:rsidRPr="003500B6">
          <w:rPr>
            <w:rFonts w:cs="Times New Roman"/>
          </w:rPr>
          <w:t>szekció</w:t>
        </w:r>
      </w:ins>
      <w:ins w:id="84" w:author="Ujszászi Mi" w:date="2022-05-03T22:34:00Z">
        <w:r>
          <w:rPr>
            <w:rFonts w:cs="Times New Roman"/>
          </w:rPr>
          <w:t xml:space="preserve">ból fogom meghatározni a rajztér méretét. A </w:t>
        </w:r>
      </w:ins>
      <w:ins w:id="85" w:author="Ujszászi Mi" w:date="2022-05-03T22:35:00Z">
        <w:r>
          <w:rPr>
            <w:rFonts w:cs="Times New Roman"/>
          </w:rPr>
          <w:t>fájl parsolás és visszarajzolás szempontjából is fontos adatokat tartalmaz.</w:t>
        </w:r>
      </w:ins>
      <w:commentRangeEnd w:id="82"/>
      <w:ins w:id="86" w:author="Ujszászi Mi" w:date="2022-05-03T22:33:00Z">
        <w:r>
          <w:rPr>
            <w:rStyle w:val="Jegyzethivatkozs"/>
          </w:rPr>
          <w:commentReference w:id="82"/>
        </w:r>
        <w:commentRangeEnd w:id="83"/>
        <w:r>
          <w:rPr>
            <w:rStyle w:val="Jegyzethivatkozs"/>
          </w:rPr>
          <w:commentReference w:id="83"/>
        </w:r>
      </w:ins>
    </w:p>
    <w:p w14:paraId="7AC3AF2C" w14:textId="1B850A9A" w:rsidR="00872898" w:rsidRPr="00872898" w:rsidDel="00872898" w:rsidRDefault="00872898" w:rsidP="00872898">
      <w:pPr>
        <w:rPr>
          <w:del w:id="87" w:author="Ujszászi Mi" w:date="2022-05-03T22:33:00Z"/>
        </w:rPr>
        <w:pPrChange w:id="88" w:author="Ujszászi Mi" w:date="2022-05-03T22:33:00Z">
          <w:pPr>
            <w:spacing w:line="360" w:lineRule="auto"/>
            <w:ind w:firstLine="708"/>
            <w:jc w:val="both"/>
          </w:pPr>
        </w:pPrChange>
      </w:pPr>
    </w:p>
    <w:p w14:paraId="1BDC6A22" w14:textId="43786383" w:rsidR="005F68FB" w:rsidRPr="00776039" w:rsidDel="00AF13BF" w:rsidRDefault="005F68FB" w:rsidP="00C84064">
      <w:pPr>
        <w:keepNext/>
        <w:spacing w:line="360" w:lineRule="auto"/>
        <w:jc w:val="center"/>
        <w:rPr>
          <w:del w:id="89" w:author="Ujszászi Mi" w:date="2022-05-03T21:42:00Z"/>
          <w:rFonts w:cs="Times New Roman"/>
        </w:rPr>
      </w:pPr>
      <w:del w:id="90" w:author="Ujszászi Mi" w:date="2022-05-03T21:42:00Z">
        <w:r w:rsidRPr="00776039" w:rsidDel="00AF13BF">
          <w:rPr>
            <w:rFonts w:cs="Times New Roman"/>
            <w:noProof/>
          </w:rPr>
          <w:drawing>
            <wp:inline distT="0" distB="0" distL="0" distR="0" wp14:anchorId="0353E288" wp14:editId="2CDF53FB">
              <wp:extent cx="5762625" cy="9429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2625" cy="942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E896D1A" w14:textId="00FEA247" w:rsidR="005F68FB" w:rsidRPr="003500B6" w:rsidDel="00AF13BF" w:rsidRDefault="001775D3" w:rsidP="00C84064">
      <w:pPr>
        <w:pStyle w:val="Kpalrs"/>
        <w:spacing w:line="360" w:lineRule="auto"/>
        <w:jc w:val="center"/>
        <w:rPr>
          <w:del w:id="91" w:author="Ujszászi Mi" w:date="2022-05-03T21:42:00Z"/>
          <w:rFonts w:cs="Times New Roman"/>
        </w:rPr>
      </w:pPr>
      <w:del w:id="92" w:author="Ujszászi Mi" w:date="2022-05-03T21:42:00Z">
        <w:r w:rsidRPr="00776039" w:rsidDel="00AF13BF">
          <w:rPr>
            <w:rFonts w:cs="Times New Roman"/>
          </w:rPr>
          <w:fldChar w:fldCharType="begin"/>
        </w:r>
        <w:r w:rsidRPr="00EB214E" w:rsidDel="00AF13BF">
          <w:rPr>
            <w:rFonts w:cs="Times New Roman"/>
          </w:rPr>
          <w:delInstrText xml:space="preserve"> SEQ ábra \* ARABIC </w:delInstrText>
        </w:r>
        <w:r w:rsidRPr="00776039" w:rsidDel="00AF13BF">
          <w:rPr>
            <w:rFonts w:cs="Times New Roman"/>
          </w:rPr>
          <w:fldChar w:fldCharType="separate"/>
        </w:r>
        <w:r w:rsidR="00A816B7" w:rsidRPr="00776039" w:rsidDel="00AF13BF">
          <w:rPr>
            <w:rFonts w:cs="Times New Roman"/>
            <w:noProof/>
          </w:rPr>
          <w:delText>1</w:delText>
        </w:r>
        <w:r w:rsidRPr="00776039" w:rsidDel="00AF13BF">
          <w:rPr>
            <w:rFonts w:cs="Times New Roman"/>
            <w:noProof/>
          </w:rPr>
          <w:fldChar w:fldCharType="end"/>
        </w:r>
        <w:r w:rsidR="005F68FB" w:rsidRPr="00776039" w:rsidDel="00AF13BF">
          <w:rPr>
            <w:rFonts w:cs="Times New Roman"/>
          </w:rPr>
          <w:delText xml:space="preserve">. ábra Header </w:delText>
        </w:r>
        <w:r w:rsidR="004678EB" w:rsidRPr="00776039" w:rsidDel="00AF13BF">
          <w:rPr>
            <w:rFonts w:cs="Times New Roman"/>
          </w:rPr>
          <w:delText>formátum</w:delText>
        </w:r>
        <w:r w:rsidR="005F68FB" w:rsidRPr="003500B6" w:rsidDel="00AF13BF">
          <w:rPr>
            <w:rFonts w:cs="Times New Roman"/>
          </w:rPr>
          <w:delText xml:space="preserve"> leírás hivatalos dokumentációból</w:delText>
        </w:r>
      </w:del>
    </w:p>
    <w:p w14:paraId="671B22B3" w14:textId="7092CBAD" w:rsidR="00E66B70" w:rsidRPr="00EB214E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93" w:name="_Toc100518220"/>
      <w:r w:rsidRPr="00EB214E">
        <w:rPr>
          <w:rFonts w:cs="Times New Roman"/>
        </w:rPr>
        <w:t>Classes</w:t>
      </w:r>
      <w:bookmarkEnd w:id="93"/>
    </w:p>
    <w:p w14:paraId="400FA48C" w14:textId="5604C7E7" w:rsidR="00AF13BF" w:rsidRDefault="00172535" w:rsidP="00C77E58">
      <w:pPr>
        <w:spacing w:line="360" w:lineRule="auto"/>
        <w:ind w:firstLine="708"/>
        <w:jc w:val="both"/>
        <w:rPr>
          <w:ins w:id="94" w:author="Ujszászi Mi" w:date="2022-05-03T21:54:00Z"/>
          <w:rFonts w:cs="Times New Roman"/>
        </w:rPr>
        <w:pPrChange w:id="95" w:author="Ujszászi Mi" w:date="2022-05-03T21:56:00Z">
          <w:pPr>
            <w:spacing w:line="360" w:lineRule="auto"/>
            <w:jc w:val="both"/>
          </w:pPr>
        </w:pPrChange>
      </w:pPr>
      <w:r w:rsidRPr="00776039">
        <w:rPr>
          <w:rFonts w:cs="Times New Roman"/>
        </w:rPr>
        <w:t>A CLASSES szekcióban azok az osztályok találhatóak</w:t>
      </w:r>
      <w:r w:rsidR="004678EB" w:rsidRPr="003500B6">
        <w:rPr>
          <w:rFonts w:cs="Times New Roman"/>
        </w:rPr>
        <w:t>,</w:t>
      </w:r>
      <w:r w:rsidRPr="003500B6">
        <w:rPr>
          <w:rFonts w:cs="Times New Roman"/>
        </w:rPr>
        <w:t xml:space="preserve"> ami</w:t>
      </w:r>
      <w:ins w:id="96" w:author="Zoltan Toth, Dr." w:date="2022-05-01T09:35:00Z">
        <w:r w:rsidR="008F1BDD">
          <w:rPr>
            <w:rFonts w:cs="Times New Roman"/>
          </w:rPr>
          <w:t>ket</w:t>
        </w:r>
      </w:ins>
      <w:del w:id="97" w:author="Zoltan Toth, Dr." w:date="2022-05-01T09:35:00Z">
        <w:r w:rsidRPr="003500B6" w:rsidDel="008F1BDD">
          <w:rPr>
            <w:rFonts w:cs="Times New Roman"/>
          </w:rPr>
          <w:delText>t</w:delText>
        </w:r>
      </w:del>
      <w:r w:rsidRPr="003500B6">
        <w:rPr>
          <w:rFonts w:cs="Times New Roman"/>
        </w:rPr>
        <w:t xml:space="preserve"> az</w:t>
      </w:r>
      <w:r w:rsidR="001A4B57" w:rsidRPr="003500B6">
        <w:rPr>
          <w:rFonts w:cs="Times New Roman"/>
        </w:rPr>
        <w:t xml:space="preserve"> exportáló</w:t>
      </w:r>
      <w:r w:rsidRPr="007753AC">
        <w:rPr>
          <w:rFonts w:cs="Times New Roman"/>
        </w:rPr>
        <w:t xml:space="preserve"> alkalmazás </w:t>
      </w:r>
      <w:proofErr w:type="spellStart"/>
      <w:r w:rsidRPr="007753AC">
        <w:rPr>
          <w:rFonts w:cs="Times New Roman"/>
        </w:rPr>
        <w:t>példányosít</w:t>
      </w:r>
      <w:proofErr w:type="spellEnd"/>
      <w:r w:rsidRPr="007753AC">
        <w:rPr>
          <w:rFonts w:cs="Times New Roman"/>
        </w:rPr>
        <w:t xml:space="preserve"> és</w:t>
      </w:r>
      <w:r w:rsidR="001A4B57" w:rsidRPr="00516D54">
        <w:rPr>
          <w:rFonts w:cs="Times New Roman"/>
        </w:rPr>
        <w:t xml:space="preserve"> később</w:t>
      </w:r>
      <w:r w:rsidRPr="00516D54">
        <w:rPr>
          <w:rFonts w:cs="Times New Roman"/>
        </w:rPr>
        <w:t xml:space="preserve"> megjelennek a BLOCKS, ENTITIES és OBJE</w:t>
      </w:r>
      <w:del w:id="98" w:author="Zoltan Toth, Dr." w:date="2022-05-01T09:35:00Z">
        <w:r w:rsidR="001A4B57" w:rsidRPr="00516D54" w:rsidDel="001A6D2E">
          <w:rPr>
            <w:rFonts w:cs="Times New Roman"/>
          </w:rPr>
          <w:delText xml:space="preserve"> </w:delText>
        </w:r>
      </w:del>
      <w:r w:rsidRPr="00CE3F2E">
        <w:rPr>
          <w:rFonts w:cs="Times New Roman"/>
        </w:rPr>
        <w:t xml:space="preserve">CT szekcióban. </w:t>
      </w:r>
      <w:r w:rsidR="008C3E8C" w:rsidRPr="00CE3F2E">
        <w:rPr>
          <w:rFonts w:cs="Times New Roman"/>
        </w:rPr>
        <w:t>Az osztályokat előre defini</w:t>
      </w:r>
      <w:r w:rsidR="00CB75A5" w:rsidRPr="00EB214E">
        <w:rPr>
          <w:rFonts w:cs="Times New Roman"/>
        </w:rPr>
        <w:t>ált</w:t>
      </w:r>
      <w:r w:rsidRPr="00EB214E">
        <w:rPr>
          <w:rFonts w:cs="Times New Roman"/>
        </w:rPr>
        <w:t xml:space="preserve"> mezőkkel lehet </w:t>
      </w:r>
      <w:r w:rsidR="00CB75A5" w:rsidRPr="00EB214E">
        <w:rPr>
          <w:rFonts w:cs="Times New Roman"/>
        </w:rPr>
        <w:t>leírni</w:t>
      </w:r>
      <w:r w:rsidRPr="00EB214E">
        <w:rPr>
          <w:rFonts w:cs="Times New Roman"/>
        </w:rPr>
        <w:t xml:space="preserve"> és minden mezőnek a kitöltése kötelező.</w:t>
      </w:r>
      <w:r w:rsidR="00CB75A5" w:rsidRPr="00EB214E">
        <w:rPr>
          <w:rFonts w:cs="Times New Roman"/>
        </w:rPr>
        <w:t xml:space="preserve"> A mezők a 2. </w:t>
      </w:r>
      <w:del w:id="99" w:author="Ujszászi Mi" w:date="2022-05-03T21:56:00Z">
        <w:r w:rsidR="00CB75A5" w:rsidRPr="00EB214E" w:rsidDel="00C77E58">
          <w:rPr>
            <w:rFonts w:cs="Times New Roman"/>
          </w:rPr>
          <w:delText xml:space="preserve">ábrában </w:delText>
        </w:r>
      </w:del>
      <w:ins w:id="100" w:author="Ujszászi Mi" w:date="2022-05-03T21:56:00Z">
        <w:r w:rsidR="00C77E58">
          <w:rPr>
            <w:rFonts w:cs="Times New Roman"/>
          </w:rPr>
          <w:t>táblázatban</w:t>
        </w:r>
        <w:r w:rsidR="00C77E58" w:rsidRPr="00EB214E">
          <w:rPr>
            <w:rFonts w:cs="Times New Roman"/>
          </w:rPr>
          <w:t xml:space="preserve"> </w:t>
        </w:r>
      </w:ins>
      <w:r w:rsidR="00CB75A5" w:rsidRPr="00EB214E">
        <w:rPr>
          <w:rFonts w:cs="Times New Roman"/>
        </w:rPr>
        <w:t>talá</w:t>
      </w:r>
      <w:r w:rsidR="00CB027B" w:rsidRPr="00EB214E">
        <w:rPr>
          <w:rFonts w:cs="Times New Roman"/>
        </w:rPr>
        <w:t>l</w:t>
      </w:r>
      <w:r w:rsidR="00CB75A5" w:rsidRPr="00EB214E">
        <w:rPr>
          <w:rFonts w:cs="Times New Roman"/>
        </w:rPr>
        <w:t>hatóak.</w:t>
      </w:r>
    </w:p>
    <w:tbl>
      <w:tblPr>
        <w:tblStyle w:val="Rcsostblzat"/>
        <w:tblW w:w="9067" w:type="dxa"/>
        <w:tblLook w:val="04A0" w:firstRow="1" w:lastRow="0" w:firstColumn="1" w:lastColumn="0" w:noHBand="0" w:noVBand="1"/>
        <w:tblDescription w:val=""/>
        <w:tblPrChange w:id="101" w:author="Ujszászi Mi" w:date="2022-05-03T21:55:00Z">
          <w:tblPr>
            <w:tblStyle w:val="Rcsostblzat"/>
            <w:tblW w:w="12911" w:type="dxa"/>
            <w:tblLook w:val="04A0" w:firstRow="1" w:lastRow="0" w:firstColumn="1" w:lastColumn="0" w:noHBand="0" w:noVBand="1"/>
            <w:tblDescription w:val=""/>
          </w:tblPr>
        </w:tblPrChange>
      </w:tblPr>
      <w:tblGrid>
        <w:gridCol w:w="1249"/>
        <w:gridCol w:w="7818"/>
        <w:tblGridChange w:id="102">
          <w:tblGrid>
            <w:gridCol w:w="1249"/>
            <w:gridCol w:w="7818"/>
            <w:gridCol w:w="3844"/>
          </w:tblGrid>
        </w:tblGridChange>
      </w:tblGrid>
      <w:tr w:rsidR="00CC495D" w:rsidRPr="00CC495D" w14:paraId="47B8A567" w14:textId="77777777" w:rsidTr="00C77E58">
        <w:trPr>
          <w:trHeight w:val="587"/>
          <w:ins w:id="103" w:author="Ujszászi Mi" w:date="2022-05-03T21:54:00Z"/>
          <w:trPrChange w:id="104" w:author="Ujszászi Mi" w:date="2022-05-03T21:55:00Z">
            <w:trPr>
              <w:trHeight w:val="600"/>
            </w:trPr>
          </w:trPrChange>
        </w:trPr>
        <w:tc>
          <w:tcPr>
            <w:tcW w:w="9067" w:type="dxa"/>
            <w:gridSpan w:val="2"/>
            <w:tcPrChange w:id="105" w:author="Ujszászi Mi" w:date="2022-05-03T21:55:00Z">
              <w:tcPr>
                <w:tcW w:w="12911" w:type="dxa"/>
                <w:gridSpan w:val="3"/>
              </w:tcPr>
            </w:tcPrChange>
          </w:tcPr>
          <w:p w14:paraId="7BC82176" w14:textId="01E91AE9" w:rsidR="00CC495D" w:rsidRPr="00CC495D" w:rsidRDefault="00CC495D" w:rsidP="00C77E58">
            <w:pPr>
              <w:spacing w:line="360" w:lineRule="auto"/>
              <w:rPr>
                <w:ins w:id="106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07" w:author="Ujszászi Mi" w:date="2022-05-03T22:01:00Z">
                <w:pPr/>
              </w:pPrChange>
            </w:pPr>
            <w:ins w:id="108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CLASSES szakasz csoportkódok</w:t>
              </w:r>
            </w:ins>
          </w:p>
        </w:tc>
      </w:tr>
      <w:tr w:rsidR="00C77E58" w:rsidRPr="00CC495D" w14:paraId="5CC75535" w14:textId="77777777" w:rsidTr="00C77E58">
        <w:trPr>
          <w:trHeight w:val="587"/>
          <w:ins w:id="109" w:author="Ujszászi Mi" w:date="2022-05-03T21:54:00Z"/>
        </w:trPr>
        <w:tc>
          <w:tcPr>
            <w:tcW w:w="1249" w:type="dxa"/>
            <w:hideMark/>
          </w:tcPr>
          <w:p w14:paraId="43C9462C" w14:textId="77777777" w:rsidR="00CC495D" w:rsidRPr="00CC495D" w:rsidRDefault="00CC495D" w:rsidP="00C77E58">
            <w:pPr>
              <w:spacing w:line="360" w:lineRule="auto"/>
              <w:rPr>
                <w:ins w:id="110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11" w:author="Ujszászi Mi" w:date="2022-05-03T22:01:00Z">
                <w:pPr/>
              </w:pPrChange>
            </w:pPr>
            <w:ins w:id="112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Csoportkód</w:t>
              </w:r>
            </w:ins>
          </w:p>
        </w:tc>
        <w:tc>
          <w:tcPr>
            <w:tcW w:w="7818" w:type="dxa"/>
            <w:hideMark/>
          </w:tcPr>
          <w:p w14:paraId="1B95CC32" w14:textId="77777777" w:rsidR="00CC495D" w:rsidRPr="00CC495D" w:rsidRDefault="00CC495D" w:rsidP="00C77E58">
            <w:pPr>
              <w:spacing w:line="360" w:lineRule="auto"/>
              <w:rPr>
                <w:ins w:id="113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14" w:author="Ujszászi Mi" w:date="2022-05-03T22:01:00Z">
                <w:pPr/>
              </w:pPrChange>
            </w:pPr>
            <w:ins w:id="115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Leírás</w:t>
              </w:r>
            </w:ins>
          </w:p>
        </w:tc>
      </w:tr>
      <w:tr w:rsidR="00C77E58" w:rsidRPr="00CC495D" w14:paraId="56018448" w14:textId="77777777" w:rsidTr="00C77E58">
        <w:trPr>
          <w:trHeight w:val="293"/>
          <w:ins w:id="116" w:author="Ujszászi Mi" w:date="2022-05-03T21:54:00Z"/>
        </w:trPr>
        <w:tc>
          <w:tcPr>
            <w:tcW w:w="1249" w:type="dxa"/>
            <w:hideMark/>
          </w:tcPr>
          <w:p w14:paraId="661CB130" w14:textId="77777777" w:rsidR="00CC495D" w:rsidRPr="00CC495D" w:rsidRDefault="00CC495D" w:rsidP="00C77E58">
            <w:pPr>
              <w:spacing w:line="360" w:lineRule="auto"/>
              <w:jc w:val="right"/>
              <w:rPr>
                <w:ins w:id="117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18" w:author="Ujszászi Mi" w:date="2022-05-03T22:01:00Z">
                <w:pPr>
                  <w:jc w:val="right"/>
                </w:pPr>
              </w:pPrChange>
            </w:pPr>
            <w:ins w:id="119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0</w:t>
              </w:r>
            </w:ins>
          </w:p>
        </w:tc>
        <w:tc>
          <w:tcPr>
            <w:tcW w:w="7818" w:type="dxa"/>
            <w:hideMark/>
          </w:tcPr>
          <w:p w14:paraId="75C65D98" w14:textId="77777777" w:rsidR="00CC495D" w:rsidRPr="00CC495D" w:rsidRDefault="00CC495D" w:rsidP="00C77E58">
            <w:pPr>
              <w:spacing w:line="360" w:lineRule="auto"/>
              <w:rPr>
                <w:ins w:id="120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21" w:author="Ujszászi Mi" w:date="2022-05-03T22:01:00Z">
                <w:pPr/>
              </w:pPrChange>
            </w:pPr>
            <w:ins w:id="122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Bejegyzés típusa (CLASS). Meghatározza egy CLASS bejegyzés kezdetét</w:t>
              </w:r>
            </w:ins>
          </w:p>
        </w:tc>
      </w:tr>
      <w:tr w:rsidR="00C77E58" w:rsidRPr="00CC495D" w14:paraId="2E0916C1" w14:textId="77777777" w:rsidTr="00C77E58">
        <w:trPr>
          <w:trHeight w:val="293"/>
          <w:ins w:id="123" w:author="Ujszászi Mi" w:date="2022-05-03T21:54:00Z"/>
        </w:trPr>
        <w:tc>
          <w:tcPr>
            <w:tcW w:w="1249" w:type="dxa"/>
            <w:hideMark/>
          </w:tcPr>
          <w:p w14:paraId="133CA5EF" w14:textId="77777777" w:rsidR="00CC495D" w:rsidRPr="00CC495D" w:rsidRDefault="00CC495D" w:rsidP="00C77E58">
            <w:pPr>
              <w:spacing w:line="360" w:lineRule="auto"/>
              <w:jc w:val="right"/>
              <w:rPr>
                <w:ins w:id="124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25" w:author="Ujszászi Mi" w:date="2022-05-03T22:01:00Z">
                <w:pPr>
                  <w:jc w:val="right"/>
                </w:pPr>
              </w:pPrChange>
            </w:pPr>
            <w:ins w:id="126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1</w:t>
              </w:r>
            </w:ins>
          </w:p>
        </w:tc>
        <w:tc>
          <w:tcPr>
            <w:tcW w:w="7818" w:type="dxa"/>
            <w:hideMark/>
          </w:tcPr>
          <w:p w14:paraId="18B68B42" w14:textId="77777777" w:rsidR="00CC495D" w:rsidRPr="00CC495D" w:rsidRDefault="00CC495D" w:rsidP="00C77E58">
            <w:pPr>
              <w:spacing w:line="360" w:lineRule="auto"/>
              <w:rPr>
                <w:ins w:id="127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28" w:author="Ujszászi Mi" w:date="2022-05-03T22:01:00Z">
                <w:pPr/>
              </w:pPrChange>
            </w:pPr>
            <w:ins w:id="129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Osztály DXF-bejegyzésneve; mindig egyedi</w:t>
              </w:r>
            </w:ins>
          </w:p>
        </w:tc>
      </w:tr>
      <w:tr w:rsidR="00C77E58" w:rsidRPr="00CC495D" w14:paraId="54B28CAD" w14:textId="77777777" w:rsidTr="00C77E58">
        <w:trPr>
          <w:trHeight w:val="587"/>
          <w:ins w:id="130" w:author="Ujszászi Mi" w:date="2022-05-03T21:54:00Z"/>
        </w:trPr>
        <w:tc>
          <w:tcPr>
            <w:tcW w:w="1249" w:type="dxa"/>
            <w:hideMark/>
          </w:tcPr>
          <w:p w14:paraId="2DBAB14C" w14:textId="77777777" w:rsidR="00CC495D" w:rsidRPr="00CC495D" w:rsidRDefault="00CC495D" w:rsidP="00C77E58">
            <w:pPr>
              <w:spacing w:line="360" w:lineRule="auto"/>
              <w:jc w:val="right"/>
              <w:rPr>
                <w:ins w:id="131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32" w:author="Ujszászi Mi" w:date="2022-05-03T22:01:00Z">
                <w:pPr>
                  <w:jc w:val="right"/>
                </w:pPr>
              </w:pPrChange>
            </w:pPr>
            <w:ins w:id="133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2</w:t>
              </w:r>
            </w:ins>
          </w:p>
        </w:tc>
        <w:tc>
          <w:tcPr>
            <w:tcW w:w="7818" w:type="dxa"/>
            <w:hideMark/>
          </w:tcPr>
          <w:p w14:paraId="6E307983" w14:textId="77777777" w:rsidR="00CC495D" w:rsidRPr="00CC495D" w:rsidRDefault="00CC495D" w:rsidP="00C77E58">
            <w:pPr>
              <w:spacing w:line="360" w:lineRule="auto"/>
              <w:rPr>
                <w:ins w:id="134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35" w:author="Ujszászi Mi" w:date="2022-05-03T22:01:00Z">
                <w:pPr/>
              </w:pPrChange>
            </w:pPr>
            <w:ins w:id="136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C++ osztálynév. Olyan szoftverekhez kapcsolva használható, amelyek meghatározzák az objektumosztályok viselkedését; mindig egyedi</w:t>
              </w:r>
            </w:ins>
          </w:p>
        </w:tc>
      </w:tr>
      <w:tr w:rsidR="00C77E58" w:rsidRPr="00CC495D" w14:paraId="138B7A32" w14:textId="77777777" w:rsidTr="00C77E58">
        <w:trPr>
          <w:trHeight w:val="587"/>
          <w:ins w:id="137" w:author="Ujszászi Mi" w:date="2022-05-03T21:54:00Z"/>
        </w:trPr>
        <w:tc>
          <w:tcPr>
            <w:tcW w:w="1249" w:type="dxa"/>
            <w:hideMark/>
          </w:tcPr>
          <w:p w14:paraId="60CBACE0" w14:textId="77777777" w:rsidR="00CC495D" w:rsidRPr="00CC495D" w:rsidRDefault="00CC495D" w:rsidP="00C77E58">
            <w:pPr>
              <w:spacing w:line="360" w:lineRule="auto"/>
              <w:jc w:val="right"/>
              <w:rPr>
                <w:ins w:id="138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39" w:author="Ujszászi Mi" w:date="2022-05-03T22:01:00Z">
                <w:pPr>
                  <w:jc w:val="right"/>
                </w:pPr>
              </w:pPrChange>
            </w:pPr>
            <w:ins w:id="140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3</w:t>
              </w:r>
            </w:ins>
          </w:p>
        </w:tc>
        <w:tc>
          <w:tcPr>
            <w:tcW w:w="7818" w:type="dxa"/>
            <w:hideMark/>
          </w:tcPr>
          <w:p w14:paraId="00B3FA06" w14:textId="77777777" w:rsidR="00CC495D" w:rsidRPr="00CC495D" w:rsidRDefault="00CC495D" w:rsidP="00C77E58">
            <w:pPr>
              <w:spacing w:line="360" w:lineRule="auto"/>
              <w:rPr>
                <w:ins w:id="141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42" w:author="Ujszászi Mi" w:date="2022-05-03T22:01:00Z">
                <w:pPr/>
              </w:pPrChange>
            </w:pPr>
            <w:ins w:id="143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Alkalmazás neve. A Riasztás mezőben teszi közzé a rendszer, amikor egy ezen szakaszban listázott osztálydefiníció aktuálisan nincs betöltve</w:t>
              </w:r>
            </w:ins>
          </w:p>
        </w:tc>
      </w:tr>
      <w:tr w:rsidR="00C77E58" w:rsidRPr="00CC495D" w14:paraId="41079967" w14:textId="77777777" w:rsidTr="00C77E58">
        <w:trPr>
          <w:trHeight w:val="4995"/>
          <w:ins w:id="144" w:author="Ujszászi Mi" w:date="2022-05-03T21:54:00Z"/>
        </w:trPr>
        <w:tc>
          <w:tcPr>
            <w:tcW w:w="1249" w:type="dxa"/>
            <w:hideMark/>
          </w:tcPr>
          <w:p w14:paraId="68DB849D" w14:textId="77777777" w:rsidR="00CC495D" w:rsidRPr="00CC495D" w:rsidRDefault="00CC495D" w:rsidP="00C77E58">
            <w:pPr>
              <w:spacing w:line="360" w:lineRule="auto"/>
              <w:jc w:val="right"/>
              <w:rPr>
                <w:ins w:id="145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46" w:author="Ujszászi Mi" w:date="2022-05-03T22:01:00Z">
                <w:pPr>
                  <w:jc w:val="right"/>
                </w:pPr>
              </w:pPrChange>
            </w:pPr>
            <w:ins w:id="147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lastRenderedPageBreak/>
                <w:t>90</w:t>
              </w:r>
            </w:ins>
          </w:p>
        </w:tc>
        <w:tc>
          <w:tcPr>
            <w:tcW w:w="7818" w:type="dxa"/>
            <w:hideMark/>
          </w:tcPr>
          <w:p w14:paraId="487B6612" w14:textId="77777777" w:rsidR="00CC495D" w:rsidRPr="00CC495D" w:rsidRDefault="00CC495D" w:rsidP="00C77E58">
            <w:pPr>
              <w:spacing w:line="360" w:lineRule="auto"/>
              <w:rPr>
                <w:ins w:id="148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49" w:author="Ujszászi Mi" w:date="2022-05-03T22:01:00Z">
                <w:pPr/>
              </w:pPrChange>
            </w:pPr>
            <w:ins w:id="150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Proxyképességek jelzője. Bitkódolt érték, amely megadja ezen objektum proxyként meglévő képességeit: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0 = Semmilyen művelet nem engedélyezett (0)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1 = Törlés engedélyezve (0x1)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2 = Transzformáció engedélyezve (0x2)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4 = Színváltoztatás engedélyezve (0x4)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8 = Fóliaváltoztatás engedélyezve (0x8)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16 = Vonaltípus-változtatás engedélyezve (0x10)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32 = Vonaltípuslépték-változtatás engedélyezve (0x20)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64 = Láthatóságváltoztatás engedélyezve (0x40)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128 = Klónozás engedélyezve (0x80)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256 = Vonalvastagság-változtatás engedélyezve (0x100)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512 = Nyomtatási stílus névváltoztatása engedélyezve (0x200)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895 = Minden művelet engedélyezve, kivéve a klónozást (0x37F)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1023 = Minden művelet engedélyezve (0x3FF)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1024 = Letiltja proxyfigyelmeztető párbeszédpanelt (0x400)</w:t>
              </w:r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br/>
                <w:t>32768 = R13 formátum proxy (0x8000)</w:t>
              </w:r>
            </w:ins>
          </w:p>
        </w:tc>
      </w:tr>
      <w:tr w:rsidR="00C77E58" w:rsidRPr="00CC495D" w14:paraId="2B01F4DC" w14:textId="77777777" w:rsidTr="00C77E58">
        <w:trPr>
          <w:trHeight w:val="293"/>
          <w:ins w:id="151" w:author="Ujszászi Mi" w:date="2022-05-03T21:54:00Z"/>
        </w:trPr>
        <w:tc>
          <w:tcPr>
            <w:tcW w:w="1249" w:type="dxa"/>
            <w:hideMark/>
          </w:tcPr>
          <w:p w14:paraId="5B94EE97" w14:textId="77777777" w:rsidR="00CC495D" w:rsidRPr="00CC495D" w:rsidRDefault="00CC495D" w:rsidP="00C77E58">
            <w:pPr>
              <w:spacing w:line="360" w:lineRule="auto"/>
              <w:jc w:val="right"/>
              <w:rPr>
                <w:ins w:id="152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53" w:author="Ujszászi Mi" w:date="2022-05-03T22:01:00Z">
                <w:pPr>
                  <w:jc w:val="right"/>
                </w:pPr>
              </w:pPrChange>
            </w:pPr>
            <w:ins w:id="154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91</w:t>
              </w:r>
            </w:ins>
          </w:p>
        </w:tc>
        <w:tc>
          <w:tcPr>
            <w:tcW w:w="7818" w:type="dxa"/>
            <w:hideMark/>
          </w:tcPr>
          <w:p w14:paraId="7B91FF74" w14:textId="77777777" w:rsidR="00CC495D" w:rsidRPr="00CC495D" w:rsidRDefault="00CC495D" w:rsidP="00C77E58">
            <w:pPr>
              <w:spacing w:line="360" w:lineRule="auto"/>
              <w:rPr>
                <w:ins w:id="155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56" w:author="Ujszászi Mi" w:date="2022-05-03T22:01:00Z">
                <w:pPr/>
              </w:pPrChange>
            </w:pPr>
            <w:ins w:id="157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Egyéni osztály példányszáma</w:t>
              </w:r>
            </w:ins>
          </w:p>
        </w:tc>
      </w:tr>
      <w:tr w:rsidR="00C77E58" w:rsidRPr="00CC495D" w14:paraId="619D9399" w14:textId="77777777" w:rsidTr="00C77E58">
        <w:trPr>
          <w:trHeight w:val="587"/>
          <w:ins w:id="158" w:author="Ujszászi Mi" w:date="2022-05-03T21:54:00Z"/>
        </w:trPr>
        <w:tc>
          <w:tcPr>
            <w:tcW w:w="1249" w:type="dxa"/>
            <w:hideMark/>
          </w:tcPr>
          <w:p w14:paraId="051B6F2C" w14:textId="77777777" w:rsidR="00CC495D" w:rsidRPr="00CC495D" w:rsidRDefault="00CC495D" w:rsidP="00C77E58">
            <w:pPr>
              <w:spacing w:line="360" w:lineRule="auto"/>
              <w:jc w:val="right"/>
              <w:rPr>
                <w:ins w:id="159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60" w:author="Ujszászi Mi" w:date="2022-05-03T22:01:00Z">
                <w:pPr>
                  <w:jc w:val="right"/>
                </w:pPr>
              </w:pPrChange>
            </w:pPr>
            <w:ins w:id="161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280</w:t>
              </w:r>
            </w:ins>
          </w:p>
        </w:tc>
        <w:tc>
          <w:tcPr>
            <w:tcW w:w="7818" w:type="dxa"/>
            <w:hideMark/>
          </w:tcPr>
          <w:p w14:paraId="088496E5" w14:textId="77777777" w:rsidR="00CC495D" w:rsidRPr="00CC495D" w:rsidRDefault="00CC495D" w:rsidP="00C77E58">
            <w:pPr>
              <w:spacing w:line="360" w:lineRule="auto"/>
              <w:rPr>
                <w:ins w:id="162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63" w:author="Ujszászi Mi" w:date="2022-05-03T22:01:00Z">
                <w:pPr/>
              </w:pPrChange>
            </w:pPr>
            <w:ins w:id="164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Proxy volt jelző. 1 értékre állítva, ha az osztály nem volt betöltve ezen DXF-fájl létrehozásakor, egyéb esetben 0</w:t>
              </w:r>
            </w:ins>
          </w:p>
        </w:tc>
      </w:tr>
      <w:tr w:rsidR="00C77E58" w:rsidRPr="00CC495D" w14:paraId="6CA62ED6" w14:textId="77777777" w:rsidTr="00C77E58">
        <w:trPr>
          <w:trHeight w:val="881"/>
          <w:ins w:id="165" w:author="Ujszászi Mi" w:date="2022-05-03T21:54:00Z"/>
        </w:trPr>
        <w:tc>
          <w:tcPr>
            <w:tcW w:w="1249" w:type="dxa"/>
            <w:hideMark/>
          </w:tcPr>
          <w:p w14:paraId="75344E90" w14:textId="77777777" w:rsidR="00CC495D" w:rsidRPr="00CC495D" w:rsidRDefault="00CC495D" w:rsidP="00C77E58">
            <w:pPr>
              <w:spacing w:line="360" w:lineRule="auto"/>
              <w:jc w:val="right"/>
              <w:rPr>
                <w:ins w:id="166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67" w:author="Ujszászi Mi" w:date="2022-05-03T22:01:00Z">
                <w:pPr>
                  <w:jc w:val="right"/>
                </w:pPr>
              </w:pPrChange>
            </w:pPr>
            <w:ins w:id="168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281</w:t>
              </w:r>
            </w:ins>
          </w:p>
        </w:tc>
        <w:tc>
          <w:tcPr>
            <w:tcW w:w="7818" w:type="dxa"/>
            <w:hideMark/>
          </w:tcPr>
          <w:p w14:paraId="72B6DF6C" w14:textId="77777777" w:rsidR="00CC495D" w:rsidRPr="00CC495D" w:rsidRDefault="00CC495D" w:rsidP="00C77E58">
            <w:pPr>
              <w:keepNext/>
              <w:spacing w:line="360" w:lineRule="auto"/>
              <w:rPr>
                <w:ins w:id="169" w:author="Ujszászi Mi" w:date="2022-05-03T21:54:00Z"/>
                <w:rFonts w:ascii="Calibri" w:eastAsia="Times New Roman" w:hAnsi="Calibri" w:cs="Calibri"/>
                <w:color w:val="000000"/>
                <w:sz w:val="22"/>
                <w:lang w:eastAsia="hu-HU"/>
              </w:rPr>
              <w:pPrChange w:id="170" w:author="Ujszászi Mi" w:date="2022-05-03T22:01:00Z">
                <w:pPr/>
              </w:pPrChange>
            </w:pPr>
            <w:ins w:id="171" w:author="Ujszászi Mi" w:date="2022-05-03T21:54:00Z"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 xml:space="preserve">Rajzelem jelző. 1 értékre állítva, ha az osztály az </w:t>
              </w:r>
              <w:proofErr w:type="spellStart"/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>AcDbEntity</w:t>
              </w:r>
              <w:proofErr w:type="spellEnd"/>
              <w:r w:rsidRPr="00CC495D">
                <w:rPr>
                  <w:rFonts w:ascii="Calibri" w:eastAsia="Times New Roman" w:hAnsi="Calibri" w:cs="Calibri"/>
                  <w:color w:val="000000"/>
                  <w:sz w:val="22"/>
                  <w:lang w:eastAsia="hu-HU"/>
                </w:rPr>
                <w:t xml:space="preserve"> osztályból származik, és a BLOCKS vagy az ENTITIES szakaszban tárolható. Ha értéke 0, előfordulhat, hogy a példányok csak az OBJECTS szakaszban jelennek meg</w:t>
              </w:r>
            </w:ins>
          </w:p>
        </w:tc>
      </w:tr>
    </w:tbl>
    <w:p w14:paraId="1B98B037" w14:textId="1929E6F6" w:rsidR="00AF13BF" w:rsidRPr="00EB214E" w:rsidDel="00C77E58" w:rsidRDefault="00C77E58" w:rsidP="00C77E58">
      <w:pPr>
        <w:pStyle w:val="Kpalrs"/>
        <w:spacing w:before="240" w:line="360" w:lineRule="auto"/>
        <w:jc w:val="center"/>
        <w:rPr>
          <w:del w:id="172" w:author="Ujszászi Mi" w:date="2022-05-03T21:57:00Z"/>
          <w:rFonts w:cs="Times New Roman"/>
        </w:rPr>
        <w:pPrChange w:id="173" w:author="Ujszászi Mi" w:date="2022-05-03T21:57:00Z">
          <w:pPr>
            <w:spacing w:line="360" w:lineRule="auto"/>
            <w:ind w:firstLine="708"/>
            <w:jc w:val="both"/>
          </w:pPr>
        </w:pPrChange>
      </w:pPr>
      <w:ins w:id="174" w:author="Ujszászi Mi" w:date="2022-05-03T21:56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175" w:author="Ujszászi Mi" w:date="2022-05-04T00:35:00Z">
        <w:r w:rsidR="009072F0">
          <w:rPr>
            <w:rFonts w:cs="Times New Roman"/>
            <w:noProof/>
          </w:rPr>
          <w:t>2</w:t>
        </w:r>
      </w:ins>
      <w:ins w:id="176" w:author="Ujszászi Mi" w:date="2022-05-03T21:56:00Z">
        <w:r>
          <w:rPr>
            <w:rFonts w:cs="Times New Roman"/>
          </w:rPr>
          <w:fldChar w:fldCharType="end"/>
        </w:r>
        <w:r>
          <w:t xml:space="preserve">. táblázat </w:t>
        </w:r>
        <w:r w:rsidRPr="009A7B7B">
          <w:t>Classes szekciót leíró adatok</w:t>
        </w:r>
      </w:ins>
      <w:ins w:id="177" w:author="Ujszászi Mi" w:date="2022-05-03T21:57:00Z">
        <w:r>
          <w:t xml:space="preserve"> hivatalos dokumentációból</w:t>
        </w:r>
      </w:ins>
    </w:p>
    <w:p w14:paraId="146A5A88" w14:textId="0441A956" w:rsidR="00CB75A5" w:rsidRPr="00776039" w:rsidDel="00C77E58" w:rsidRDefault="00CB75A5" w:rsidP="00C77E58">
      <w:pPr>
        <w:keepNext/>
        <w:spacing w:line="360" w:lineRule="auto"/>
        <w:rPr>
          <w:del w:id="178" w:author="Ujszászi Mi" w:date="2022-05-03T21:57:00Z"/>
          <w:rFonts w:cs="Times New Roman"/>
        </w:rPr>
        <w:pPrChange w:id="179" w:author="Ujszászi Mi" w:date="2022-05-03T21:57:00Z">
          <w:pPr>
            <w:keepNext/>
            <w:spacing w:line="360" w:lineRule="auto"/>
            <w:ind w:left="708"/>
            <w:jc w:val="center"/>
          </w:pPr>
        </w:pPrChange>
      </w:pPr>
      <w:commentRangeStart w:id="180"/>
      <w:del w:id="181" w:author="Ujszászi Mi" w:date="2022-05-03T21:57:00Z">
        <w:r w:rsidRPr="00776039" w:rsidDel="00C77E58">
          <w:rPr>
            <w:rFonts w:cs="Times New Roman"/>
            <w:noProof/>
          </w:rPr>
          <w:drawing>
            <wp:inline distT="0" distB="0" distL="0" distR="0" wp14:anchorId="5F5434D5" wp14:editId="2476FFD7">
              <wp:extent cx="5760720" cy="5669280"/>
              <wp:effectExtent l="0" t="0" r="0" b="7620"/>
              <wp:docPr id="2" name="Ké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5669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180"/>
      <w:r w:rsidR="00BF3C08">
        <w:rPr>
          <w:rStyle w:val="Jegyzethivatkozs"/>
        </w:rPr>
        <w:commentReference w:id="180"/>
      </w:r>
    </w:p>
    <w:p w14:paraId="2E8C503E" w14:textId="4D6BFBF0" w:rsidR="00CB75A5" w:rsidRPr="00776039" w:rsidRDefault="001775D3" w:rsidP="00C77E58">
      <w:pPr>
        <w:pStyle w:val="Kpalrs"/>
        <w:spacing w:before="240" w:line="360" w:lineRule="auto"/>
        <w:jc w:val="center"/>
        <w:pPrChange w:id="182" w:author="Ujszászi Mi" w:date="2022-05-03T21:57:00Z">
          <w:pPr>
            <w:pStyle w:val="Kpalrs"/>
            <w:spacing w:line="360" w:lineRule="auto"/>
            <w:jc w:val="center"/>
          </w:pPr>
        </w:pPrChange>
      </w:pPr>
      <w:del w:id="183" w:author="Ujszászi Mi" w:date="2022-05-03T21:57:00Z">
        <w:r w:rsidRPr="00776039" w:rsidDel="00C77E58">
          <w:fldChar w:fldCharType="begin"/>
        </w:r>
        <w:r w:rsidRPr="00EB214E" w:rsidDel="00C77E58">
          <w:delInstrText xml:space="preserve"> SEQ ábra \* ARABIC </w:delInstrText>
        </w:r>
        <w:r w:rsidRPr="00776039" w:rsidDel="00C77E58">
          <w:fldChar w:fldCharType="separate"/>
        </w:r>
        <w:r w:rsidR="00A816B7" w:rsidRPr="00776039" w:rsidDel="00C77E58">
          <w:rPr>
            <w:noProof/>
          </w:rPr>
          <w:delText>2</w:delText>
        </w:r>
        <w:r w:rsidRPr="00776039" w:rsidDel="00C77E58">
          <w:rPr>
            <w:noProof/>
          </w:rPr>
          <w:fldChar w:fldCharType="end"/>
        </w:r>
        <w:r w:rsidR="00CB75A5" w:rsidRPr="00776039" w:rsidDel="00C77E58">
          <w:delText>. ábra Classes szekciót leíró adatok</w:delText>
        </w:r>
      </w:del>
    </w:p>
    <w:p w14:paraId="19684C85" w14:textId="0179FD5D" w:rsidR="00CB75A5" w:rsidRPr="003500B6" w:rsidDel="00C77E58" w:rsidRDefault="00CB75A5" w:rsidP="00872898">
      <w:pPr>
        <w:spacing w:line="360" w:lineRule="auto"/>
        <w:jc w:val="both"/>
        <w:rPr>
          <w:del w:id="184" w:author="Ujszászi Mi" w:date="2022-05-03T22:02:00Z"/>
          <w:rFonts w:cs="Times New Roman"/>
        </w:rPr>
      </w:pPr>
      <w:r w:rsidRPr="003500B6">
        <w:rPr>
          <w:rFonts w:cs="Times New Roman"/>
        </w:rPr>
        <w:t xml:space="preserve">Vannak előre definiált osztályok is, amik fix elnevezési párosítással érthetőek el. Ennek a leírásnak a formátuma a 3. </w:t>
      </w:r>
      <w:del w:id="185" w:author="Ujszászi Mi" w:date="2022-05-03T22:02:00Z">
        <w:r w:rsidRPr="003500B6" w:rsidDel="00C77E58">
          <w:rPr>
            <w:rFonts w:cs="Times New Roman"/>
          </w:rPr>
          <w:delText xml:space="preserve">ábrában </w:delText>
        </w:r>
      </w:del>
      <w:ins w:id="186" w:author="Ujszászi Mi" w:date="2022-05-03T22:02:00Z">
        <w:r w:rsidR="00C77E58">
          <w:rPr>
            <w:rFonts w:cs="Times New Roman"/>
          </w:rPr>
          <w:t>táblázatban</w:t>
        </w:r>
        <w:r w:rsidR="00C77E58" w:rsidRPr="003500B6">
          <w:rPr>
            <w:rFonts w:cs="Times New Roman"/>
          </w:rPr>
          <w:t xml:space="preserve"> </w:t>
        </w:r>
      </w:ins>
      <w:r w:rsidRPr="003500B6">
        <w:rPr>
          <w:rFonts w:cs="Times New Roman"/>
        </w:rPr>
        <w:t>látható.</w:t>
      </w:r>
      <w:ins w:id="187" w:author="Ujszászi Mi" w:date="2022-05-03T22:02:00Z">
        <w:r w:rsidR="00C77E58" w:rsidRPr="003500B6" w:rsidDel="00C77E58">
          <w:rPr>
            <w:rFonts w:cs="Times New Roman"/>
          </w:rPr>
          <w:t xml:space="preserve"> </w:t>
        </w:r>
      </w:ins>
    </w:p>
    <w:p w14:paraId="20AF2F11" w14:textId="58A429F4" w:rsidR="00CB75A5" w:rsidRPr="00776039" w:rsidDel="00C77E58" w:rsidRDefault="00CB75A5" w:rsidP="00C77E58">
      <w:pPr>
        <w:spacing w:line="360" w:lineRule="auto"/>
        <w:jc w:val="both"/>
        <w:rPr>
          <w:del w:id="188" w:author="Ujszászi Mi" w:date="2022-05-03T22:02:00Z"/>
          <w:rFonts w:cs="Times New Roman"/>
        </w:rPr>
        <w:pPrChange w:id="189" w:author="Ujszászi Mi" w:date="2022-05-03T22:02:00Z">
          <w:pPr>
            <w:keepNext/>
            <w:spacing w:line="360" w:lineRule="auto"/>
            <w:jc w:val="center"/>
          </w:pPr>
        </w:pPrChange>
      </w:pPr>
      <w:commentRangeStart w:id="190"/>
      <w:del w:id="191" w:author="Ujszászi Mi" w:date="2022-05-03T22:01:00Z">
        <w:r w:rsidRPr="00776039" w:rsidDel="00C77E58">
          <w:rPr>
            <w:rFonts w:cs="Times New Roman"/>
            <w:noProof/>
          </w:rPr>
          <w:drawing>
            <wp:inline distT="0" distB="0" distL="0" distR="0" wp14:anchorId="47595A0A" wp14:editId="111842B5">
              <wp:extent cx="5758180" cy="1433195"/>
              <wp:effectExtent l="0" t="0" r="0" b="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8180" cy="143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190"/>
      <w:del w:id="192" w:author="Ujszászi Mi" w:date="2022-05-03T22:02:00Z">
        <w:r w:rsidR="00BF3C08" w:rsidDel="00C77E58">
          <w:rPr>
            <w:rStyle w:val="Jegyzethivatkozs"/>
          </w:rPr>
          <w:commentReference w:id="190"/>
        </w:r>
      </w:del>
    </w:p>
    <w:p w14:paraId="264590FE" w14:textId="35F1DC98" w:rsidR="00C77E58" w:rsidRDefault="001775D3" w:rsidP="00C77E58">
      <w:pPr>
        <w:spacing w:line="360" w:lineRule="auto"/>
        <w:jc w:val="both"/>
        <w:rPr>
          <w:ins w:id="193" w:author="Ujszászi Mi" w:date="2022-05-03T21:58:00Z"/>
        </w:rPr>
        <w:pPrChange w:id="194" w:author="Ujszászi Mi" w:date="2022-05-03T22:02:00Z">
          <w:pPr/>
        </w:pPrChange>
      </w:pPr>
      <w:del w:id="195" w:author="Ujszászi Mi" w:date="2022-05-03T22:02:00Z">
        <w:r w:rsidRPr="00776039" w:rsidDel="00C77E58">
          <w:rPr>
            <w:rFonts w:cs="Times New Roman"/>
          </w:rPr>
          <w:fldChar w:fldCharType="begin"/>
        </w:r>
        <w:r w:rsidRPr="00EB214E" w:rsidDel="00C77E58">
          <w:rPr>
            <w:rFonts w:cs="Times New Roman"/>
          </w:rPr>
          <w:delInstrText xml:space="preserve"> SEQ ábra \* ARABIC </w:delInstrText>
        </w:r>
        <w:r w:rsidRPr="00776039" w:rsidDel="00C77E58">
          <w:rPr>
            <w:rFonts w:cs="Times New Roman"/>
          </w:rPr>
          <w:fldChar w:fldCharType="separate"/>
        </w:r>
        <w:r w:rsidR="00A816B7" w:rsidRPr="00776039" w:rsidDel="00C77E58">
          <w:rPr>
            <w:rFonts w:cs="Times New Roman"/>
            <w:noProof/>
          </w:rPr>
          <w:delText>3</w:delText>
        </w:r>
        <w:r w:rsidRPr="00776039" w:rsidDel="00C77E58">
          <w:rPr>
            <w:rFonts w:cs="Times New Roman"/>
            <w:noProof/>
          </w:rPr>
          <w:fldChar w:fldCharType="end"/>
        </w:r>
        <w:r w:rsidR="00CB75A5" w:rsidRPr="00776039" w:rsidDel="00C77E58">
          <w:rPr>
            <w:rFonts w:cs="Times New Roman"/>
          </w:rPr>
          <w:delText xml:space="preserve">. ábra </w:delText>
        </w:r>
        <w:r w:rsidR="00CB75A5" w:rsidRPr="00872898" w:rsidDel="00C77E58">
          <w:delText>Default classes</w:delText>
        </w:r>
      </w:del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3"/>
        <w:gridCol w:w="3016"/>
        <w:gridCol w:w="947"/>
        <w:gridCol w:w="948"/>
        <w:gridCol w:w="948"/>
        <w:tblGridChange w:id="196">
          <w:tblGrid>
            <w:gridCol w:w="3203"/>
            <w:gridCol w:w="3016"/>
            <w:gridCol w:w="947"/>
            <w:gridCol w:w="948"/>
            <w:gridCol w:w="948"/>
          </w:tblGrid>
        </w:tblGridChange>
      </w:tblGrid>
      <w:tr w:rsidR="00C77E58" w14:paraId="39C320D2" w14:textId="77777777" w:rsidTr="009072F0">
        <w:trPr>
          <w:ins w:id="197" w:author="Ujszászi Mi" w:date="2022-05-03T21:58:00Z"/>
        </w:trPr>
        <w:tc>
          <w:tcPr>
            <w:tcW w:w="9062" w:type="dxa"/>
            <w:gridSpan w:val="5"/>
          </w:tcPr>
          <w:p w14:paraId="285E03C3" w14:textId="62F42EA9" w:rsidR="00C77E58" w:rsidRDefault="00C77E58" w:rsidP="00C77E58">
            <w:pPr>
              <w:spacing w:line="360" w:lineRule="auto"/>
              <w:rPr>
                <w:ins w:id="198" w:author="Ujszászi Mi" w:date="2022-05-03T21:58:00Z"/>
              </w:rPr>
              <w:pPrChange w:id="199" w:author="Ujszászi Mi" w:date="2022-05-03T22:02:00Z">
                <w:pPr/>
              </w:pPrChange>
            </w:pPr>
            <w:ins w:id="200" w:author="Ujszászi Mi" w:date="2022-05-03T21:58:00Z">
              <w:r>
                <w:t>Alapértelmezett osztály értékek</w:t>
              </w:r>
            </w:ins>
          </w:p>
        </w:tc>
      </w:tr>
      <w:tr w:rsidR="00C77E58" w14:paraId="28E948C7" w14:textId="77777777" w:rsidTr="00C77E58">
        <w:tblPrEx>
          <w:tblW w:w="0" w:type="auto"/>
          <w:tblPrExChange w:id="201" w:author="Ujszászi Mi" w:date="2022-05-03T22:00:00Z">
            <w:tblPrEx>
              <w:tblW w:w="0" w:type="auto"/>
            </w:tblPrEx>
          </w:tblPrExChange>
        </w:tblPrEx>
        <w:trPr>
          <w:ins w:id="202" w:author="Ujszászi Mi" w:date="2022-05-03T21:58:00Z"/>
        </w:trPr>
        <w:tc>
          <w:tcPr>
            <w:tcW w:w="3203" w:type="dxa"/>
            <w:tcPrChange w:id="203" w:author="Ujszászi Mi" w:date="2022-05-03T22:00:00Z">
              <w:tcPr>
                <w:tcW w:w="1812" w:type="dxa"/>
              </w:tcPr>
            </w:tcPrChange>
          </w:tcPr>
          <w:p w14:paraId="0DCEE133" w14:textId="4F51E1D7" w:rsidR="00C77E58" w:rsidRDefault="00C77E58" w:rsidP="00C77E58">
            <w:pPr>
              <w:spacing w:line="360" w:lineRule="auto"/>
              <w:rPr>
                <w:ins w:id="204" w:author="Ujszászi Mi" w:date="2022-05-03T21:58:00Z"/>
              </w:rPr>
              <w:pPrChange w:id="205" w:author="Ujszászi Mi" w:date="2022-05-03T22:02:00Z">
                <w:pPr/>
              </w:pPrChange>
            </w:pPr>
            <w:ins w:id="206" w:author="Ujszászi Mi" w:date="2022-05-03T21:59:00Z">
              <w:r>
                <w:t>DXF rekord név kód 1</w:t>
              </w:r>
            </w:ins>
          </w:p>
        </w:tc>
        <w:tc>
          <w:tcPr>
            <w:tcW w:w="3016" w:type="dxa"/>
            <w:tcPrChange w:id="207" w:author="Ujszászi Mi" w:date="2022-05-03T22:00:00Z">
              <w:tcPr>
                <w:tcW w:w="1812" w:type="dxa"/>
              </w:tcPr>
            </w:tcPrChange>
          </w:tcPr>
          <w:p w14:paraId="54A20AE3" w14:textId="30139566" w:rsidR="00C77E58" w:rsidRDefault="00C77E58" w:rsidP="00C77E58">
            <w:pPr>
              <w:spacing w:line="360" w:lineRule="auto"/>
              <w:rPr>
                <w:ins w:id="208" w:author="Ujszászi Mi" w:date="2022-05-03T21:58:00Z"/>
              </w:rPr>
              <w:pPrChange w:id="209" w:author="Ujszászi Mi" w:date="2022-05-03T22:02:00Z">
                <w:pPr/>
              </w:pPrChange>
            </w:pPr>
            <w:ins w:id="210" w:author="Ujszászi Mi" w:date="2022-05-03T21:59:00Z">
              <w:r>
                <w:t>C++ osztály név kód 2</w:t>
              </w:r>
            </w:ins>
          </w:p>
        </w:tc>
        <w:tc>
          <w:tcPr>
            <w:tcW w:w="947" w:type="dxa"/>
            <w:tcPrChange w:id="211" w:author="Ujszászi Mi" w:date="2022-05-03T22:00:00Z">
              <w:tcPr>
                <w:tcW w:w="1812" w:type="dxa"/>
              </w:tcPr>
            </w:tcPrChange>
          </w:tcPr>
          <w:p w14:paraId="67888A7E" w14:textId="239CA2A2" w:rsidR="00C77E58" w:rsidRDefault="00C77E58" w:rsidP="00C77E58">
            <w:pPr>
              <w:spacing w:line="360" w:lineRule="auto"/>
              <w:rPr>
                <w:ins w:id="212" w:author="Ujszászi Mi" w:date="2022-05-03T21:58:00Z"/>
              </w:rPr>
              <w:pPrChange w:id="213" w:author="Ujszászi Mi" w:date="2022-05-03T22:02:00Z">
                <w:pPr/>
              </w:pPrChange>
            </w:pPr>
            <w:ins w:id="214" w:author="Ujszászi Mi" w:date="2022-05-03T21:59:00Z">
              <w:r>
                <w:t>Kód 90</w:t>
              </w:r>
            </w:ins>
          </w:p>
        </w:tc>
        <w:tc>
          <w:tcPr>
            <w:tcW w:w="948" w:type="dxa"/>
            <w:tcPrChange w:id="215" w:author="Ujszászi Mi" w:date="2022-05-03T22:00:00Z">
              <w:tcPr>
                <w:tcW w:w="1813" w:type="dxa"/>
              </w:tcPr>
            </w:tcPrChange>
          </w:tcPr>
          <w:p w14:paraId="7C35F06B" w14:textId="41237793" w:rsidR="00C77E58" w:rsidRDefault="00C77E58" w:rsidP="00C77E58">
            <w:pPr>
              <w:spacing w:line="360" w:lineRule="auto"/>
              <w:rPr>
                <w:ins w:id="216" w:author="Ujszászi Mi" w:date="2022-05-03T21:58:00Z"/>
              </w:rPr>
              <w:pPrChange w:id="217" w:author="Ujszászi Mi" w:date="2022-05-03T22:02:00Z">
                <w:pPr/>
              </w:pPrChange>
            </w:pPr>
            <w:ins w:id="218" w:author="Ujszászi Mi" w:date="2022-05-03T21:59:00Z">
              <w:r>
                <w:t>Kód 280</w:t>
              </w:r>
            </w:ins>
          </w:p>
        </w:tc>
        <w:tc>
          <w:tcPr>
            <w:tcW w:w="948" w:type="dxa"/>
            <w:tcPrChange w:id="219" w:author="Ujszászi Mi" w:date="2022-05-03T22:00:00Z">
              <w:tcPr>
                <w:tcW w:w="1813" w:type="dxa"/>
              </w:tcPr>
            </w:tcPrChange>
          </w:tcPr>
          <w:p w14:paraId="3C55213F" w14:textId="1C145FBD" w:rsidR="00C77E58" w:rsidRDefault="00C77E58" w:rsidP="00C77E58">
            <w:pPr>
              <w:spacing w:line="360" w:lineRule="auto"/>
              <w:rPr>
                <w:ins w:id="220" w:author="Ujszászi Mi" w:date="2022-05-03T21:58:00Z"/>
              </w:rPr>
              <w:pPrChange w:id="221" w:author="Ujszászi Mi" w:date="2022-05-03T22:02:00Z">
                <w:pPr/>
              </w:pPrChange>
            </w:pPr>
            <w:ins w:id="222" w:author="Ujszászi Mi" w:date="2022-05-03T21:59:00Z">
              <w:r>
                <w:t>Kód 281</w:t>
              </w:r>
            </w:ins>
          </w:p>
        </w:tc>
      </w:tr>
      <w:tr w:rsidR="00C77E58" w14:paraId="6BA6AB92" w14:textId="77777777" w:rsidTr="00C77E58">
        <w:tblPrEx>
          <w:tblW w:w="0" w:type="auto"/>
          <w:tblPrExChange w:id="223" w:author="Ujszászi Mi" w:date="2022-05-03T22:00:00Z">
            <w:tblPrEx>
              <w:tblW w:w="0" w:type="auto"/>
            </w:tblPrEx>
          </w:tblPrExChange>
        </w:tblPrEx>
        <w:trPr>
          <w:ins w:id="224" w:author="Ujszászi Mi" w:date="2022-05-03T21:58:00Z"/>
        </w:trPr>
        <w:tc>
          <w:tcPr>
            <w:tcW w:w="3203" w:type="dxa"/>
            <w:tcPrChange w:id="225" w:author="Ujszászi Mi" w:date="2022-05-03T22:00:00Z">
              <w:tcPr>
                <w:tcW w:w="1812" w:type="dxa"/>
              </w:tcPr>
            </w:tcPrChange>
          </w:tcPr>
          <w:p w14:paraId="1899BA6F" w14:textId="643FACDA" w:rsidR="00C77E58" w:rsidRDefault="00C77E58" w:rsidP="00C77E58">
            <w:pPr>
              <w:spacing w:line="360" w:lineRule="auto"/>
              <w:rPr>
                <w:ins w:id="226" w:author="Ujszászi Mi" w:date="2022-05-03T21:58:00Z"/>
              </w:rPr>
              <w:pPrChange w:id="227" w:author="Ujszászi Mi" w:date="2022-05-03T22:02:00Z">
                <w:pPr/>
              </w:pPrChange>
            </w:pPr>
            <w:ins w:id="228" w:author="Ujszászi Mi" w:date="2022-05-03T22:00:00Z">
              <w:r>
                <w:t>ACDBDICTIONARYWDFLT</w:t>
              </w:r>
            </w:ins>
          </w:p>
        </w:tc>
        <w:tc>
          <w:tcPr>
            <w:tcW w:w="3016" w:type="dxa"/>
            <w:tcPrChange w:id="229" w:author="Ujszászi Mi" w:date="2022-05-03T22:00:00Z">
              <w:tcPr>
                <w:tcW w:w="1812" w:type="dxa"/>
              </w:tcPr>
            </w:tcPrChange>
          </w:tcPr>
          <w:p w14:paraId="5C91FA61" w14:textId="4B4CA529" w:rsidR="00C77E58" w:rsidRDefault="00C77E58" w:rsidP="00C77E58">
            <w:pPr>
              <w:spacing w:line="360" w:lineRule="auto"/>
              <w:rPr>
                <w:ins w:id="230" w:author="Ujszászi Mi" w:date="2022-05-03T21:58:00Z"/>
              </w:rPr>
              <w:pPrChange w:id="231" w:author="Ujszászi Mi" w:date="2022-05-03T22:02:00Z">
                <w:pPr/>
              </w:pPrChange>
            </w:pPr>
            <w:proofErr w:type="spellStart"/>
            <w:ins w:id="232" w:author="Ujszászi Mi" w:date="2022-05-03T22:00:00Z">
              <w:r>
                <w:t>AcDbDictionaryWithDefault</w:t>
              </w:r>
            </w:ins>
            <w:proofErr w:type="spellEnd"/>
          </w:p>
        </w:tc>
        <w:tc>
          <w:tcPr>
            <w:tcW w:w="947" w:type="dxa"/>
            <w:tcPrChange w:id="233" w:author="Ujszászi Mi" w:date="2022-05-03T22:00:00Z">
              <w:tcPr>
                <w:tcW w:w="1812" w:type="dxa"/>
              </w:tcPr>
            </w:tcPrChange>
          </w:tcPr>
          <w:p w14:paraId="673F5512" w14:textId="0C70AF85" w:rsidR="00C77E58" w:rsidRDefault="00C77E58" w:rsidP="00C77E58">
            <w:pPr>
              <w:spacing w:line="360" w:lineRule="auto"/>
              <w:rPr>
                <w:ins w:id="234" w:author="Ujszászi Mi" w:date="2022-05-03T21:58:00Z"/>
              </w:rPr>
              <w:pPrChange w:id="235" w:author="Ujszászi Mi" w:date="2022-05-03T22:02:00Z">
                <w:pPr/>
              </w:pPrChange>
            </w:pPr>
            <w:ins w:id="236" w:author="Ujszászi Mi" w:date="2022-05-03T22:00:00Z">
              <w:r>
                <w:t>0</w:t>
              </w:r>
            </w:ins>
          </w:p>
        </w:tc>
        <w:tc>
          <w:tcPr>
            <w:tcW w:w="948" w:type="dxa"/>
            <w:tcPrChange w:id="237" w:author="Ujszászi Mi" w:date="2022-05-03T22:00:00Z">
              <w:tcPr>
                <w:tcW w:w="1813" w:type="dxa"/>
              </w:tcPr>
            </w:tcPrChange>
          </w:tcPr>
          <w:p w14:paraId="03AF7AB8" w14:textId="5A0A2967" w:rsidR="00C77E58" w:rsidRDefault="00C77E58" w:rsidP="00C77E58">
            <w:pPr>
              <w:spacing w:line="360" w:lineRule="auto"/>
              <w:rPr>
                <w:ins w:id="238" w:author="Ujszászi Mi" w:date="2022-05-03T21:58:00Z"/>
              </w:rPr>
              <w:pPrChange w:id="239" w:author="Ujszászi Mi" w:date="2022-05-03T22:02:00Z">
                <w:pPr/>
              </w:pPrChange>
            </w:pPr>
            <w:ins w:id="240" w:author="Ujszászi Mi" w:date="2022-05-03T22:00:00Z">
              <w:r>
                <w:t>0</w:t>
              </w:r>
            </w:ins>
          </w:p>
        </w:tc>
        <w:tc>
          <w:tcPr>
            <w:tcW w:w="948" w:type="dxa"/>
            <w:tcPrChange w:id="241" w:author="Ujszászi Mi" w:date="2022-05-03T22:00:00Z">
              <w:tcPr>
                <w:tcW w:w="1813" w:type="dxa"/>
              </w:tcPr>
            </w:tcPrChange>
          </w:tcPr>
          <w:p w14:paraId="7E039CE3" w14:textId="30035F6D" w:rsidR="00C77E58" w:rsidRDefault="00C77E58" w:rsidP="00C77E58">
            <w:pPr>
              <w:keepNext/>
              <w:spacing w:line="360" w:lineRule="auto"/>
              <w:rPr>
                <w:ins w:id="242" w:author="Ujszászi Mi" w:date="2022-05-03T21:58:00Z"/>
              </w:rPr>
              <w:pPrChange w:id="243" w:author="Ujszászi Mi" w:date="2022-05-03T22:02:00Z">
                <w:pPr/>
              </w:pPrChange>
            </w:pPr>
            <w:ins w:id="244" w:author="Ujszászi Mi" w:date="2022-05-03T21:59:00Z">
              <w:r>
                <w:t>0</w:t>
              </w:r>
            </w:ins>
          </w:p>
        </w:tc>
      </w:tr>
    </w:tbl>
    <w:p w14:paraId="61968F16" w14:textId="276A6321" w:rsidR="00C77E58" w:rsidRPr="00872898" w:rsidRDefault="00C77E58" w:rsidP="00C77E58">
      <w:pPr>
        <w:pStyle w:val="Kpalrs"/>
        <w:spacing w:before="240" w:line="360" w:lineRule="auto"/>
        <w:jc w:val="center"/>
        <w:pPrChange w:id="245" w:author="Ujszászi Mi" w:date="2022-05-03T22:03:00Z">
          <w:pPr>
            <w:pStyle w:val="Kpalrs"/>
            <w:spacing w:line="360" w:lineRule="auto"/>
            <w:jc w:val="center"/>
          </w:pPr>
        </w:pPrChange>
      </w:pPr>
      <w:ins w:id="246" w:author="Ujszászi Mi" w:date="2022-05-03T22:02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ins w:id="247" w:author="Ujszászi Mi" w:date="2022-05-04T00:35:00Z">
        <w:r w:rsidR="009072F0">
          <w:rPr>
            <w:noProof/>
          </w:rPr>
          <w:t>3</w:t>
        </w:r>
      </w:ins>
      <w:ins w:id="248" w:author="Ujszászi Mi" w:date="2022-05-03T22:02:00Z">
        <w:r>
          <w:fldChar w:fldCharType="end"/>
        </w:r>
        <w:r>
          <w:t xml:space="preserve">. táblázat </w:t>
        </w:r>
        <w:r w:rsidRPr="00F9622D">
          <w:t xml:space="preserve">Default </w:t>
        </w:r>
        <w:proofErr w:type="spellStart"/>
        <w:r w:rsidRPr="00F9622D">
          <w:t>classes</w:t>
        </w:r>
      </w:ins>
      <w:proofErr w:type="spellEnd"/>
    </w:p>
    <w:p w14:paraId="35BD8918" w14:textId="402F5198" w:rsidR="00CB75A5" w:rsidRPr="00516D54" w:rsidRDefault="004710BD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lastRenderedPageBreak/>
        <w:t xml:space="preserve">Az dolgozatban a </w:t>
      </w:r>
      <w:ins w:id="249" w:author="Ujszászi Mi" w:date="2022-05-03T21:58:00Z">
        <w:r w:rsidR="00C77E58">
          <w:rPr>
            <w:rFonts w:cs="Times New Roman"/>
          </w:rPr>
          <w:t>C</w:t>
        </w:r>
      </w:ins>
      <w:ins w:id="250" w:author="Ujszászi Mi" w:date="2022-05-03T22:01:00Z">
        <w:r w:rsidR="00C77E58">
          <w:rPr>
            <w:rFonts w:cs="Times New Roman"/>
          </w:rPr>
          <w:t xml:space="preserve">LASSES </w:t>
        </w:r>
      </w:ins>
      <w:commentRangeStart w:id="251"/>
      <w:commentRangeStart w:id="252"/>
      <w:r w:rsidRPr="003500B6">
        <w:rPr>
          <w:rFonts w:cs="Times New Roman"/>
        </w:rPr>
        <w:t xml:space="preserve">szekciót </w:t>
      </w:r>
      <w:commentRangeEnd w:id="251"/>
      <w:r w:rsidR="00BF3C08">
        <w:rPr>
          <w:rStyle w:val="Jegyzethivatkozs"/>
        </w:rPr>
        <w:commentReference w:id="251"/>
      </w:r>
      <w:commentRangeEnd w:id="252"/>
      <w:r w:rsidR="00C77E58">
        <w:rPr>
          <w:rStyle w:val="Jegyzethivatkozs"/>
        </w:rPr>
        <w:commentReference w:id="252"/>
      </w:r>
      <w:r w:rsidRPr="003500B6">
        <w:rPr>
          <w:rFonts w:cs="Times New Roman"/>
        </w:rPr>
        <w:t>nem dolgoz</w:t>
      </w:r>
      <w:r w:rsidR="003D13E8" w:rsidRPr="003500B6">
        <w:rPr>
          <w:rFonts w:cs="Times New Roman"/>
        </w:rPr>
        <w:t>om</w:t>
      </w:r>
      <w:r w:rsidRPr="003500B6">
        <w:rPr>
          <w:rFonts w:cs="Times New Roman"/>
        </w:rPr>
        <w:t xml:space="preserve"> fel. Figyelmen kívül hagy</w:t>
      </w:r>
      <w:r w:rsidR="003D13E8" w:rsidRPr="007753AC">
        <w:rPr>
          <w:rFonts w:cs="Times New Roman"/>
        </w:rPr>
        <w:t>om</w:t>
      </w:r>
      <w:ins w:id="253" w:author="Ujszászi Mi" w:date="2022-05-03T22:05:00Z">
        <w:r w:rsidR="00E27BC0">
          <w:rPr>
            <w:rFonts w:cs="Times New Roman"/>
          </w:rPr>
          <w:t>,</w:t>
        </w:r>
      </w:ins>
      <w:ins w:id="254" w:author="Ujszászi Mi" w:date="2022-05-03T22:07:00Z">
        <w:r w:rsidR="00E27BC0">
          <w:rPr>
            <w:rFonts w:cs="Times New Roman"/>
          </w:rPr>
          <w:t xml:space="preserve"> mert</w:t>
        </w:r>
      </w:ins>
      <w:ins w:id="255" w:author="Ujszászi Mi" w:date="2022-05-03T22:06:00Z">
        <w:r w:rsidR="00E27BC0">
          <w:rPr>
            <w:rFonts w:cs="Times New Roman"/>
          </w:rPr>
          <w:t xml:space="preserve"> a visszarajzolás szempontjából nem </w:t>
        </w:r>
      </w:ins>
      <w:ins w:id="256" w:author="Ujszászi Mi" w:date="2022-05-03T22:07:00Z">
        <w:r w:rsidR="00E27BC0">
          <w:rPr>
            <w:rFonts w:cs="Times New Roman"/>
          </w:rPr>
          <w:t>releváns.</w:t>
        </w:r>
      </w:ins>
      <w:del w:id="257" w:author="Ujszászi Mi" w:date="2022-05-03T22:05:00Z">
        <w:r w:rsidRPr="00516D54" w:rsidDel="00E27BC0">
          <w:rPr>
            <w:rFonts w:cs="Times New Roman"/>
          </w:rPr>
          <w:delText>.</w:delText>
        </w:r>
      </w:del>
    </w:p>
    <w:p w14:paraId="30F53084" w14:textId="252A9FEE" w:rsidR="00E66B70" w:rsidRPr="00EB214E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258" w:name="_Toc100518221"/>
      <w:proofErr w:type="spellStart"/>
      <w:r w:rsidRPr="00EB214E">
        <w:rPr>
          <w:rFonts w:cs="Times New Roman"/>
        </w:rPr>
        <w:t>Tables</w:t>
      </w:r>
      <w:bookmarkEnd w:id="258"/>
      <w:proofErr w:type="spellEnd"/>
    </w:p>
    <w:p w14:paraId="0E5ADE69" w14:textId="60C0DAC0" w:rsidR="00E66B70" w:rsidRPr="00EB214E" w:rsidRDefault="00BF12C1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TABLE szekcióban a következő táblázatban megtalá</w:t>
      </w:r>
      <w:r w:rsidR="0088229D" w:rsidRPr="00776039">
        <w:rPr>
          <w:rFonts w:cs="Times New Roman"/>
        </w:rPr>
        <w:t>l</w:t>
      </w:r>
      <w:r w:rsidRPr="003500B6">
        <w:rPr>
          <w:rFonts w:cs="Times New Roman"/>
        </w:rPr>
        <w:t xml:space="preserve">ható típus definíciók </w:t>
      </w:r>
      <w:r w:rsidR="0088229D" w:rsidRPr="00EB214E">
        <w:rPr>
          <w:rFonts w:cs="Times New Roman"/>
        </w:rPr>
        <w:t>deklarálhatók</w:t>
      </w:r>
      <w:r w:rsidRPr="00EB214E">
        <w:rPr>
          <w:rFonts w:cs="Times New Roman"/>
        </w:rP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:rsidRPr="00776039" w14:paraId="0A6FF027" w14:textId="77777777" w:rsidTr="0088229D">
        <w:tc>
          <w:tcPr>
            <w:tcW w:w="2830" w:type="dxa"/>
          </w:tcPr>
          <w:p w14:paraId="2A10027C" w14:textId="02F78932" w:rsidR="00BF12C1" w:rsidRPr="00EB214E" w:rsidRDefault="00BF12C1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Név</w:t>
            </w:r>
          </w:p>
        </w:tc>
        <w:tc>
          <w:tcPr>
            <w:tcW w:w="1709" w:type="dxa"/>
          </w:tcPr>
          <w:p w14:paraId="433C261D" w14:textId="1C258611" w:rsidR="00BF12C1" w:rsidRPr="00EB214E" w:rsidRDefault="00BF12C1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Kód</w:t>
            </w:r>
          </w:p>
        </w:tc>
        <w:tc>
          <w:tcPr>
            <w:tcW w:w="4720" w:type="dxa"/>
          </w:tcPr>
          <w:p w14:paraId="758F02EB" w14:textId="0EBD6566" w:rsidR="00BF12C1" w:rsidRPr="00EB214E" w:rsidRDefault="00BF12C1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Leírás</w:t>
            </w:r>
          </w:p>
        </w:tc>
      </w:tr>
      <w:tr w:rsidR="00BF12C1" w:rsidRPr="00776039" w14:paraId="41063A61" w14:textId="77777777" w:rsidTr="0088229D">
        <w:tc>
          <w:tcPr>
            <w:tcW w:w="2830" w:type="dxa"/>
          </w:tcPr>
          <w:p w14:paraId="1D99BBA3" w14:textId="459926B9" w:rsidR="00BF12C1" w:rsidRPr="00EB214E" w:rsidRDefault="00BF12C1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Linetype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Pr="00EB214E" w:rsidRDefault="00BF12C1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LTYPE</w:t>
            </w:r>
          </w:p>
        </w:tc>
        <w:tc>
          <w:tcPr>
            <w:tcW w:w="4720" w:type="dxa"/>
          </w:tcPr>
          <w:p w14:paraId="3CB68482" w14:textId="46D98AF5" w:rsidR="00BF12C1" w:rsidRPr="00EB214E" w:rsidRDefault="00BF12C1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A DXF fájlban </w:t>
            </w:r>
            <w:r w:rsidR="004F06D2" w:rsidRPr="00EB214E">
              <w:rPr>
                <w:rFonts w:cs="Times New Roman"/>
              </w:rPr>
              <w:t>megtalálható</w:t>
            </w:r>
            <w:r w:rsidRPr="00EB214E">
              <w:rPr>
                <w:rFonts w:cs="Times New Roman"/>
              </w:rPr>
              <w:t xml:space="preserve"> LINE entitásnál megjelenő </w:t>
            </w:r>
            <w:r w:rsidR="004F06D2" w:rsidRPr="00EB214E">
              <w:rPr>
                <w:rFonts w:cs="Times New Roman"/>
              </w:rPr>
              <w:t>vonaltípus definíciókat tartalmazza.</w:t>
            </w:r>
          </w:p>
        </w:tc>
      </w:tr>
      <w:tr w:rsidR="00BF12C1" w:rsidRPr="00776039" w14:paraId="75DAB0B2" w14:textId="77777777" w:rsidTr="0088229D">
        <w:tc>
          <w:tcPr>
            <w:tcW w:w="2830" w:type="dxa"/>
          </w:tcPr>
          <w:p w14:paraId="035CC889" w14:textId="58DBB4AB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Layer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LAYER</w:t>
            </w:r>
          </w:p>
        </w:tc>
        <w:tc>
          <w:tcPr>
            <w:tcW w:w="4720" w:type="dxa"/>
          </w:tcPr>
          <w:p w14:paraId="4096D79E" w14:textId="7FCECDED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Rétegeket lehet definiálni</w:t>
            </w:r>
          </w:p>
        </w:tc>
      </w:tr>
      <w:tr w:rsidR="00BF12C1" w:rsidRPr="00776039" w14:paraId="5AC2159B" w14:textId="77777777" w:rsidTr="0088229D">
        <w:tc>
          <w:tcPr>
            <w:tcW w:w="2830" w:type="dxa"/>
          </w:tcPr>
          <w:p w14:paraId="61B996DF" w14:textId="0B03F947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Text </w:t>
            </w:r>
            <w:proofErr w:type="spellStart"/>
            <w:r w:rsidRPr="00EB214E">
              <w:rPr>
                <w:rFonts w:cs="Times New Roman"/>
              </w:rPr>
              <w:t>Style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STYLE</w:t>
            </w:r>
          </w:p>
        </w:tc>
        <w:tc>
          <w:tcPr>
            <w:tcW w:w="4720" w:type="dxa"/>
          </w:tcPr>
          <w:p w14:paraId="030465CD" w14:textId="68FA9AE1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 szöveg stílusokat tartalmazza</w:t>
            </w:r>
          </w:p>
        </w:tc>
      </w:tr>
      <w:tr w:rsidR="00BF12C1" w:rsidRPr="00776039" w14:paraId="6732405B" w14:textId="77777777" w:rsidTr="0088229D">
        <w:tc>
          <w:tcPr>
            <w:tcW w:w="2830" w:type="dxa"/>
          </w:tcPr>
          <w:p w14:paraId="62C3B4A0" w14:textId="14497796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View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Pr="00EB214E" w:rsidRDefault="004F06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VIEW</w:t>
            </w:r>
          </w:p>
        </w:tc>
        <w:tc>
          <w:tcPr>
            <w:tcW w:w="4720" w:type="dxa"/>
          </w:tcPr>
          <w:p w14:paraId="431A68C6" w14:textId="34A9E155" w:rsidR="00C95B82" w:rsidRPr="00EB214E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 rajzterület elrendezéseinek nézeteit tárolja. Nem befolyásolja a rajzot, de az AUTOCAD alkalmazásnak segít a feldolgozásban.</w:t>
            </w:r>
          </w:p>
        </w:tc>
      </w:tr>
      <w:tr w:rsidR="00BF12C1" w:rsidRPr="00776039" w14:paraId="0E59787C" w14:textId="77777777" w:rsidTr="0088229D">
        <w:tc>
          <w:tcPr>
            <w:tcW w:w="2830" w:type="dxa"/>
          </w:tcPr>
          <w:p w14:paraId="0DDBC764" w14:textId="4DC67D89" w:rsidR="00BF12C1" w:rsidRPr="00EB214E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>User</w:t>
            </w:r>
            <w:proofErr w:type="spellEnd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>Coordinate</w:t>
            </w:r>
            <w:proofErr w:type="spellEnd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 xml:space="preserve"> System </w:t>
            </w:r>
            <w:proofErr w:type="spellStart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>table</w:t>
            </w:r>
            <w:proofErr w:type="spellEnd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UCS</w:t>
            </w:r>
          </w:p>
        </w:tc>
        <w:tc>
          <w:tcPr>
            <w:tcW w:w="4720" w:type="dxa"/>
          </w:tcPr>
          <w:p w14:paraId="2DED9427" w14:textId="6D14AE23" w:rsidR="00BF12C1" w:rsidRPr="00EB214E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3500B6">
              <w:rPr>
                <w:rFonts w:cs="Times New Roman"/>
              </w:rPr>
              <w:t>Nevesített vagy nem megnevezett felhasználói koordináta rendszer, ami a CAD alkalmazások használnak.</w:t>
            </w:r>
          </w:p>
        </w:tc>
      </w:tr>
      <w:tr w:rsidR="00BF12C1" w:rsidRPr="00776039" w14:paraId="21D43796" w14:textId="77777777" w:rsidTr="0088229D">
        <w:tc>
          <w:tcPr>
            <w:tcW w:w="2830" w:type="dxa"/>
          </w:tcPr>
          <w:p w14:paraId="196FD822" w14:textId="5FDC3F5D" w:rsidR="00BF12C1" w:rsidRPr="00EB214E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>Viewport</w:t>
            </w:r>
            <w:proofErr w:type="spellEnd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>configuration</w:t>
            </w:r>
            <w:proofErr w:type="spellEnd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>table</w:t>
            </w:r>
            <w:proofErr w:type="spellEnd"/>
            <w:r w:rsidRPr="00EB214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VPORT</w:t>
            </w:r>
          </w:p>
        </w:tc>
        <w:tc>
          <w:tcPr>
            <w:tcW w:w="4720" w:type="dxa"/>
          </w:tcPr>
          <w:p w14:paraId="4A9A7055" w14:textId="32E8BA06" w:rsidR="00BF12C1" w:rsidRPr="00EB214E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3500B6">
              <w:rPr>
                <w:rFonts w:cs="Times New Roman"/>
              </w:rPr>
              <w:t>A DXF fájlban megtalálható VIEWPORT entitásnál megjelenő elem definíciókat tartalmazza.</w:t>
            </w:r>
          </w:p>
        </w:tc>
      </w:tr>
      <w:tr w:rsidR="00BF12C1" w:rsidRPr="00776039" w14:paraId="5F2C2287" w14:textId="77777777" w:rsidTr="0088229D">
        <w:tc>
          <w:tcPr>
            <w:tcW w:w="2830" w:type="dxa"/>
          </w:tcPr>
          <w:p w14:paraId="65652CA3" w14:textId="0914152B" w:rsidR="00BF12C1" w:rsidRPr="00EB214E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Dimension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style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Pr="00EB214E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B214E">
              <w:rPr>
                <w:rFonts w:ascii="Times New Roman" w:hAnsi="Times New Roman" w:cs="Times New Roman"/>
                <w:sz w:val="23"/>
                <w:szCs w:val="23"/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A DIMENSION Entitások stílusmeghatározása</w:t>
            </w:r>
          </w:p>
        </w:tc>
      </w:tr>
      <w:tr w:rsidR="00BF12C1" w:rsidRPr="00776039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EB214E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Cs w:val="22"/>
              </w:rPr>
            </w:pPr>
            <w:proofErr w:type="spellStart"/>
            <w:r w:rsidRPr="00EB214E">
              <w:rPr>
                <w:rFonts w:ascii="Times New Roman" w:hAnsi="Times New Roman" w:cs="Times New Roman"/>
                <w:color w:val="auto"/>
                <w:szCs w:val="22"/>
              </w:rPr>
              <w:t>Application</w:t>
            </w:r>
            <w:proofErr w:type="spellEnd"/>
            <w:r w:rsidRPr="00EB214E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EB214E">
              <w:rPr>
                <w:rFonts w:ascii="Times New Roman" w:hAnsi="Times New Roman" w:cs="Times New Roman"/>
                <w:color w:val="auto"/>
                <w:szCs w:val="22"/>
              </w:rPr>
              <w:t>Identification</w:t>
            </w:r>
            <w:proofErr w:type="spellEnd"/>
            <w:r w:rsidRPr="00EB214E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EB214E">
              <w:rPr>
                <w:rFonts w:ascii="Times New Roman" w:hAnsi="Times New Roman" w:cs="Times New Roman"/>
                <w:color w:val="auto"/>
                <w:szCs w:val="22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Pr="00EB214E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APPID</w:t>
            </w:r>
          </w:p>
        </w:tc>
        <w:tc>
          <w:tcPr>
            <w:tcW w:w="4720" w:type="dxa"/>
          </w:tcPr>
          <w:p w14:paraId="4266F070" w14:textId="6E2D2140" w:rsidR="00BF12C1" w:rsidRPr="00EB214E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Alkalmazásoknak fenntartott definíciós lehetőségek</w:t>
            </w:r>
          </w:p>
        </w:tc>
      </w:tr>
    </w:tbl>
    <w:p w14:paraId="07D0DEE5" w14:textId="4C58928A" w:rsidR="00BF12C1" w:rsidRPr="00EB214E" w:rsidRDefault="00BF12C1" w:rsidP="00C84064">
      <w:pPr>
        <w:spacing w:line="360" w:lineRule="auto"/>
        <w:ind w:firstLine="708"/>
        <w:jc w:val="both"/>
        <w:rPr>
          <w:rFonts w:cs="Times New Roman"/>
        </w:rPr>
      </w:pPr>
    </w:p>
    <w:p w14:paraId="5E63867D" w14:textId="77777777" w:rsidR="0088229D" w:rsidRPr="00776039" w:rsidRDefault="0088229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74537049" w:rsidR="0088229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del w:id="259" w:author="Ujszászi Mi" w:date="2022-05-03T22:39:00Z">
        <w:r w:rsidRPr="00776039" w:rsidDel="00B02187">
          <w:rPr>
            <w:rFonts w:cs="Times New Roman"/>
          </w:rPr>
          <w:fldChar w:fldCharType="begin"/>
        </w:r>
        <w:r w:rsidRPr="00EB214E" w:rsidDel="00B02187">
          <w:rPr>
            <w:rFonts w:cs="Times New Roman"/>
          </w:rPr>
          <w:delInstrText xml:space="preserve"> SEQ ábra \* ARABIC </w:delInstrText>
        </w:r>
        <w:r w:rsidRPr="00776039" w:rsidDel="00B02187">
          <w:rPr>
            <w:rFonts w:cs="Times New Roman"/>
          </w:rPr>
          <w:fldChar w:fldCharType="separate"/>
        </w:r>
        <w:r w:rsidR="00A816B7" w:rsidRPr="00776039" w:rsidDel="00B02187">
          <w:rPr>
            <w:rFonts w:cs="Times New Roman"/>
            <w:noProof/>
          </w:rPr>
          <w:delText>4</w:delText>
        </w:r>
        <w:r w:rsidRPr="00776039" w:rsidDel="00B02187">
          <w:rPr>
            <w:rFonts w:cs="Times New Roman"/>
            <w:noProof/>
          </w:rPr>
          <w:fldChar w:fldCharType="end"/>
        </w:r>
      </w:del>
      <w:ins w:id="260" w:author="Ujszászi Mi" w:date="2022-05-03T22:39:00Z">
        <w:r w:rsidR="00B02187">
          <w:rPr>
            <w:rFonts w:cs="Times New Roman"/>
          </w:rPr>
          <w:t>1</w:t>
        </w:r>
      </w:ins>
      <w:r w:rsidR="0088229D" w:rsidRPr="00776039">
        <w:rPr>
          <w:rFonts w:cs="Times New Roman"/>
        </w:rPr>
        <w:t>. ábra DIMSTYLE ábrázolása</w:t>
      </w:r>
      <w:r w:rsidR="003C2C23" w:rsidRPr="00776039">
        <w:rPr>
          <w:rFonts w:cs="Times New Roman"/>
        </w:rPr>
        <w:t xml:space="preserve"> (</w:t>
      </w:r>
      <w:hyperlink r:id="rId16" w:history="1">
        <w:r w:rsidR="004710BD" w:rsidRPr="00776039">
          <w:rPr>
            <w:rStyle w:val="Hiperhivatkozs"/>
            <w:rFonts w:cs="Times New Roman"/>
          </w:rPr>
          <w:t>https://ezdxf.readthedocs.io/</w:t>
        </w:r>
      </w:hyperlink>
      <w:r w:rsidR="003C2C23" w:rsidRPr="00776039">
        <w:rPr>
          <w:rFonts w:cs="Times New Roman"/>
        </w:rPr>
        <w:t>)</w:t>
      </w:r>
    </w:p>
    <w:p w14:paraId="142D120B" w14:textId="77777777" w:rsidR="004710BD" w:rsidRPr="003500B6" w:rsidRDefault="004710BD" w:rsidP="00C84064">
      <w:pPr>
        <w:spacing w:line="360" w:lineRule="auto"/>
        <w:jc w:val="both"/>
        <w:rPr>
          <w:rFonts w:cs="Times New Roman"/>
        </w:rPr>
      </w:pPr>
    </w:p>
    <w:p w14:paraId="3EA03C39" w14:textId="39D0B5E2" w:rsidR="00E27BC0" w:rsidRPr="00EB214E" w:rsidRDefault="004710BD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 dolgozatban</w:t>
      </w:r>
      <w:del w:id="261" w:author="Ujszászi Mi" w:date="2022-05-03T22:32:00Z">
        <w:r w:rsidRPr="00EB214E" w:rsidDel="00872898">
          <w:rPr>
            <w:rFonts w:cs="Times New Roman"/>
          </w:rPr>
          <w:delText xml:space="preserve"> a</w:delText>
        </w:r>
      </w:del>
      <w:r w:rsidRPr="00EB214E">
        <w:rPr>
          <w:rFonts w:cs="Times New Roman"/>
        </w:rPr>
        <w:t xml:space="preserve"> </w:t>
      </w:r>
      <w:ins w:id="262" w:author="Zoltan Toth, Dr." w:date="2022-05-01T09:39:00Z">
        <w:r w:rsidR="00BF3C08">
          <w:rPr>
            <w:rFonts w:cs="Times New Roman"/>
          </w:rPr>
          <w:t xml:space="preserve">ezt </w:t>
        </w:r>
      </w:ins>
      <w:r w:rsidRPr="00EB214E">
        <w:rPr>
          <w:rFonts w:cs="Times New Roman"/>
        </w:rPr>
        <w:t>szekciót nem dolgoz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fel. Figyelmen kívül </w:t>
      </w:r>
      <w:commentRangeStart w:id="263"/>
      <w:commentRangeStart w:id="264"/>
      <w:r w:rsidRPr="00EB214E">
        <w:rPr>
          <w:rFonts w:cs="Times New Roman"/>
        </w:rPr>
        <w:t>hagy</w:t>
      </w:r>
      <w:r w:rsidR="003D13E8" w:rsidRPr="00EB214E">
        <w:rPr>
          <w:rFonts w:cs="Times New Roman"/>
        </w:rPr>
        <w:t>om</w:t>
      </w:r>
      <w:commentRangeEnd w:id="263"/>
      <w:r w:rsidR="00BF3C08">
        <w:rPr>
          <w:rStyle w:val="Jegyzethivatkozs"/>
        </w:rPr>
        <w:commentReference w:id="263"/>
      </w:r>
      <w:commentRangeEnd w:id="264"/>
      <w:r w:rsidR="00E27BC0">
        <w:rPr>
          <w:rStyle w:val="Jegyzethivatkozs"/>
        </w:rPr>
        <w:commentReference w:id="264"/>
      </w:r>
      <w:ins w:id="265" w:author="Ujszászi Mi" w:date="2022-05-03T22:07:00Z">
        <w:r w:rsidR="00E27BC0">
          <w:rPr>
            <w:rFonts w:cs="Times New Roman"/>
          </w:rPr>
          <w:t>, mert a</w:t>
        </w:r>
      </w:ins>
      <w:ins w:id="266" w:author="Ujszászi Mi" w:date="2022-05-03T22:08:00Z">
        <w:r w:rsidR="00E27BC0">
          <w:rPr>
            <w:rFonts w:cs="Times New Roman"/>
          </w:rPr>
          <w:t>z alapobjektumok</w:t>
        </w:r>
      </w:ins>
      <w:ins w:id="267" w:author="Ujszászi Mi" w:date="2022-05-03T22:07:00Z">
        <w:r w:rsidR="00E27BC0">
          <w:rPr>
            <w:rFonts w:cs="Times New Roman"/>
          </w:rPr>
          <w:t xml:space="preserve"> visszarajzolás</w:t>
        </w:r>
      </w:ins>
      <w:ins w:id="268" w:author="Ujszászi Mi" w:date="2022-05-03T22:08:00Z">
        <w:r w:rsidR="00E27BC0">
          <w:rPr>
            <w:rFonts w:cs="Times New Roman"/>
          </w:rPr>
          <w:t>a</w:t>
        </w:r>
      </w:ins>
      <w:ins w:id="269" w:author="Ujszászi Mi" w:date="2022-05-03T22:07:00Z">
        <w:r w:rsidR="00E27BC0">
          <w:rPr>
            <w:rFonts w:cs="Times New Roman"/>
          </w:rPr>
          <w:t xml:space="preserve"> szempontjából nem releváns</w:t>
        </w:r>
      </w:ins>
      <w:ins w:id="270" w:author="Ujszászi Mi" w:date="2022-05-03T22:09:00Z">
        <w:r w:rsidR="00E27BC0">
          <w:rPr>
            <w:rFonts w:cs="Times New Roman"/>
          </w:rPr>
          <w:t xml:space="preserve"> információt hordoz.</w:t>
        </w:r>
      </w:ins>
      <w:del w:id="271" w:author="Ujszászi Mi" w:date="2022-05-03T22:07:00Z">
        <w:r w:rsidRPr="00EB214E" w:rsidDel="00E27BC0">
          <w:rPr>
            <w:rFonts w:cs="Times New Roman"/>
          </w:rPr>
          <w:delText>.</w:delText>
        </w:r>
      </w:del>
    </w:p>
    <w:p w14:paraId="7EE99525" w14:textId="025B623E" w:rsidR="00E66B70" w:rsidRPr="00EB214E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272" w:name="_Toc100518222"/>
      <w:proofErr w:type="spellStart"/>
      <w:r w:rsidRPr="00EB214E">
        <w:rPr>
          <w:rFonts w:cs="Times New Roman"/>
        </w:rPr>
        <w:t>Blocks</w:t>
      </w:r>
      <w:bookmarkEnd w:id="272"/>
      <w:proofErr w:type="spellEnd"/>
    </w:p>
    <w:p w14:paraId="7535C453" w14:textId="1273B326" w:rsidR="00E66B70" w:rsidRPr="00EB214E" w:rsidRDefault="0088229D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blokkok entitások gyűjtemény</w:t>
      </w:r>
      <w:r w:rsidR="004F64E6" w:rsidRPr="00776039">
        <w:rPr>
          <w:rFonts w:cs="Times New Roman"/>
        </w:rPr>
        <w:t xml:space="preserve">, </w:t>
      </w:r>
      <w:r w:rsidR="00A66C3B" w:rsidRPr="003500B6">
        <w:rPr>
          <w:rFonts w:cs="Times New Roman"/>
        </w:rPr>
        <w:t>amik több példányban elhelyezhető</w:t>
      </w:r>
      <w:r w:rsidR="00A66C3B" w:rsidRPr="007753AC">
        <w:rPr>
          <w:rFonts w:cs="Times New Roman"/>
        </w:rPr>
        <w:t>k a raj</w:t>
      </w:r>
      <w:r w:rsidR="004F64E6" w:rsidRPr="00516D54">
        <w:rPr>
          <w:rFonts w:cs="Times New Roman"/>
        </w:rPr>
        <w:t>z</w:t>
      </w:r>
      <w:r w:rsidR="00A66C3B" w:rsidRPr="00516D54">
        <w:rPr>
          <w:rFonts w:cs="Times New Roman"/>
        </w:rPr>
        <w:t>térben, eltérő elrendezésben, eltérő helyen.</w:t>
      </w:r>
    </w:p>
    <w:p w14:paraId="226A2A99" w14:textId="3DE2B870" w:rsidR="00A66C3B" w:rsidRPr="00EB214E" w:rsidRDefault="00A66C3B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Egy blokk bejegyzés a BLOCKS </w:t>
      </w:r>
      <w:r w:rsidR="004F64E6" w:rsidRPr="00EB214E">
        <w:rPr>
          <w:rFonts w:cs="Times New Roman"/>
        </w:rPr>
        <w:t>szekcióban</w:t>
      </w:r>
      <w:r w:rsidR="003C2C23" w:rsidRPr="00EB214E">
        <w:rPr>
          <w:rFonts w:cs="Times New Roman"/>
        </w:rPr>
        <w:t xml:space="preserve"> BLOCK bejegyzéssel kezdődik és ENDBLK-</w:t>
      </w:r>
      <w:proofErr w:type="spellStart"/>
      <w:r w:rsidR="003C2C23" w:rsidRPr="00EB214E">
        <w:rPr>
          <w:rFonts w:cs="Times New Roman"/>
        </w:rPr>
        <w:t>val</w:t>
      </w:r>
      <w:proofErr w:type="spellEnd"/>
      <w:r w:rsidR="003C2C23" w:rsidRPr="00EB214E">
        <w:rPr>
          <w:rFonts w:cs="Times New Roman"/>
        </w:rPr>
        <w:t xml:space="preserve"> zárul közben INSERT, ATTRIB, ATTDEF </w:t>
      </w:r>
      <w:proofErr w:type="spellStart"/>
      <w:r w:rsidR="003C2C23" w:rsidRPr="00EB214E">
        <w:rPr>
          <w:rFonts w:cs="Times New Roman"/>
        </w:rPr>
        <w:t>block</w:t>
      </w:r>
      <w:proofErr w:type="spellEnd"/>
      <w:r w:rsidR="003C2C23" w:rsidRPr="00EB214E">
        <w:rPr>
          <w:rFonts w:cs="Times New Roman"/>
        </w:rPr>
        <w:t xml:space="preserve"> referenciákat kezel.</w:t>
      </w:r>
    </w:p>
    <w:p w14:paraId="10B58FB7" w14:textId="0C99D204" w:rsidR="004710BD" w:rsidRPr="00EB214E" w:rsidRDefault="004710BD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 dolgozatban a szekciót nem dolgoz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fel. Figyelmen kívül hagy</w:t>
      </w:r>
      <w:r w:rsidR="003D13E8" w:rsidRPr="00EB214E">
        <w:rPr>
          <w:rFonts w:cs="Times New Roman"/>
        </w:rPr>
        <w:t>om</w:t>
      </w:r>
      <w:ins w:id="273" w:author="Ujszászi Mi" w:date="2022-05-03T22:09:00Z">
        <w:r w:rsidR="00E27BC0">
          <w:rPr>
            <w:rFonts w:cs="Times New Roman"/>
          </w:rPr>
          <w:t>, mert a vizsgált tesztfájlo</w:t>
        </w:r>
      </w:ins>
      <w:ins w:id="274" w:author="Ujszászi Mi" w:date="2022-05-03T22:10:00Z">
        <w:r w:rsidR="00E27BC0">
          <w:rPr>
            <w:rFonts w:cs="Times New Roman"/>
          </w:rPr>
          <w:t>k adatai alapján nem érdemi a hivatkozott entitások előfordulá</w:t>
        </w:r>
      </w:ins>
      <w:ins w:id="275" w:author="Ujszászi Mi" w:date="2022-05-03T22:11:00Z">
        <w:r w:rsidR="00E27BC0">
          <w:rPr>
            <w:rFonts w:cs="Times New Roman"/>
          </w:rPr>
          <w:t>sának mennyisége.</w:t>
        </w:r>
      </w:ins>
      <w:del w:id="276" w:author="Ujszászi Mi" w:date="2022-05-03T22:09:00Z">
        <w:r w:rsidRPr="00EB214E" w:rsidDel="00E27BC0">
          <w:rPr>
            <w:rFonts w:cs="Times New Roman"/>
          </w:rPr>
          <w:delText>.</w:delText>
        </w:r>
      </w:del>
    </w:p>
    <w:p w14:paraId="7505145B" w14:textId="183D8CEC" w:rsidR="00E66B70" w:rsidRPr="00EB214E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277" w:name="_Toc100518223"/>
      <w:proofErr w:type="spellStart"/>
      <w:r w:rsidRPr="00EB214E">
        <w:rPr>
          <w:rFonts w:cs="Times New Roman"/>
        </w:rPr>
        <w:t>Entities</w:t>
      </w:r>
      <w:bookmarkEnd w:id="277"/>
      <w:proofErr w:type="spellEnd"/>
    </w:p>
    <w:p w14:paraId="7E52643F" w14:textId="77777777" w:rsidR="00A06CA6" w:rsidRPr="003500B6" w:rsidRDefault="003C2C23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EINTITIES az</w:t>
      </w:r>
      <w:r w:rsidR="00E66B70" w:rsidRPr="00776039">
        <w:rPr>
          <w:rFonts w:cs="Times New Roman"/>
        </w:rPr>
        <w:t xml:space="preserve"> egyetlen kötelező szekció. </w:t>
      </w:r>
      <w:r w:rsidRPr="003500B6">
        <w:rPr>
          <w:rFonts w:cs="Times New Roman"/>
        </w:rPr>
        <w:t>A rajzi elemeket tartalmazza</w:t>
      </w:r>
      <w:r w:rsidR="003271E1" w:rsidRPr="003500B6">
        <w:rPr>
          <w:rFonts w:cs="Times New Roman"/>
        </w:rPr>
        <w:t>.</w:t>
      </w:r>
    </w:p>
    <w:p w14:paraId="0AF4C5D2" w14:textId="77777777" w:rsidR="00A06CA6" w:rsidRPr="00EB214E" w:rsidRDefault="00A06CA6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 ENTITY-k „  0” kóddal kezdődik. ez mutatja meg a ENTITY típusát. Az ENTITIES végét szintén ENDSEC zárja. Közben akármennyi ENTITY előfordulhat.</w:t>
      </w:r>
      <w:r w:rsidR="003271E1" w:rsidRPr="00EB214E">
        <w:rPr>
          <w:rFonts w:cs="Times New Roman"/>
        </w:rPr>
        <w:t xml:space="preserve"> </w:t>
      </w:r>
      <w:r w:rsidRPr="00EB214E">
        <w:rPr>
          <w:rFonts w:cs="Times New Roman"/>
        </w:rPr>
        <w:t>A</w:t>
      </w:r>
      <w:r w:rsidR="003271E1" w:rsidRPr="00EB214E">
        <w:rPr>
          <w:rFonts w:cs="Times New Roman"/>
        </w:rPr>
        <w:t xml:space="preserve"> szekciónak </w:t>
      </w:r>
      <w:r w:rsidRPr="00EB214E">
        <w:rPr>
          <w:rFonts w:cs="Times New Roman"/>
        </w:rPr>
        <w:t>előforduló entitásoknak vannak általános típus független és típusfüggő jellemzői.</w:t>
      </w:r>
    </w:p>
    <w:p w14:paraId="757A3E4A" w14:textId="0F26441D" w:rsidR="00E66B70" w:rsidRPr="00EB214E" w:rsidRDefault="00A06CA6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lastRenderedPageBreak/>
        <w:t>Az általános jellemzők a „  0” típus definíció, elnevezés</w:t>
      </w:r>
      <w:r w:rsidR="003837FC" w:rsidRPr="00EB214E">
        <w:rPr>
          <w:rFonts w:cs="Times New Roman"/>
        </w:rPr>
        <w:t>ek</w:t>
      </w:r>
      <w:r w:rsidRPr="00EB214E">
        <w:rPr>
          <w:rFonts w:cs="Times New Roman"/>
        </w:rPr>
        <w:t>, hivatkozások más szekciókra.</w:t>
      </w:r>
    </w:p>
    <w:p w14:paraId="4B33A7FF" w14:textId="0C53E725" w:rsidR="004710BD" w:rsidRPr="00EB214E" w:rsidRDefault="003837F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specifikus jellemzők között is átjárás van, de vannak </w:t>
      </w:r>
      <w:proofErr w:type="spellStart"/>
      <w:r w:rsidRPr="00EB214E">
        <w:rPr>
          <w:rFonts w:cs="Times New Roman"/>
        </w:rPr>
        <w:t>kirajzolhatósághoz</w:t>
      </w:r>
      <w:proofErr w:type="spellEnd"/>
      <w:r w:rsidRPr="00EB214E">
        <w:rPr>
          <w:rFonts w:cs="Times New Roman"/>
        </w:rPr>
        <w:t xml:space="preserve"> elengedhetetlen jellemzők, amiket </w:t>
      </w:r>
      <w:r w:rsidR="00762D79" w:rsidRPr="00EB214E">
        <w:rPr>
          <w:rFonts w:cs="Times New Roman"/>
        </w:rPr>
        <w:t xml:space="preserve">specifikusan </w:t>
      </w:r>
      <w:r w:rsidRPr="00EB214E">
        <w:rPr>
          <w:rFonts w:cs="Times New Roman"/>
        </w:rPr>
        <w:t xml:space="preserve">a </w:t>
      </w:r>
      <w:r w:rsidR="00762D79" w:rsidRPr="00EB214E">
        <w:rPr>
          <w:rFonts w:cs="Times New Roman"/>
        </w:rPr>
        <w:t>6</w:t>
      </w:r>
      <w:r w:rsidRPr="00EB214E">
        <w:rPr>
          <w:rFonts w:cs="Times New Roman"/>
        </w:rPr>
        <w:t xml:space="preserve">.2 fejezetben fogok </w:t>
      </w:r>
      <w:r w:rsidR="003B298A" w:rsidRPr="00EB214E">
        <w:rPr>
          <w:rFonts w:cs="Times New Roman"/>
        </w:rPr>
        <w:t>kifejteni</w:t>
      </w:r>
      <w:r w:rsidRPr="00EB214E">
        <w:rPr>
          <w:rFonts w:cs="Times New Roman"/>
        </w:rPr>
        <w:t>.</w:t>
      </w:r>
    </w:p>
    <w:p w14:paraId="2034A017" w14:textId="643E4602" w:rsidR="00E66B70" w:rsidRPr="00EB214E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278" w:name="_Toc100518224"/>
      <w:proofErr w:type="spellStart"/>
      <w:r w:rsidRPr="00EB214E">
        <w:rPr>
          <w:rFonts w:cs="Times New Roman"/>
        </w:rPr>
        <w:t>Object</w:t>
      </w:r>
      <w:bookmarkEnd w:id="278"/>
      <w:proofErr w:type="spellEnd"/>
    </w:p>
    <w:p w14:paraId="07718A6D" w14:textId="2AC316F3" w:rsidR="00E66B70" w:rsidRPr="003500B6" w:rsidRDefault="003837FC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ENTITIES-</w:t>
      </w:r>
      <w:proofErr w:type="spellStart"/>
      <w:r w:rsidRPr="00776039">
        <w:rPr>
          <w:rFonts w:cs="Times New Roman"/>
        </w:rPr>
        <w:t>hez</w:t>
      </w:r>
      <w:proofErr w:type="spellEnd"/>
      <w:r w:rsidRPr="00776039">
        <w:rPr>
          <w:rFonts w:cs="Times New Roman"/>
        </w:rPr>
        <w:t xml:space="preserve"> hasonló általános tulajdonságokkal rendelkező szekció, de itt nem grafikus, megjelenítendő elemek találhatóak.</w:t>
      </w:r>
    </w:p>
    <w:p w14:paraId="19544305" w14:textId="58F4794D" w:rsidR="003837FC" w:rsidRPr="00516D54" w:rsidRDefault="003837FC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>Az OBJECT szekcióban megtalálható el</w:t>
      </w:r>
      <w:r w:rsidRPr="00516D54">
        <w:rPr>
          <w:rFonts w:cs="Times New Roman"/>
        </w:rPr>
        <w:t>emek például a DICTIONARY, GEODATA, MATERIAL.</w:t>
      </w:r>
    </w:p>
    <w:p w14:paraId="35DE6B2C" w14:textId="2B5FFA71" w:rsidR="004710BD" w:rsidRPr="00CE3F2E" w:rsidRDefault="004710BD" w:rsidP="00C84064">
      <w:pPr>
        <w:spacing w:line="360" w:lineRule="auto"/>
        <w:jc w:val="both"/>
        <w:rPr>
          <w:rFonts w:cs="Times New Roman"/>
        </w:rPr>
      </w:pPr>
      <w:r w:rsidRPr="00516D54">
        <w:rPr>
          <w:rFonts w:cs="Times New Roman"/>
        </w:rPr>
        <w:t>Az dolgozatban a szekciót nem dolgoz</w:t>
      </w:r>
      <w:r w:rsidR="003D13E8" w:rsidRPr="00516D54">
        <w:rPr>
          <w:rFonts w:cs="Times New Roman"/>
        </w:rPr>
        <w:t>om</w:t>
      </w:r>
      <w:r w:rsidRPr="00516D54">
        <w:rPr>
          <w:rFonts w:cs="Times New Roman"/>
        </w:rPr>
        <w:t xml:space="preserve"> fel. Figyelmen kívül </w:t>
      </w:r>
      <w:commentRangeStart w:id="279"/>
      <w:commentRangeStart w:id="280"/>
      <w:r w:rsidRPr="00516D54">
        <w:rPr>
          <w:rFonts w:cs="Times New Roman"/>
        </w:rPr>
        <w:t>hagy</w:t>
      </w:r>
      <w:r w:rsidR="003D13E8" w:rsidRPr="00CE3F2E">
        <w:rPr>
          <w:rFonts w:cs="Times New Roman"/>
        </w:rPr>
        <w:t>om</w:t>
      </w:r>
      <w:commentRangeEnd w:id="279"/>
      <w:r w:rsidR="00BF3C08">
        <w:rPr>
          <w:rStyle w:val="Jegyzethivatkozs"/>
        </w:rPr>
        <w:commentReference w:id="279"/>
      </w:r>
      <w:commentRangeEnd w:id="280"/>
      <w:r w:rsidR="00E27BC0">
        <w:rPr>
          <w:rStyle w:val="Jegyzethivatkozs"/>
        </w:rPr>
        <w:commentReference w:id="280"/>
      </w:r>
      <w:r w:rsidRPr="00CE3F2E">
        <w:rPr>
          <w:rFonts w:cs="Times New Roman"/>
        </w:rPr>
        <w:t>.</w:t>
      </w:r>
    </w:p>
    <w:p w14:paraId="4AEEB28C" w14:textId="76936A71" w:rsidR="003837FC" w:rsidRPr="00CE3F2E" w:rsidRDefault="003837FC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br w:type="page"/>
      </w:r>
    </w:p>
    <w:p w14:paraId="2F6B1995" w14:textId="69A49985" w:rsidR="005A44E9" w:rsidRPr="00EB214E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bookmarkStart w:id="281" w:name="_Toc100518225"/>
      <w:proofErr w:type="spellStart"/>
      <w:r w:rsidRPr="00EB214E">
        <w:rPr>
          <w:rFonts w:cs="Times New Roman"/>
        </w:rPr>
        <w:lastRenderedPageBreak/>
        <w:t>User</w:t>
      </w:r>
      <w:proofErr w:type="spellEnd"/>
      <w:r w:rsidRPr="00EB214E">
        <w:rPr>
          <w:rFonts w:cs="Times New Roman"/>
        </w:rPr>
        <w:t xml:space="preserve"> interfész</w:t>
      </w:r>
      <w:bookmarkEnd w:id="281"/>
      <w:r w:rsidR="005A44E9" w:rsidRPr="00EB214E">
        <w:rPr>
          <w:rFonts w:cs="Times New Roman"/>
        </w:rPr>
        <w:t xml:space="preserve"> </w:t>
      </w:r>
    </w:p>
    <w:p w14:paraId="75F2EA20" w14:textId="68128E8A" w:rsidR="00D83151" w:rsidRPr="00776039" w:rsidRDefault="00D83151" w:rsidP="00C84064">
      <w:pPr>
        <w:spacing w:line="360" w:lineRule="auto"/>
        <w:jc w:val="both"/>
        <w:rPr>
          <w:rFonts w:cs="Times New Roman"/>
        </w:rPr>
      </w:pPr>
    </w:p>
    <w:p w14:paraId="5DCA6162" w14:textId="50A45DA6" w:rsidR="00DD7CC2" w:rsidRPr="00EB214E" w:rsidDel="00A1448B" w:rsidRDefault="00DD7CC2" w:rsidP="00C84064">
      <w:pPr>
        <w:spacing w:line="360" w:lineRule="auto"/>
        <w:ind w:firstLine="360"/>
        <w:jc w:val="both"/>
        <w:rPr>
          <w:del w:id="282" w:author="Zoltan Toth, Dr." w:date="2022-05-01T09:42:00Z"/>
          <w:rFonts w:cs="Times New Roman"/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User</w:t>
      </w:r>
      <w:proofErr w:type="spellEnd"/>
      <w:r w:rsidRPr="003500B6">
        <w:rPr>
          <w:rFonts w:cs="Times New Roman"/>
        </w:rPr>
        <w:t xml:space="preserve"> interfész egyképernyős webalkalmazásban jelenik meg</w:t>
      </w:r>
      <w:r w:rsidR="00E957EA" w:rsidRPr="003500B6">
        <w:rPr>
          <w:rFonts w:cs="Times New Roman"/>
        </w:rPr>
        <w:t xml:space="preserve">. Az alkalmazás UI kialakítása során HTML, CSS, és </w:t>
      </w:r>
      <w:proofErr w:type="spellStart"/>
      <w:r w:rsidR="00E957EA" w:rsidRPr="003500B6">
        <w:rPr>
          <w:rFonts w:cs="Times New Roman"/>
        </w:rPr>
        <w:t>Javascript</w:t>
      </w:r>
      <w:proofErr w:type="spellEnd"/>
      <w:r w:rsidR="00E957EA" w:rsidRPr="003500B6">
        <w:rPr>
          <w:rFonts w:cs="Times New Roman"/>
        </w:rPr>
        <w:t xml:space="preserve"> te</w:t>
      </w:r>
      <w:r w:rsidR="00E957EA" w:rsidRPr="00EB214E">
        <w:rPr>
          <w:rFonts w:cs="Times New Roman"/>
        </w:rPr>
        <w:t>chnológiák falhasználása történt.</w:t>
      </w:r>
      <w:ins w:id="283" w:author="Zoltan Toth, Dr." w:date="2022-05-01T09:42:00Z">
        <w:r w:rsidR="00A1448B">
          <w:rPr>
            <w:rFonts w:cs="Times New Roman"/>
          </w:rPr>
          <w:t xml:space="preserve"> </w:t>
        </w:r>
      </w:ins>
    </w:p>
    <w:p w14:paraId="7E39EAA0" w14:textId="4CA99247" w:rsidR="00E957EA" w:rsidRPr="003500B6" w:rsidDel="00A1448B" w:rsidRDefault="00E957EA">
      <w:pPr>
        <w:spacing w:line="360" w:lineRule="auto"/>
        <w:ind w:firstLine="360"/>
        <w:jc w:val="both"/>
        <w:rPr>
          <w:del w:id="284" w:author="Zoltan Toth, Dr." w:date="2022-05-01T09:42:00Z"/>
          <w:rFonts w:cs="Times New Roman"/>
        </w:rPr>
        <w:pPrChange w:id="285" w:author="Zoltan Toth, Dr." w:date="2022-05-01T09:42:00Z">
          <w:pPr>
            <w:spacing w:line="360" w:lineRule="auto"/>
            <w:jc w:val="both"/>
          </w:pPr>
        </w:pPrChange>
      </w:pPr>
      <w:r w:rsidRPr="00EB214E">
        <w:rPr>
          <w:rFonts w:cs="Times New Roman"/>
        </w:rPr>
        <w:t xml:space="preserve">Az animációk megvalósítása </w:t>
      </w:r>
      <w:r w:rsidR="00102837" w:rsidRPr="00EB214E">
        <w:rPr>
          <w:rFonts w:cs="Times New Roman"/>
          <w:color w:val="0033B3"/>
        </w:rPr>
        <w:t>@</w:t>
      </w:r>
      <w:proofErr w:type="spellStart"/>
      <w:r w:rsidR="00102837" w:rsidRPr="00EB214E">
        <w:rPr>
          <w:rFonts w:cs="Times New Roman"/>
          <w:color w:val="0033B3"/>
        </w:rPr>
        <w:t>keyframes</w:t>
      </w:r>
      <w:proofErr w:type="spellEnd"/>
      <w:r w:rsidR="00102837" w:rsidRPr="00776039">
        <w:rPr>
          <w:rFonts w:cs="Times New Roman"/>
        </w:rPr>
        <w:t xml:space="preserve"> </w:t>
      </w:r>
      <w:r w:rsidRPr="00776039">
        <w:rPr>
          <w:rFonts w:cs="Times New Roman"/>
        </w:rPr>
        <w:t>ha</w:t>
      </w:r>
      <w:r w:rsidRPr="003500B6">
        <w:rPr>
          <w:rFonts w:cs="Times New Roman"/>
        </w:rPr>
        <w:t>sználatával készült.</w:t>
      </w:r>
    </w:p>
    <w:p w14:paraId="4FAAD120" w14:textId="205D99FE" w:rsidR="00E957EA" w:rsidRPr="00516D54" w:rsidRDefault="00A1448B">
      <w:pPr>
        <w:spacing w:line="360" w:lineRule="auto"/>
        <w:ind w:firstLine="360"/>
        <w:jc w:val="both"/>
        <w:rPr>
          <w:rFonts w:cs="Times New Roman"/>
        </w:rPr>
        <w:pPrChange w:id="286" w:author="Zoltan Toth, Dr." w:date="2022-05-01T09:42:00Z">
          <w:pPr>
            <w:spacing w:line="360" w:lineRule="auto"/>
            <w:jc w:val="both"/>
          </w:pPr>
        </w:pPrChange>
      </w:pPr>
      <w:ins w:id="287" w:author="Zoltan Toth, Dr." w:date="2022-05-01T09:42:00Z">
        <w:r>
          <w:rPr>
            <w:rFonts w:cs="Times New Roman"/>
          </w:rPr>
          <w:t xml:space="preserve"> </w:t>
        </w:r>
      </w:ins>
      <w:r w:rsidR="00E957EA" w:rsidRPr="007753AC">
        <w:rPr>
          <w:rFonts w:cs="Times New Roman"/>
        </w:rPr>
        <w:t>A visszarajzolás</w:t>
      </w:r>
      <w:r w:rsidR="003500B6">
        <w:rPr>
          <w:rFonts w:cs="Times New Roman"/>
        </w:rPr>
        <w:t>i</w:t>
      </w:r>
      <w:r w:rsidR="00E957EA" w:rsidRPr="007753AC">
        <w:rPr>
          <w:rFonts w:cs="Times New Roman"/>
        </w:rPr>
        <w:t xml:space="preserve"> felület</w:t>
      </w:r>
      <w:r w:rsidR="00E957EA" w:rsidRPr="00516D54">
        <w:rPr>
          <w:rFonts w:cs="Times New Roman"/>
        </w:rPr>
        <w:t xml:space="preserve"> canvas</w:t>
      </w:r>
    </w:p>
    <w:p w14:paraId="551985E4" w14:textId="20D7810D" w:rsidR="00D83151" w:rsidRPr="00EB214E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288" w:name="_Toc100518226"/>
      <w:r w:rsidRPr="00EB214E">
        <w:rPr>
          <w:rFonts w:cs="Times New Roman"/>
        </w:rPr>
        <w:t>Beviteli képernyő</w:t>
      </w:r>
      <w:bookmarkEnd w:id="288"/>
    </w:p>
    <w:p w14:paraId="0043ACDE" w14:textId="595657F0" w:rsidR="00E957EA" w:rsidRPr="003500B6" w:rsidRDefault="00E957EA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alkalmazás induláskor megjelenő háttár egy adásmentes TV képernyőre hasonlítható, amiből kettő másodperc el</w:t>
      </w:r>
      <w:r w:rsidRPr="003500B6">
        <w:rPr>
          <w:rFonts w:cs="Times New Roman"/>
        </w:rPr>
        <w:t>teltével egy terminál lesz látható. A terminálban üdvözlő üzentek, illetve bemutatkozás jelenik meg sorról sorra.</w:t>
      </w:r>
    </w:p>
    <w:p w14:paraId="607872B2" w14:textId="04E6004E" w:rsidR="00102837" w:rsidRPr="00EB214E" w:rsidRDefault="00102837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 animációk CSS stíluslappal egymás után mennek végbe a következő sorrendben:</w:t>
      </w:r>
    </w:p>
    <w:p w14:paraId="0057F763" w14:textId="2EA18FF4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</w:t>
      </w:r>
      <w:r w:rsidRPr="00EB214E">
        <w:rPr>
          <w:rFonts w:cs="Times New Roman"/>
          <w:color w:val="0033B3"/>
        </w:rPr>
        <w:t>@</w:t>
      </w:r>
      <w:proofErr w:type="spellStart"/>
      <w:r w:rsidRPr="00EB214E">
        <w:rPr>
          <w:rFonts w:cs="Times New Roman"/>
          <w:color w:val="0033B3"/>
        </w:rPr>
        <w:t>keyframes</w:t>
      </w:r>
      <w:proofErr w:type="spellEnd"/>
      <w:r w:rsidRPr="00EB214E">
        <w:rPr>
          <w:rFonts w:cs="Times New Roman"/>
          <w:color w:val="0033B3"/>
        </w:rPr>
        <w:t xml:space="preserve"> </w:t>
      </w:r>
      <w:proofErr w:type="spellStart"/>
      <w:r w:rsidRPr="00EB214E">
        <w:rPr>
          <w:rFonts w:cs="Times New Roman"/>
          <w:color w:val="0033B3"/>
        </w:rPr>
        <w:t>backgroundchg</w:t>
      </w:r>
      <w:proofErr w:type="spellEnd"/>
      <w:r w:rsidRPr="00EB214E">
        <w:rPr>
          <w:rFonts w:cs="Times New Roman"/>
          <w:color w:val="0033B3"/>
        </w:rPr>
        <w:t xml:space="preserve"> </w:t>
      </w:r>
      <w:r w:rsidRPr="00776039">
        <w:rPr>
          <w:rFonts w:cs="Times New Roman"/>
        </w:rPr>
        <w:t>segítségével a kezdeti</w:t>
      </w:r>
      <w:r w:rsidRPr="00EB214E">
        <w:rPr>
          <w:rFonts w:cs="Times New Roman"/>
          <w:color w:val="0033B3"/>
        </w:rPr>
        <w:t xml:space="preserve"> noise.gif </w:t>
      </w:r>
      <w:r w:rsidRPr="00776039">
        <w:rPr>
          <w:rFonts w:cs="Times New Roman"/>
        </w:rPr>
        <w:t xml:space="preserve">képet előszőr fehérre </w:t>
      </w:r>
      <w:r w:rsidR="003D13E8" w:rsidRPr="003500B6">
        <w:rPr>
          <w:rFonts w:cs="Times New Roman"/>
        </w:rPr>
        <w:t>módosul</w:t>
      </w:r>
    </w:p>
    <w:p w14:paraId="06A65787" w14:textId="706B3B54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Majd ugyanebben a</w:t>
      </w:r>
      <w:r w:rsidRPr="00EB214E">
        <w:rPr>
          <w:rFonts w:cs="Times New Roman"/>
          <w:color w:val="0033B3"/>
        </w:rPr>
        <w:t xml:space="preserve"> @</w:t>
      </w:r>
      <w:proofErr w:type="spellStart"/>
      <w:r w:rsidRPr="00EB214E">
        <w:rPr>
          <w:rFonts w:cs="Times New Roman"/>
          <w:color w:val="0033B3"/>
        </w:rPr>
        <w:t>keyframe</w:t>
      </w:r>
      <w:proofErr w:type="spellEnd"/>
      <w:r w:rsidRPr="00EB214E">
        <w:rPr>
          <w:rFonts w:cs="Times New Roman"/>
          <w:color w:val="0033B3"/>
        </w:rPr>
        <w:t xml:space="preserve">-ben </w:t>
      </w:r>
      <w:r w:rsidRPr="00776039">
        <w:rPr>
          <w:rFonts w:cs="Times New Roman"/>
        </w:rPr>
        <w:t>szürkére</w:t>
      </w:r>
      <w:r w:rsidRPr="00EB214E">
        <w:rPr>
          <w:rFonts w:cs="Times New Roman"/>
          <w:color w:val="0033B3"/>
        </w:rPr>
        <w:t>.</w:t>
      </w:r>
    </w:p>
    <w:p w14:paraId="5CCFFA2D" w14:textId="7B6B977B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Közben a megjelenít</w:t>
      </w:r>
      <w:r w:rsidR="005668F1" w:rsidRPr="003500B6">
        <w:rPr>
          <w:rFonts w:cs="Times New Roman"/>
        </w:rPr>
        <w:t>em</w:t>
      </w:r>
      <w:r w:rsidRPr="003500B6">
        <w:rPr>
          <w:rFonts w:cs="Times New Roman"/>
        </w:rPr>
        <w:t xml:space="preserve"> fokozatosan a terminál felületét </w:t>
      </w:r>
    </w:p>
    <w:p w14:paraId="35FD5465" w14:textId="49F09C76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 xml:space="preserve">A terminálban miután a háttér szürkére váltott a </w:t>
      </w:r>
      <w:r w:rsidRPr="00EB214E">
        <w:rPr>
          <w:rFonts w:cs="Times New Roman"/>
          <w:color w:val="0033B3"/>
        </w:rPr>
        <w:t>@</w:t>
      </w:r>
      <w:proofErr w:type="spellStart"/>
      <w:r w:rsidRPr="00EB214E">
        <w:rPr>
          <w:rFonts w:cs="Times New Roman"/>
          <w:color w:val="0033B3"/>
        </w:rPr>
        <w:t>keyframes</w:t>
      </w:r>
      <w:proofErr w:type="spellEnd"/>
      <w:r w:rsidRPr="00EB214E">
        <w:rPr>
          <w:rFonts w:cs="Times New Roman"/>
          <w:color w:val="0033B3"/>
        </w:rPr>
        <w:t xml:space="preserve"> </w:t>
      </w:r>
      <w:proofErr w:type="spellStart"/>
      <w:r w:rsidRPr="00EB214E">
        <w:rPr>
          <w:rFonts w:cs="Times New Roman"/>
          <w:color w:val="0033B3"/>
        </w:rPr>
        <w:t>cursor-visible</w:t>
      </w:r>
      <w:proofErr w:type="spellEnd"/>
      <w:r w:rsidRPr="00EB214E">
        <w:rPr>
          <w:rFonts w:cs="Times New Roman"/>
          <w:color w:val="0033B3"/>
        </w:rPr>
        <w:t xml:space="preserve"> </w:t>
      </w:r>
      <w:r w:rsidRPr="00776039">
        <w:rPr>
          <w:rFonts w:cs="Times New Roman"/>
        </w:rPr>
        <w:t>animációval egymás után jelenít</w:t>
      </w:r>
      <w:r w:rsidR="005668F1" w:rsidRPr="00776039">
        <w:rPr>
          <w:rFonts w:cs="Times New Roman"/>
        </w:rPr>
        <w:t>em</w:t>
      </w:r>
      <w:r w:rsidRPr="003500B6">
        <w:rPr>
          <w:rFonts w:cs="Times New Roman"/>
        </w:rPr>
        <w:t xml:space="preserve"> meg a kiírt szöveget.</w:t>
      </w:r>
    </w:p>
    <w:p w14:paraId="10168D8A" w14:textId="4D085191" w:rsidR="00102837" w:rsidRPr="00EB214E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Végül megjelenik a </w:t>
      </w:r>
      <w:proofErr w:type="spellStart"/>
      <w:r w:rsidRPr="00EB214E">
        <w:rPr>
          <w:rFonts w:cs="Times New Roman"/>
        </w:rPr>
        <w:t>drag&amp;drop</w:t>
      </w:r>
      <w:proofErr w:type="spellEnd"/>
      <w:r w:rsidRPr="00EB214E">
        <w:rPr>
          <w:rFonts w:cs="Times New Roman"/>
        </w:rPr>
        <w:t xml:space="preserve"> </w:t>
      </w:r>
      <w:proofErr w:type="spellStart"/>
      <w:r w:rsidRPr="00EB214E">
        <w:rPr>
          <w:rFonts w:cs="Times New Roman"/>
        </w:rPr>
        <w:t>area</w:t>
      </w:r>
      <w:proofErr w:type="spellEnd"/>
      <w:r w:rsidRPr="00EB214E">
        <w:rPr>
          <w:rFonts w:cs="Times New Roman"/>
        </w:rPr>
        <w:t>-t</w:t>
      </w:r>
    </w:p>
    <w:p w14:paraId="3F4B7506" w14:textId="4B2B88F5" w:rsidR="00E957EA" w:rsidRPr="00EB214E" w:rsidDel="004C743B" w:rsidRDefault="00E957EA" w:rsidP="00C84064">
      <w:pPr>
        <w:spacing w:line="360" w:lineRule="auto"/>
        <w:jc w:val="both"/>
        <w:rPr>
          <w:del w:id="289" w:author="Zoltan Toth, Dr." w:date="2022-05-01T09:43:00Z"/>
          <w:rFonts w:cs="Times New Roman"/>
        </w:rPr>
      </w:pPr>
      <w:r w:rsidRPr="00EB214E">
        <w:rPr>
          <w:rFonts w:cs="Times New Roman"/>
        </w:rPr>
        <w:t xml:space="preserve">A bemutatkozást követően előtűnik a </w:t>
      </w:r>
      <w:proofErr w:type="spellStart"/>
      <w:r w:rsidRPr="00EB214E">
        <w:rPr>
          <w:rFonts w:cs="Times New Roman"/>
        </w:rPr>
        <w:t>drag&amp;drop</w:t>
      </w:r>
      <w:proofErr w:type="spellEnd"/>
      <w:r w:rsidRPr="00EB214E">
        <w:rPr>
          <w:rFonts w:cs="Times New Roman"/>
        </w:rPr>
        <w:t xml:space="preserve"> felület ahová a felhasználó feltöltheti a kezelendő DXF fájlt.</w:t>
      </w:r>
      <w:ins w:id="290" w:author="Zoltan Toth, Dr." w:date="2022-05-01T09:43:00Z">
        <w:r w:rsidR="004C743B">
          <w:rPr>
            <w:rFonts w:cs="Times New Roman"/>
          </w:rPr>
          <w:t xml:space="preserve"> </w:t>
        </w:r>
      </w:ins>
    </w:p>
    <w:p w14:paraId="5E4F65E6" w14:textId="6031F0E6" w:rsidR="00102837" w:rsidRPr="00EB214E" w:rsidDel="004C743B" w:rsidRDefault="00102837" w:rsidP="00C84064">
      <w:pPr>
        <w:spacing w:line="360" w:lineRule="auto"/>
        <w:jc w:val="both"/>
        <w:rPr>
          <w:del w:id="291" w:author="Zoltan Toth, Dr." w:date="2022-05-01T09:44:00Z"/>
          <w:rFonts w:cs="Times New Roman"/>
        </w:rPr>
      </w:pPr>
      <w:r w:rsidRPr="00EB214E">
        <w:rPr>
          <w:rFonts w:cs="Times New Roman"/>
        </w:rPr>
        <w:t xml:space="preserve">A </w:t>
      </w:r>
      <w:r w:rsidR="0035251D" w:rsidRPr="00EB214E">
        <w:rPr>
          <w:rFonts w:cs="Times New Roman"/>
        </w:rPr>
        <w:t>fájl felületre mozgatása módosítja a feltöltés alatt megtalálható szöveget</w:t>
      </w:r>
      <w:ins w:id="292" w:author="Zoltan Toth, Dr." w:date="2022-05-01T09:44:00Z">
        <w:r w:rsidR="004C743B">
          <w:rPr>
            <w:rFonts w:cs="Times New Roman"/>
          </w:rPr>
          <w:t xml:space="preserve"> </w:t>
        </w:r>
      </w:ins>
    </w:p>
    <w:p w14:paraId="7BB67CD2" w14:textId="76F395D9" w:rsidR="00E957EA" w:rsidRPr="00EB214E" w:rsidDel="004C743B" w:rsidRDefault="00102837" w:rsidP="00C84064">
      <w:pPr>
        <w:spacing w:line="360" w:lineRule="auto"/>
        <w:jc w:val="both"/>
        <w:rPr>
          <w:del w:id="293" w:author="Zoltan Toth, Dr." w:date="2022-05-01T09:44:00Z"/>
          <w:rFonts w:cs="Times New Roman"/>
        </w:rPr>
      </w:pPr>
      <w:r w:rsidRPr="00EB214E">
        <w:rPr>
          <w:rFonts w:cs="Times New Roman"/>
        </w:rPr>
        <w:t>A</w:t>
      </w:r>
      <w:r w:rsidR="0035251D" w:rsidRPr="00EB214E">
        <w:rPr>
          <w:rFonts w:cs="Times New Roman"/>
        </w:rPr>
        <w:t xml:space="preserve"> fájl elengedés és a feldolgozó eljárás megkezdése szintén visszajelzésre kerül a felhasználó számára.</w:t>
      </w:r>
      <w:ins w:id="294" w:author="Zoltan Toth, Dr." w:date="2022-05-01T09:44:00Z">
        <w:r w:rsidR="004C743B">
          <w:rPr>
            <w:rFonts w:cs="Times New Roman"/>
          </w:rPr>
          <w:t xml:space="preserve"> </w:t>
        </w:r>
      </w:ins>
    </w:p>
    <w:p w14:paraId="2EF0B975" w14:textId="3852E91A" w:rsidR="0035251D" w:rsidRPr="00EB214E" w:rsidRDefault="0035251D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Ha fájl mérete túl nagy vagy a kiterjesztése nem DXF, azt </w:t>
      </w:r>
      <w:proofErr w:type="spellStart"/>
      <w:r w:rsidRPr="00EB214E">
        <w:rPr>
          <w:rFonts w:cs="Times New Roman"/>
        </w:rPr>
        <w:t>alert</w:t>
      </w:r>
      <w:proofErr w:type="spellEnd"/>
      <w:r w:rsidRPr="00EB214E">
        <w:rPr>
          <w:rFonts w:cs="Times New Roman"/>
        </w:rPr>
        <w:t xml:space="preserve"> formájában visszajelz</w:t>
      </w:r>
      <w:r w:rsidR="005668F1" w:rsidRPr="00EB214E">
        <w:rPr>
          <w:rFonts w:cs="Times New Roman"/>
        </w:rPr>
        <w:t>em</w:t>
      </w:r>
      <w:r w:rsidRPr="00EB214E">
        <w:rPr>
          <w:rFonts w:cs="Times New Roman"/>
        </w:rPr>
        <w:t xml:space="preserve"> a felhasználó felé, és ismételt fájlfeltöltés lehetséges.</w:t>
      </w:r>
    </w:p>
    <w:p w14:paraId="01789E61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BB9" w14:textId="5C0830EA" w:rsidR="0086343D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del w:id="295" w:author="Ujszászi Mi" w:date="2022-05-03T22:39:00Z">
        <w:r w:rsidRPr="00776039" w:rsidDel="00B02187">
          <w:rPr>
            <w:rFonts w:cs="Times New Roman"/>
          </w:rPr>
          <w:fldChar w:fldCharType="begin"/>
        </w:r>
        <w:r w:rsidRPr="00EB214E" w:rsidDel="00B02187">
          <w:rPr>
            <w:rFonts w:cs="Times New Roman"/>
          </w:rPr>
          <w:delInstrText xml:space="preserve"> SEQ ábra \* ARABIC </w:delInstrText>
        </w:r>
        <w:r w:rsidRPr="00776039" w:rsidDel="00B02187">
          <w:rPr>
            <w:rFonts w:cs="Times New Roman"/>
          </w:rPr>
          <w:fldChar w:fldCharType="separate"/>
        </w:r>
        <w:r w:rsidR="00A816B7" w:rsidRPr="00776039" w:rsidDel="00B02187">
          <w:rPr>
            <w:rFonts w:cs="Times New Roman"/>
            <w:noProof/>
          </w:rPr>
          <w:delText>5</w:delText>
        </w:r>
        <w:r w:rsidRPr="00776039" w:rsidDel="00B02187">
          <w:rPr>
            <w:rFonts w:cs="Times New Roman"/>
            <w:noProof/>
          </w:rPr>
          <w:fldChar w:fldCharType="end"/>
        </w:r>
      </w:del>
      <w:ins w:id="296" w:author="Ujszászi Mi" w:date="2022-05-03T22:39:00Z">
        <w:r w:rsidR="00B02187">
          <w:rPr>
            <w:rFonts w:cs="Times New Roman"/>
          </w:rPr>
          <w:t>2</w:t>
        </w:r>
      </w:ins>
      <w:r w:rsidR="0086343D" w:rsidRPr="00776039">
        <w:rPr>
          <w:rFonts w:cs="Times New Roman"/>
        </w:rPr>
        <w:t>. ábra kezdő képernyő</w:t>
      </w:r>
    </w:p>
    <w:p w14:paraId="5C1D26A0" w14:textId="19B46DD0" w:rsidR="00D83151" w:rsidRPr="00EB214E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297" w:name="_Toc100518227"/>
      <w:r w:rsidRPr="00EB214E">
        <w:rPr>
          <w:rFonts w:cs="Times New Roman"/>
        </w:rPr>
        <w:t>Eredmény visszajelző képernyő</w:t>
      </w:r>
      <w:bookmarkEnd w:id="297"/>
    </w:p>
    <w:p w14:paraId="3A872265" w14:textId="0FF9ED5A" w:rsidR="005A44E9" w:rsidRPr="00EB214E" w:rsidDel="004643D9" w:rsidRDefault="00D83151" w:rsidP="00C84064">
      <w:pPr>
        <w:spacing w:line="360" w:lineRule="auto"/>
        <w:ind w:firstLine="720"/>
        <w:jc w:val="both"/>
        <w:rPr>
          <w:del w:id="298" w:author="Zoltan Toth, Dr." w:date="2022-05-01T09:44:00Z"/>
          <w:rFonts w:cs="Times New Roman"/>
        </w:rPr>
      </w:pPr>
      <w:r w:rsidRPr="00776039">
        <w:rPr>
          <w:rFonts w:cs="Times New Roman"/>
        </w:rPr>
        <w:t xml:space="preserve">A beolvasást követően </w:t>
      </w:r>
      <w:r w:rsidR="006E65E5" w:rsidRPr="00776039">
        <w:rPr>
          <w:rFonts w:cs="Times New Roman"/>
        </w:rPr>
        <w:t xml:space="preserve">a képernyőről eltűnik a terminál </w:t>
      </w:r>
      <w:r w:rsidR="008C4121" w:rsidRPr="003500B6">
        <w:rPr>
          <w:rFonts w:cs="Times New Roman"/>
        </w:rPr>
        <w:t>szöveges</w:t>
      </w:r>
      <w:r w:rsidR="006E65E5" w:rsidRPr="003500B6">
        <w:rPr>
          <w:rFonts w:cs="Times New Roman"/>
        </w:rPr>
        <w:t xml:space="preserve"> felület és browser méretével arányosan 90%.-</w:t>
      </w:r>
      <w:proofErr w:type="spellStart"/>
      <w:r w:rsidR="006E65E5" w:rsidRPr="003500B6">
        <w:rPr>
          <w:rFonts w:cs="Times New Roman"/>
        </w:rPr>
        <w:t>osra</w:t>
      </w:r>
      <w:proofErr w:type="spellEnd"/>
      <w:r w:rsidR="006E65E5" w:rsidRPr="003500B6">
        <w:rPr>
          <w:rFonts w:cs="Times New Roman"/>
        </w:rPr>
        <w:t xml:space="preserve"> </w:t>
      </w:r>
      <w:r w:rsidR="008C4121" w:rsidRPr="00EB214E">
        <w:rPr>
          <w:rFonts w:cs="Times New Roman"/>
        </w:rPr>
        <w:t>nagyít</w:t>
      </w:r>
      <w:r w:rsidR="003D13E8" w:rsidRPr="00EB214E">
        <w:rPr>
          <w:rFonts w:cs="Times New Roman"/>
        </w:rPr>
        <w:t>om</w:t>
      </w:r>
      <w:r w:rsidR="006E65E5" w:rsidRPr="00EB214E">
        <w:rPr>
          <w:rFonts w:cs="Times New Roman"/>
        </w:rPr>
        <w:t xml:space="preserve"> a terminál DIV objektumát. Az animációt követően a terminál DIV objektuma eltűnik és ugyanebben a pillanatban megjelenít</w:t>
      </w:r>
      <w:r w:rsidR="005668F1" w:rsidRPr="00EB214E">
        <w:rPr>
          <w:rFonts w:cs="Times New Roman"/>
        </w:rPr>
        <w:t>em</w:t>
      </w:r>
      <w:r w:rsidR="006E65E5" w:rsidRPr="00EB214E">
        <w:rPr>
          <w:rFonts w:cs="Times New Roman"/>
        </w:rPr>
        <w:t xml:space="preserve"> az azonos méretű és pozíciójú canvas objektumot.</w:t>
      </w:r>
      <w:ins w:id="299" w:author="Zoltan Toth, Dr." w:date="2022-05-01T09:44:00Z">
        <w:r w:rsidR="004643D9">
          <w:rPr>
            <w:rFonts w:cs="Times New Roman"/>
          </w:rPr>
          <w:t xml:space="preserve"> </w:t>
        </w:r>
      </w:ins>
    </w:p>
    <w:p w14:paraId="4093F236" w14:textId="021351DE" w:rsidR="006E65E5" w:rsidRPr="00EB214E" w:rsidDel="004643D9" w:rsidRDefault="006E65E5">
      <w:pPr>
        <w:spacing w:line="360" w:lineRule="auto"/>
        <w:ind w:firstLine="720"/>
        <w:jc w:val="both"/>
        <w:rPr>
          <w:del w:id="300" w:author="Zoltan Toth, Dr." w:date="2022-05-01T09:44:00Z"/>
          <w:rFonts w:cs="Times New Roman"/>
        </w:rPr>
        <w:pPrChange w:id="301" w:author="Zoltan Toth, Dr." w:date="2022-05-01T09:44:00Z">
          <w:pPr>
            <w:spacing w:line="360" w:lineRule="auto"/>
            <w:jc w:val="both"/>
          </w:pPr>
        </w:pPrChange>
      </w:pPr>
      <w:r w:rsidRPr="00EB214E">
        <w:rPr>
          <w:rFonts w:cs="Times New Roman"/>
        </w:rPr>
        <w:t xml:space="preserve">A canvas jobb oldalának </w:t>
      </w:r>
      <w:r w:rsidR="00706621" w:rsidRPr="00EB214E">
        <w:rPr>
          <w:rFonts w:cs="Times New Roman"/>
        </w:rPr>
        <w:t>220 pixel nagyságú részében</w:t>
      </w:r>
      <w:r w:rsidRPr="00EB214E">
        <w:rPr>
          <w:rFonts w:cs="Times New Roman"/>
        </w:rPr>
        <w:t xml:space="preserve"> egy </w:t>
      </w:r>
      <w:proofErr w:type="spellStart"/>
      <w:r w:rsidRPr="00EB214E">
        <w:rPr>
          <w:rFonts w:cs="Times New Roman"/>
        </w:rPr>
        <w:t>calculation</w:t>
      </w:r>
      <w:proofErr w:type="spellEnd"/>
      <w:r w:rsidRPr="00EB214E">
        <w:rPr>
          <w:rFonts w:cs="Times New Roman"/>
        </w:rPr>
        <w:t xml:space="preserve"> rész helyezkedik </w:t>
      </w:r>
      <w:proofErr w:type="gramStart"/>
      <w:r w:rsidRPr="00EB214E">
        <w:rPr>
          <w:rFonts w:cs="Times New Roman"/>
        </w:rPr>
        <w:t>el</w:t>
      </w:r>
      <w:proofErr w:type="gramEnd"/>
      <w:r w:rsidRPr="00EB214E">
        <w:rPr>
          <w:rFonts w:cs="Times New Roman"/>
        </w:rPr>
        <w:t xml:space="preserve"> ahova majd a számítási eredményeket </w:t>
      </w:r>
      <w:r w:rsidR="0037560A" w:rsidRPr="00EB214E">
        <w:rPr>
          <w:rFonts w:cs="Times New Roman"/>
        </w:rPr>
        <w:t>írnám</w:t>
      </w:r>
      <w:r w:rsidRPr="00EB214E">
        <w:rPr>
          <w:rFonts w:cs="Times New Roman"/>
        </w:rPr>
        <w:t xml:space="preserve"> vissza.</w:t>
      </w:r>
      <w:ins w:id="302" w:author="Zoltan Toth, Dr." w:date="2022-05-01T09:44:00Z">
        <w:r w:rsidR="004643D9">
          <w:rPr>
            <w:rFonts w:cs="Times New Roman"/>
          </w:rPr>
          <w:t xml:space="preserve"> </w:t>
        </w:r>
      </w:ins>
    </w:p>
    <w:p w14:paraId="78452FB7" w14:textId="3A385FA8" w:rsidR="006E65E5" w:rsidRPr="00EB214E" w:rsidDel="004643D9" w:rsidRDefault="006E65E5">
      <w:pPr>
        <w:spacing w:line="360" w:lineRule="auto"/>
        <w:ind w:firstLine="720"/>
        <w:jc w:val="both"/>
        <w:rPr>
          <w:del w:id="303" w:author="Zoltan Toth, Dr." w:date="2022-05-01T09:45:00Z"/>
          <w:rFonts w:cs="Times New Roman"/>
        </w:rPr>
        <w:pPrChange w:id="304" w:author="Zoltan Toth, Dr." w:date="2022-05-01T09:44:00Z">
          <w:pPr>
            <w:spacing w:line="360" w:lineRule="auto"/>
            <w:jc w:val="both"/>
          </w:pPr>
        </w:pPrChange>
      </w:pPr>
      <w:r w:rsidRPr="00EB214E">
        <w:rPr>
          <w:rFonts w:cs="Times New Roman"/>
        </w:rPr>
        <w:t>A maradék rajzfelület 1%</w:t>
      </w:r>
      <w:r w:rsidR="00706621" w:rsidRPr="00EB214E">
        <w:rPr>
          <w:rFonts w:cs="Times New Roman"/>
        </w:rPr>
        <w:t>-</w:t>
      </w:r>
      <w:r w:rsidRPr="00EB214E">
        <w:rPr>
          <w:rFonts w:cs="Times New Roman"/>
        </w:rPr>
        <w:t>os kert</w:t>
      </w:r>
      <w:r w:rsidR="00706621" w:rsidRPr="00EB214E">
        <w:rPr>
          <w:rFonts w:cs="Times New Roman"/>
        </w:rPr>
        <w:t>et kap</w:t>
      </w:r>
      <w:r w:rsidRPr="00EB214E">
        <w:rPr>
          <w:rFonts w:cs="Times New Roman"/>
        </w:rPr>
        <w:t>.</w:t>
      </w:r>
      <w:ins w:id="305" w:author="Zoltan Toth, Dr." w:date="2022-05-01T09:45:00Z">
        <w:r w:rsidR="004643D9">
          <w:rPr>
            <w:rFonts w:cs="Times New Roman"/>
          </w:rPr>
          <w:t xml:space="preserve"> </w:t>
        </w:r>
      </w:ins>
    </w:p>
    <w:p w14:paraId="369F7EE6" w14:textId="612484A2" w:rsidR="00CA266D" w:rsidRPr="00EB214E" w:rsidRDefault="00706621">
      <w:pPr>
        <w:spacing w:line="360" w:lineRule="auto"/>
        <w:ind w:firstLine="720"/>
        <w:jc w:val="both"/>
        <w:rPr>
          <w:rFonts w:cs="Times New Roman"/>
        </w:rPr>
        <w:pPrChange w:id="306" w:author="Zoltan Toth, Dr." w:date="2022-05-01T09:45:00Z">
          <w:pPr>
            <w:spacing w:line="360" w:lineRule="auto"/>
            <w:jc w:val="both"/>
          </w:pPr>
        </w:pPrChange>
      </w:pPr>
      <w:r w:rsidRPr="00EB214E">
        <w:rPr>
          <w:rFonts w:cs="Times New Roman"/>
        </w:rPr>
        <w:t>A visszarajzolás során a rajzokat</w:t>
      </w:r>
      <w:r w:rsidR="003D13E8" w:rsidRPr="00EB214E">
        <w:rPr>
          <w:rFonts w:cs="Times New Roman"/>
        </w:rPr>
        <w:t xml:space="preserve"> arányosítani kell,</w:t>
      </w:r>
      <w:r w:rsidRPr="00EB214E">
        <w:rPr>
          <w:rFonts w:cs="Times New Roman"/>
        </w:rPr>
        <w:t xml:space="preserve"> ezért minden esetben az eredeti méretarányokat megtartva ad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vissza az eredményt a felületre. Az arányosítással kapcsolatos teljes leírás az 5.3. fejezetben lesz elérhető.</w:t>
      </w:r>
    </w:p>
    <w:p w14:paraId="21FC512A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EB214E">
        <w:rPr>
          <w:rFonts w:cs="Times New Roman"/>
        </w:rPr>
        <w:instrText xml:space="preserve"> SEQ ábra \* ARABIC </w:instrText>
      </w:r>
      <w:r w:rsidRPr="00776039">
        <w:rPr>
          <w:rFonts w:cs="Times New Roman"/>
        </w:rPr>
        <w:fldChar w:fldCharType="separate"/>
      </w:r>
      <w:r w:rsidR="00A816B7" w:rsidRPr="00776039">
        <w:rPr>
          <w:rFonts w:cs="Times New Roman"/>
          <w:noProof/>
        </w:rPr>
        <w:t>6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Eredmény visszaírása képernyő</w:t>
      </w:r>
    </w:p>
    <w:p w14:paraId="1EA5B675" w14:textId="77777777" w:rsidR="00706621" w:rsidRPr="003500B6" w:rsidRDefault="00706621" w:rsidP="00C84064">
      <w:pPr>
        <w:spacing w:line="360" w:lineRule="auto"/>
        <w:jc w:val="both"/>
        <w:rPr>
          <w:rFonts w:cs="Times New Roman"/>
        </w:rPr>
      </w:pPr>
    </w:p>
    <w:p w14:paraId="1B1B0E7F" w14:textId="77777777" w:rsidR="008F2DEB" w:rsidRPr="00EB214E" w:rsidRDefault="008F2DEB" w:rsidP="00C84064">
      <w:pPr>
        <w:spacing w:line="360" w:lineRule="auto"/>
        <w:jc w:val="both"/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3500B6">
        <w:rPr>
          <w:rFonts w:cs="Times New Roman"/>
        </w:rPr>
        <w:br w:type="page"/>
      </w:r>
    </w:p>
    <w:p w14:paraId="3B71C816" w14:textId="09D713B0" w:rsidR="00CA266D" w:rsidRPr="00EB214E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bookmarkStart w:id="307" w:name="_Toc100518228"/>
      <w:r w:rsidRPr="00EB214E">
        <w:rPr>
          <w:rFonts w:cs="Times New Roman"/>
        </w:rPr>
        <w:lastRenderedPageBreak/>
        <w:t>Parsolás kezelése</w:t>
      </w:r>
      <w:bookmarkEnd w:id="307"/>
    </w:p>
    <w:p w14:paraId="65390A19" w14:textId="266BA21E" w:rsidR="0086343D" w:rsidRPr="00776039" w:rsidDel="008D61E7" w:rsidRDefault="0086343D" w:rsidP="00C84064">
      <w:pPr>
        <w:spacing w:line="360" w:lineRule="auto"/>
        <w:jc w:val="both"/>
        <w:rPr>
          <w:del w:id="308" w:author="Zoltan Toth, Dr." w:date="2022-05-01T09:45:00Z"/>
          <w:rFonts w:cs="Times New Roman"/>
        </w:rPr>
      </w:pPr>
    </w:p>
    <w:p w14:paraId="7702D296" w14:textId="5A17B974" w:rsidR="0086343D" w:rsidRPr="00CE3F2E" w:rsidDel="00EE75B8" w:rsidRDefault="0086343D" w:rsidP="00C84064">
      <w:pPr>
        <w:spacing w:line="360" w:lineRule="auto"/>
        <w:ind w:firstLine="708"/>
        <w:jc w:val="both"/>
        <w:rPr>
          <w:del w:id="309" w:author="Zoltan Toth, Dr." w:date="2022-05-01T09:46:00Z"/>
          <w:rFonts w:cs="Times New Roman"/>
        </w:rPr>
      </w:pPr>
      <w:r w:rsidRPr="003500B6">
        <w:rPr>
          <w:rFonts w:cs="Times New Roman"/>
        </w:rPr>
        <w:t xml:space="preserve">Az adatok </w:t>
      </w:r>
      <w:proofErr w:type="spellStart"/>
      <w:r w:rsidRPr="003500B6">
        <w:rPr>
          <w:rFonts w:cs="Times New Roman"/>
        </w:rPr>
        <w:t>parsolása</w:t>
      </w:r>
      <w:proofErr w:type="spellEnd"/>
      <w:r w:rsidRPr="003500B6">
        <w:rPr>
          <w:rFonts w:cs="Times New Roman"/>
        </w:rPr>
        <w:t xml:space="preserve"> során kihasznál</w:t>
      </w:r>
      <w:r w:rsidR="003D13E8" w:rsidRPr="007753AC">
        <w:rPr>
          <w:rFonts w:cs="Times New Roman"/>
        </w:rPr>
        <w:t>om</w:t>
      </w:r>
      <w:r w:rsidRPr="00516D54">
        <w:rPr>
          <w:rFonts w:cs="Times New Roman"/>
        </w:rPr>
        <w:t xml:space="preserve"> a formátum </w:t>
      </w:r>
      <w:r w:rsidR="008C4121" w:rsidRPr="00516D54">
        <w:rPr>
          <w:rFonts w:cs="Times New Roman"/>
        </w:rPr>
        <w:t>legfontosabb szabályát</w:t>
      </w:r>
      <w:ins w:id="310" w:author="Zoltan Toth, Dr." w:date="2022-05-01T09:45:00Z">
        <w:r w:rsidR="00240F8E">
          <w:rPr>
            <w:rFonts w:cs="Times New Roman"/>
          </w:rPr>
          <w:t>,</w:t>
        </w:r>
      </w:ins>
      <w:r w:rsidR="008C4121" w:rsidRPr="00516D54">
        <w:rPr>
          <w:rFonts w:cs="Times New Roman"/>
        </w:rPr>
        <w:t xml:space="preserve"> miszerint a teljes formátum adatpárokból épül fel. Tehát egy típus után a következő sorban egy érték fog </w:t>
      </w:r>
      <w:ins w:id="311" w:author="Zoltan Toth, Dr." w:date="2022-05-01T09:45:00Z">
        <w:r w:rsidR="004119CF">
          <w:rPr>
            <w:rFonts w:cs="Times New Roman"/>
          </w:rPr>
          <w:t>következni</w:t>
        </w:r>
      </w:ins>
      <w:del w:id="312" w:author="Zoltan Toth, Dr." w:date="2022-05-01T09:45:00Z">
        <w:r w:rsidR="008C4121" w:rsidRPr="00516D54" w:rsidDel="004119CF">
          <w:rPr>
            <w:rFonts w:cs="Times New Roman"/>
          </w:rPr>
          <w:delText>jönni</w:delText>
        </w:r>
      </w:del>
      <w:r w:rsidR="008C4121" w:rsidRPr="00516D54">
        <w:rPr>
          <w:rFonts w:cs="Times New Roman"/>
        </w:rPr>
        <w:t>.</w:t>
      </w:r>
      <w:ins w:id="313" w:author="Zoltan Toth, Dr." w:date="2022-05-01T09:46:00Z">
        <w:r w:rsidR="00EE75B8">
          <w:rPr>
            <w:rFonts w:cs="Times New Roman"/>
          </w:rPr>
          <w:t xml:space="preserve"> </w:t>
        </w:r>
      </w:ins>
    </w:p>
    <w:p w14:paraId="3401D7AA" w14:textId="7B76DEE7" w:rsidR="0086343D" w:rsidRPr="00EB214E" w:rsidDel="006D45BB" w:rsidRDefault="008C4121">
      <w:pPr>
        <w:spacing w:line="360" w:lineRule="auto"/>
        <w:ind w:firstLine="708"/>
        <w:jc w:val="both"/>
        <w:rPr>
          <w:del w:id="314" w:author="Zoltan Toth, Dr." w:date="2022-05-01T09:47:00Z"/>
          <w:rFonts w:cs="Times New Roman"/>
        </w:rPr>
        <w:pPrChange w:id="315" w:author="Zoltan Toth, Dr." w:date="2022-05-01T09:46:00Z">
          <w:pPr>
            <w:spacing w:line="360" w:lineRule="auto"/>
            <w:jc w:val="both"/>
          </w:pPr>
        </w:pPrChange>
      </w:pPr>
      <w:r w:rsidRPr="00EB214E">
        <w:rPr>
          <w:rFonts w:cs="Times New Roman"/>
        </w:rPr>
        <w:t>Mivel nagy az adathalmaz</w:t>
      </w:r>
      <w:ins w:id="316" w:author="Zoltan Toth, Dr." w:date="2022-05-01T09:46:00Z">
        <w:r w:rsidR="00EE75B8">
          <w:rPr>
            <w:rFonts w:cs="Times New Roman"/>
          </w:rPr>
          <w:t>, de</w:t>
        </w:r>
      </w:ins>
      <w:r w:rsidRPr="00EB214E">
        <w:rPr>
          <w:rFonts w:cs="Times New Roman"/>
        </w:rPr>
        <w:t xml:space="preserve"> a </w:t>
      </w:r>
      <w:proofErr w:type="spellStart"/>
      <w:r w:rsidRPr="00EB214E">
        <w:rPr>
          <w:rFonts w:cs="Times New Roman"/>
        </w:rPr>
        <w:t>parsolásnak</w:t>
      </w:r>
      <w:proofErr w:type="spellEnd"/>
      <w:r w:rsidRPr="00EB214E">
        <w:rPr>
          <w:rFonts w:cs="Times New Roman"/>
        </w:rPr>
        <w:t xml:space="preserve"> gyorsnak kellett lennie</w:t>
      </w:r>
      <w:ins w:id="317" w:author="Zoltan Toth, Dr." w:date="2022-05-01T09:46:00Z">
        <w:r w:rsidR="00EE75B8">
          <w:rPr>
            <w:rFonts w:cs="Times New Roman"/>
          </w:rPr>
          <w:t>,</w:t>
        </w:r>
      </w:ins>
      <w:r w:rsidRPr="00EB214E">
        <w:rPr>
          <w:rFonts w:cs="Times New Roman"/>
        </w:rPr>
        <w:t xml:space="preserve"> ezért a kezdeti feldolgozó eljárás a fájl első bejárása során a teljes fájlt kezelte és </w:t>
      </w:r>
      <w:ins w:id="318" w:author="Zoltan Toth, Dr." w:date="2022-05-01T09:46:00Z">
        <w:r w:rsidR="00EE75B8" w:rsidRPr="00EB214E">
          <w:rPr>
            <w:rFonts w:cs="Times New Roman"/>
          </w:rPr>
          <w:t xml:space="preserve">osztályokba </w:t>
        </w:r>
      </w:ins>
      <w:r w:rsidR="00267227" w:rsidRPr="00EB214E">
        <w:rPr>
          <w:rFonts w:cs="Times New Roman"/>
        </w:rPr>
        <w:t>strukturálta</w:t>
      </w:r>
      <w:ins w:id="319" w:author="Zoltan Toth, Dr." w:date="2022-05-01T09:46:00Z">
        <w:r w:rsidR="006D45BB">
          <w:rPr>
            <w:rFonts w:cs="Times New Roman"/>
          </w:rPr>
          <w:t>.</w:t>
        </w:r>
      </w:ins>
      <w:del w:id="320" w:author="Zoltan Toth, Dr." w:date="2022-05-01T09:46:00Z">
        <w:r w:rsidRPr="00EB214E" w:rsidDel="00EE75B8">
          <w:rPr>
            <w:rFonts w:cs="Times New Roman"/>
          </w:rPr>
          <w:delText xml:space="preserve"> osztályokba</w:delText>
        </w:r>
      </w:del>
      <w:del w:id="321" w:author="Zoltan Toth, Dr." w:date="2022-05-01T09:47:00Z">
        <w:r w:rsidRPr="00EB214E" w:rsidDel="006D45BB">
          <w:rPr>
            <w:rFonts w:cs="Times New Roman"/>
          </w:rPr>
          <w:delText>.</w:delText>
        </w:r>
      </w:del>
    </w:p>
    <w:p w14:paraId="0AFD4CD6" w14:textId="1A524685" w:rsidR="003071D0" w:rsidRPr="00EB214E" w:rsidRDefault="006D45BB">
      <w:pPr>
        <w:spacing w:line="360" w:lineRule="auto"/>
        <w:ind w:firstLine="708"/>
        <w:jc w:val="both"/>
        <w:rPr>
          <w:rFonts w:cs="Times New Roman"/>
        </w:rPr>
        <w:pPrChange w:id="322" w:author="Zoltan Toth, Dr." w:date="2022-05-01T09:47:00Z">
          <w:pPr>
            <w:spacing w:line="360" w:lineRule="auto"/>
            <w:jc w:val="both"/>
          </w:pPr>
        </w:pPrChange>
      </w:pPr>
      <w:ins w:id="323" w:author="Zoltan Toth, Dr." w:date="2022-05-01T09:47:00Z">
        <w:r>
          <w:rPr>
            <w:rFonts w:cs="Times New Roman"/>
          </w:rPr>
          <w:t xml:space="preserve"> </w:t>
        </w:r>
      </w:ins>
      <w:r w:rsidR="003071D0" w:rsidRPr="00EB214E">
        <w:rPr>
          <w:rFonts w:cs="Times New Roman"/>
        </w:rPr>
        <w:t>Az átadott fájlokat backend oldalon ment</w:t>
      </w:r>
      <w:r w:rsidR="005668F1" w:rsidRPr="00EB214E">
        <w:rPr>
          <w:rFonts w:cs="Times New Roman"/>
        </w:rPr>
        <w:t>em</w:t>
      </w:r>
      <w:r w:rsidR="003071D0" w:rsidRPr="00EB214E">
        <w:rPr>
          <w:rFonts w:cs="Times New Roman"/>
        </w:rPr>
        <w:t>.</w:t>
      </w:r>
    </w:p>
    <w:p w14:paraId="69B5B32C" w14:textId="45CC8DE2" w:rsidR="003071D0" w:rsidRPr="00EB214E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cs="Times New Roman"/>
        </w:rPr>
      </w:pPr>
      <w:bookmarkStart w:id="324" w:name="_Toc100518229"/>
      <w:proofErr w:type="spellStart"/>
      <w:r w:rsidRPr="00EB214E">
        <w:rPr>
          <w:rFonts w:cs="Times New Roman"/>
        </w:rPr>
        <w:t>BackEnd</w:t>
      </w:r>
      <w:proofErr w:type="spellEnd"/>
      <w:r w:rsidRPr="00EB214E">
        <w:rPr>
          <w:rFonts w:cs="Times New Roman"/>
        </w:rPr>
        <w:t xml:space="preserve"> oldali adatszerkezetek használata és osztály struktúra</w:t>
      </w:r>
      <w:bookmarkEnd w:id="324"/>
    </w:p>
    <w:p w14:paraId="19E0937A" w14:textId="0398016C" w:rsidR="00267227" w:rsidRPr="007753AC" w:rsidRDefault="0001115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DXF file backend oldali kezelését h</w:t>
      </w:r>
      <w:r w:rsidR="00542084" w:rsidRPr="00776039">
        <w:rPr>
          <w:rFonts w:cs="Times New Roman"/>
        </w:rPr>
        <w:t xml:space="preserve">árom </w:t>
      </w:r>
      <w:r w:rsidRPr="003500B6">
        <w:rPr>
          <w:rFonts w:cs="Times New Roman"/>
        </w:rPr>
        <w:t xml:space="preserve">osztállyal lehet megvalósítani, amik között erős </w:t>
      </w:r>
      <w:proofErr w:type="spellStart"/>
      <w:r w:rsidRPr="003500B6">
        <w:rPr>
          <w:rFonts w:cs="Times New Roman"/>
        </w:rPr>
        <w:t>aggregációs</w:t>
      </w:r>
      <w:proofErr w:type="spellEnd"/>
      <w:r w:rsidRPr="003500B6">
        <w:rPr>
          <w:rFonts w:cs="Times New Roman"/>
        </w:rPr>
        <w:t xml:space="preserve"> kapcsolat van.</w:t>
      </w:r>
    </w:p>
    <w:p w14:paraId="48B99454" w14:textId="2359AF8C" w:rsidR="00267227" w:rsidRPr="00776039" w:rsidRDefault="00B02187" w:rsidP="00C84064">
      <w:pPr>
        <w:keepNext/>
        <w:spacing w:line="360" w:lineRule="auto"/>
        <w:jc w:val="center"/>
        <w:rPr>
          <w:rFonts w:cs="Times New Roman"/>
        </w:rPr>
      </w:pPr>
      <w:commentRangeStart w:id="325"/>
      <w:commentRangeStart w:id="326"/>
      <w:ins w:id="327" w:author="Ujszászi Mi" w:date="2022-05-03T22:48:00Z">
        <w:r>
          <w:rPr>
            <w:rFonts w:cs="Times New Roman"/>
            <w:noProof/>
          </w:rPr>
          <w:drawing>
            <wp:inline distT="0" distB="0" distL="0" distR="0" wp14:anchorId="5845483D" wp14:editId="4E320A85">
              <wp:extent cx="4157980" cy="4097655"/>
              <wp:effectExtent l="0" t="0" r="0" b="0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57980" cy="409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328" w:author="Ujszászi Mi" w:date="2022-05-03T22:48:00Z">
        <w:r w:rsidR="00267227" w:rsidRPr="00776039" w:rsidDel="00B02187">
          <w:rPr>
            <w:rFonts w:cs="Times New Roman"/>
            <w:noProof/>
          </w:rPr>
          <w:drawing>
            <wp:inline distT="0" distB="0" distL="0" distR="0" wp14:anchorId="4BA2EDBA" wp14:editId="42B04921">
              <wp:extent cx="2200275" cy="6181725"/>
              <wp:effectExtent l="9525" t="0" r="0" b="0"/>
              <wp:docPr id="16" name="Kép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00275" cy="6181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325"/>
      <w:r w:rsidR="00E003C2">
        <w:rPr>
          <w:rStyle w:val="Jegyzethivatkozs"/>
        </w:rPr>
        <w:commentReference w:id="325"/>
      </w:r>
      <w:commentRangeEnd w:id="326"/>
      <w:r w:rsidR="00885376">
        <w:rPr>
          <w:rStyle w:val="Jegyzethivatkozs"/>
        </w:rPr>
        <w:commentReference w:id="326"/>
      </w:r>
    </w:p>
    <w:p w14:paraId="586F1081" w14:textId="77D142D1" w:rsidR="00542084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EB214E">
        <w:rPr>
          <w:rFonts w:cs="Times New Roman"/>
        </w:rPr>
        <w:instrText xml:space="preserve"> SEQ ábra \* ARABIC </w:instrText>
      </w:r>
      <w:r w:rsidRPr="00776039">
        <w:rPr>
          <w:rFonts w:cs="Times New Roman"/>
        </w:rPr>
        <w:fldChar w:fldCharType="separate"/>
      </w:r>
      <w:r w:rsidR="00A816B7" w:rsidRPr="00776039">
        <w:rPr>
          <w:rFonts w:cs="Times New Roman"/>
          <w:noProof/>
        </w:rPr>
        <w:t>7</w:t>
      </w:r>
      <w:r w:rsidRPr="00776039">
        <w:rPr>
          <w:rFonts w:cs="Times New Roman"/>
          <w:noProof/>
        </w:rPr>
        <w:fldChar w:fldCharType="end"/>
      </w:r>
      <w:r w:rsidR="00267227" w:rsidRPr="00776039">
        <w:rPr>
          <w:rFonts w:cs="Times New Roman"/>
        </w:rPr>
        <w:t xml:space="preserve">. ábra backend </w:t>
      </w:r>
      <w:proofErr w:type="spellStart"/>
      <w:r w:rsidR="00267227" w:rsidRPr="00776039">
        <w:rPr>
          <w:rFonts w:cs="Times New Roman"/>
        </w:rPr>
        <w:t>class</w:t>
      </w:r>
      <w:proofErr w:type="spellEnd"/>
      <w:r w:rsidR="00267227" w:rsidRPr="00776039">
        <w:rPr>
          <w:rFonts w:cs="Times New Roman"/>
        </w:rPr>
        <w:t xml:space="preserve"> diagram</w:t>
      </w:r>
    </w:p>
    <w:p w14:paraId="4D8BBC60" w14:textId="3225DC72" w:rsidR="003071D0" w:rsidRPr="00EB214E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cs="Times New Roman"/>
        </w:rPr>
      </w:pPr>
      <w:bookmarkStart w:id="329" w:name="_Toc100518230"/>
      <w:r w:rsidRPr="00EB214E">
        <w:rPr>
          <w:rFonts w:cs="Times New Roman"/>
        </w:rPr>
        <w:lastRenderedPageBreak/>
        <w:t>Parsolás menete</w:t>
      </w:r>
      <w:bookmarkEnd w:id="329"/>
    </w:p>
    <w:p w14:paraId="58D813B3" w14:textId="16EFA667" w:rsidR="003071D0" w:rsidRPr="00516D54" w:rsidRDefault="003071D0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parsolás eljárás során a HEADER szekcióból a $EXTMIN és</w:t>
      </w:r>
      <w:r w:rsidRPr="003500B6">
        <w:rPr>
          <w:rFonts w:cs="Times New Roman"/>
        </w:rPr>
        <w:t xml:space="preserve"> $EXTMAX értékeket </w:t>
      </w:r>
      <w:r w:rsidR="00267227" w:rsidRPr="007753AC">
        <w:rPr>
          <w:rFonts w:cs="Times New Roman"/>
        </w:rPr>
        <w:t>gyűjtötte</w:t>
      </w:r>
      <w:r w:rsidRPr="007753AC">
        <w:rPr>
          <w:rFonts w:cs="Times New Roman"/>
        </w:rPr>
        <w:t xml:space="preserve"> össze</w:t>
      </w:r>
      <w:r w:rsidR="00562179" w:rsidRPr="007753AC">
        <w:rPr>
          <w:rFonts w:cs="Times New Roman"/>
        </w:rPr>
        <w:t>, mert ezek az adatok határozzák meg a raj</w:t>
      </w:r>
      <w:r w:rsidR="007753AC">
        <w:rPr>
          <w:rFonts w:cs="Times New Roman"/>
        </w:rPr>
        <w:t>z</w:t>
      </w:r>
      <w:r w:rsidR="00562179" w:rsidRPr="007753AC">
        <w:rPr>
          <w:rFonts w:cs="Times New Roman"/>
        </w:rPr>
        <w:t>tábla jobb</w:t>
      </w:r>
      <w:ins w:id="330" w:author="Zoltan Toth, Dr." w:date="2022-05-01T09:48:00Z">
        <w:r w:rsidR="00E003C2">
          <w:rPr>
            <w:rFonts w:cs="Times New Roman"/>
          </w:rPr>
          <w:t xml:space="preserve"> </w:t>
        </w:r>
      </w:ins>
      <w:r w:rsidR="00562179" w:rsidRPr="007753AC">
        <w:rPr>
          <w:rFonts w:cs="Times New Roman"/>
        </w:rPr>
        <w:t xml:space="preserve">felső és bal alsó pontját, ami </w:t>
      </w:r>
      <w:r w:rsidR="0037560A" w:rsidRPr="007753AC">
        <w:rPr>
          <w:rFonts w:cs="Times New Roman"/>
        </w:rPr>
        <w:t xml:space="preserve">ahhoz </w:t>
      </w:r>
      <w:r w:rsidR="00562179" w:rsidRPr="007753AC">
        <w:rPr>
          <w:rFonts w:cs="Times New Roman"/>
        </w:rPr>
        <w:t>szükséges</w:t>
      </w:r>
      <w:r w:rsidR="007753AC">
        <w:rPr>
          <w:rFonts w:cs="Times New Roman"/>
        </w:rPr>
        <w:t>,</w:t>
      </w:r>
      <w:r w:rsidR="00562179" w:rsidRPr="007753AC">
        <w:rPr>
          <w:rFonts w:cs="Times New Roman"/>
        </w:rPr>
        <w:t xml:space="preserve"> hogy a visszarajzolt kép elhelyezkedése és mér</w:t>
      </w:r>
      <w:ins w:id="331" w:author="Zoltan Toth, Dr." w:date="2022-05-01T09:48:00Z">
        <w:r w:rsidR="00390F56">
          <w:rPr>
            <w:rFonts w:cs="Times New Roman"/>
          </w:rPr>
          <w:t>e</w:t>
        </w:r>
      </w:ins>
      <w:r w:rsidR="00562179" w:rsidRPr="007753AC">
        <w:rPr>
          <w:rFonts w:cs="Times New Roman"/>
        </w:rPr>
        <w:t>te megfelelő legyen</w:t>
      </w:r>
      <w:r w:rsidRPr="007753AC">
        <w:rPr>
          <w:rFonts w:cs="Times New Roman"/>
        </w:rPr>
        <w:t xml:space="preserve"> Ezeket az adatokat entitásként kezel</w:t>
      </w:r>
      <w:r w:rsidR="00562179" w:rsidRPr="007753AC">
        <w:rPr>
          <w:rFonts w:cs="Times New Roman"/>
        </w:rPr>
        <w:t>i a parser</w:t>
      </w:r>
      <w:r w:rsidRPr="00516D54">
        <w:rPr>
          <w:rFonts w:cs="Times New Roman"/>
        </w:rPr>
        <w:t>.</w:t>
      </w:r>
    </w:p>
    <w:p w14:paraId="7478A15A" w14:textId="7C2E59F1" w:rsidR="003071D0" w:rsidRPr="00EB214E" w:rsidRDefault="003071D0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</w:t>
      </w:r>
      <w:proofErr w:type="spellStart"/>
      <w:r w:rsidRPr="00EB214E">
        <w:rPr>
          <w:rFonts w:cs="Times New Roman"/>
        </w:rPr>
        <w:t>header</w:t>
      </w:r>
      <w:proofErr w:type="spellEnd"/>
      <w:r w:rsidRPr="00EB214E">
        <w:rPr>
          <w:rFonts w:cs="Times New Roman"/>
        </w:rPr>
        <w:t xml:space="preserve"> szekcióból érkező kettő speciális entitást a tömb elejére helyez</w:t>
      </w:r>
      <w:r w:rsidR="007753AC">
        <w:rPr>
          <w:rFonts w:cs="Times New Roman"/>
        </w:rPr>
        <w:t>tem</w:t>
      </w:r>
      <w:r w:rsidRPr="007753AC">
        <w:rPr>
          <w:rFonts w:cs="Times New Roman"/>
        </w:rPr>
        <w:t xml:space="preserve"> el. Ezeknek az entitásoknak négy </w:t>
      </w:r>
      <w:r w:rsidR="00267227" w:rsidRPr="00EB214E">
        <w:rPr>
          <w:rFonts w:cs="Times New Roman"/>
        </w:rPr>
        <w:t>entityproperty-vel kellett dolgozni</w:t>
      </w:r>
      <w:ins w:id="332" w:author="Zoltan Toth, Dr." w:date="2022-05-01T09:48:00Z">
        <w:r w:rsidR="00430283">
          <w:rPr>
            <w:rFonts w:cs="Times New Roman"/>
          </w:rPr>
          <w:t>a</w:t>
        </w:r>
      </w:ins>
      <w:r w:rsidR="00267227" w:rsidRPr="00EB214E">
        <w:rPr>
          <w:rFonts w:cs="Times New Roman"/>
        </w:rPr>
        <w:t>. A 10,20,30 egy pontot írt le a 9-es pedig figyelmen kívül hagyható volt.</w:t>
      </w:r>
    </w:p>
    <w:p w14:paraId="1B738275" w14:textId="77942023" w:rsidR="00562179" w:rsidRPr="00EB214E" w:rsidRDefault="00562179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parsolás további része akkor kezdődik</w:t>
      </w:r>
      <w:r w:rsidR="0037560A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>ha a fájlban elér</w:t>
      </w:r>
      <w:r w:rsidR="005668F1" w:rsidRPr="00EB214E">
        <w:rPr>
          <w:rFonts w:cs="Times New Roman"/>
        </w:rPr>
        <w:t>em</w:t>
      </w:r>
      <w:r w:rsidRPr="00EB214E">
        <w:rPr>
          <w:rFonts w:cs="Times New Roman"/>
        </w:rPr>
        <w:t xml:space="preserve"> a ENTITIES szekciót.</w:t>
      </w:r>
    </w:p>
    <w:p w14:paraId="4D15CEB8" w14:textId="4C83A535" w:rsidR="00562179" w:rsidRPr="00EB214E" w:rsidRDefault="00562179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while futása közben segéd változókkal határoz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meg hogy éppen milyen osztályból kell példányosítani. </w:t>
      </w:r>
      <w:r w:rsidR="00F614B3" w:rsidRPr="00EB214E">
        <w:rPr>
          <w:rFonts w:cs="Times New Roman"/>
        </w:rPr>
        <w:t>Az entitás kezdetekor („  0” típus ID esetén) kigyűjt</w:t>
      </w:r>
      <w:r w:rsidR="005668F1" w:rsidRPr="00EB214E">
        <w:rPr>
          <w:rFonts w:cs="Times New Roman"/>
        </w:rPr>
        <w:t>öm</w:t>
      </w:r>
      <w:r w:rsidR="00F614B3" w:rsidRPr="00EB214E">
        <w:rPr>
          <w:rFonts w:cs="Times New Roman"/>
        </w:rPr>
        <w:t xml:space="preserve"> az entitás típusát és létrehoz</w:t>
      </w:r>
      <w:r w:rsidR="003D13E8" w:rsidRPr="00EB214E">
        <w:rPr>
          <w:rFonts w:cs="Times New Roman"/>
        </w:rPr>
        <w:t>om</w:t>
      </w:r>
      <w:r w:rsidR="00F614B3" w:rsidRPr="00EB214E">
        <w:rPr>
          <w:rFonts w:cs="Times New Roman"/>
        </w:rPr>
        <w:t xml:space="preserve"> a EntityProperties listát</w:t>
      </w:r>
      <w:r w:rsidR="0037560A" w:rsidRPr="00EB214E">
        <w:rPr>
          <w:rFonts w:cs="Times New Roman"/>
        </w:rPr>
        <w:t xml:space="preserve">, </w:t>
      </w:r>
      <w:r w:rsidR="00F614B3" w:rsidRPr="00EB214E">
        <w:rPr>
          <w:rFonts w:cs="Times New Roman"/>
        </w:rPr>
        <w:t>amiben gyűjt</w:t>
      </w:r>
      <w:r w:rsidR="005668F1" w:rsidRPr="00EB214E">
        <w:rPr>
          <w:rFonts w:cs="Times New Roman"/>
        </w:rPr>
        <w:t>öm</w:t>
      </w:r>
      <w:r w:rsidR="00F614B3" w:rsidRPr="00EB214E">
        <w:rPr>
          <w:rFonts w:cs="Times New Roman"/>
        </w:rPr>
        <w:t xml:space="preserve"> a következő „  0” értékig a</w:t>
      </w:r>
      <w:r w:rsidR="007753AC">
        <w:rPr>
          <w:rFonts w:cs="Times New Roman"/>
        </w:rPr>
        <w:t>z</w:t>
      </w:r>
      <w:r w:rsidR="00F614B3" w:rsidRPr="007753AC">
        <w:rPr>
          <w:rFonts w:cs="Times New Roman"/>
        </w:rPr>
        <w:t xml:space="preserve"> entityproperty értékpárokat. A lista zárásával az entity</w:t>
      </w:r>
      <w:r w:rsidR="004D395A" w:rsidRPr="00CE3F2E">
        <w:rPr>
          <w:rFonts w:cs="Times New Roman"/>
        </w:rPr>
        <w:t xml:space="preserve"> objektumot</w:t>
      </w:r>
      <w:r w:rsidR="00F614B3" w:rsidRPr="00CE3F2E">
        <w:rPr>
          <w:rFonts w:cs="Times New Roman"/>
        </w:rPr>
        <w:t xml:space="preserve"> </w:t>
      </w:r>
      <w:proofErr w:type="spellStart"/>
      <w:r w:rsidR="00F614B3" w:rsidRPr="00CE3F2E">
        <w:rPr>
          <w:rFonts w:cs="Times New Roman"/>
        </w:rPr>
        <w:t>példányosít</w:t>
      </w:r>
      <w:r w:rsidR="003D13E8" w:rsidRPr="00EB214E">
        <w:rPr>
          <w:rFonts w:cs="Times New Roman"/>
        </w:rPr>
        <w:t>om</w:t>
      </w:r>
      <w:proofErr w:type="spellEnd"/>
      <w:r w:rsidR="00F614B3" w:rsidRPr="00EB214E">
        <w:rPr>
          <w:rFonts w:cs="Times New Roman"/>
        </w:rPr>
        <w:t xml:space="preserve"> és ürít</w:t>
      </w:r>
      <w:r w:rsidR="003D13E8" w:rsidRPr="00EB214E">
        <w:rPr>
          <w:rFonts w:cs="Times New Roman"/>
        </w:rPr>
        <w:t>em</w:t>
      </w:r>
      <w:r w:rsidR="00F614B3" w:rsidRPr="00EB214E">
        <w:rPr>
          <w:rFonts w:cs="Times New Roman"/>
        </w:rPr>
        <w:t xml:space="preserve"> a</w:t>
      </w:r>
      <w:r w:rsidR="0037560A" w:rsidRPr="00EB214E">
        <w:rPr>
          <w:rFonts w:cs="Times New Roman"/>
        </w:rPr>
        <w:t>z</w:t>
      </w:r>
      <w:r w:rsidR="00F614B3" w:rsidRPr="00EB214E">
        <w:rPr>
          <w:rFonts w:cs="Times New Roman"/>
        </w:rPr>
        <w:t xml:space="preserve"> entityproperty listát. A boolean segédváltozókat a kezdeti állapotba állít</w:t>
      </w:r>
      <w:r w:rsidR="003D13E8" w:rsidRPr="00EB214E">
        <w:rPr>
          <w:rFonts w:cs="Times New Roman"/>
        </w:rPr>
        <w:t>om</w:t>
      </w:r>
      <w:r w:rsidR="00F614B3" w:rsidRPr="00EB214E">
        <w:rPr>
          <w:rFonts w:cs="Times New Roman"/>
        </w:rPr>
        <w:t>.</w:t>
      </w:r>
    </w:p>
    <w:p w14:paraId="30FEBFB8" w14:textId="5A2D5A81" w:rsidR="00E43A80" w:rsidRPr="00EB214E" w:rsidDel="009B7C96" w:rsidRDefault="007839B3" w:rsidP="00C84064">
      <w:pPr>
        <w:spacing w:line="360" w:lineRule="auto"/>
        <w:jc w:val="both"/>
        <w:rPr>
          <w:del w:id="333" w:author="Zoltan Toth, Dr." w:date="2022-05-01T09:49:00Z"/>
          <w:rFonts w:cs="Times New Roman"/>
        </w:rPr>
      </w:pPr>
      <w:r w:rsidRPr="00EB214E">
        <w:rPr>
          <w:rFonts w:cs="Times New Roman"/>
        </w:rPr>
        <w:t xml:space="preserve">A parsolás </w:t>
      </w:r>
      <w:r w:rsidR="004D395A" w:rsidRPr="00EB214E">
        <w:rPr>
          <w:rFonts w:cs="Times New Roman"/>
        </w:rPr>
        <w:t>metódus</w:t>
      </w:r>
      <w:r w:rsidRPr="00EB214E">
        <w:rPr>
          <w:rFonts w:cs="Times New Roman"/>
        </w:rPr>
        <w:t xml:space="preserve"> egészen a ENDSEC részig fut. Ezt követően a file feldolgozás</w:t>
      </w:r>
      <w:r w:rsidR="00E43A80" w:rsidRPr="00EB214E">
        <w:rPr>
          <w:rFonts w:cs="Times New Roman"/>
        </w:rPr>
        <w:t xml:space="preserve">a már nem hoz létre </w:t>
      </w:r>
      <w:r w:rsidR="004D395A" w:rsidRPr="00EB214E">
        <w:rPr>
          <w:rFonts w:cs="Times New Roman"/>
        </w:rPr>
        <w:t>entitásokat</w:t>
      </w:r>
      <w:r w:rsidR="00E43A80" w:rsidRPr="00EB214E">
        <w:rPr>
          <w:rFonts w:cs="Times New Roman"/>
        </w:rPr>
        <w:t>.</w:t>
      </w:r>
      <w:ins w:id="334" w:author="Zoltan Toth, Dr." w:date="2022-05-01T09:49:00Z">
        <w:r w:rsidR="009B7C96">
          <w:rPr>
            <w:rFonts w:cs="Times New Roman"/>
          </w:rPr>
          <w:t xml:space="preserve"> </w:t>
        </w:r>
      </w:ins>
    </w:p>
    <w:p w14:paraId="7752494D" w14:textId="6475FC3C" w:rsidR="00F614B3" w:rsidRPr="00EB214E" w:rsidRDefault="00E43A80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feldol</w:t>
      </w:r>
      <w:r w:rsidR="004D395A" w:rsidRPr="00EB214E">
        <w:rPr>
          <w:rFonts w:cs="Times New Roman"/>
        </w:rPr>
        <w:t>g</w:t>
      </w:r>
      <w:r w:rsidRPr="00EB214E">
        <w:rPr>
          <w:rFonts w:cs="Times New Roman"/>
        </w:rPr>
        <w:t>o</w:t>
      </w:r>
      <w:r w:rsidR="004D395A" w:rsidRPr="00EB214E">
        <w:rPr>
          <w:rFonts w:cs="Times New Roman"/>
        </w:rPr>
        <w:t>z</w:t>
      </w:r>
      <w:r w:rsidRPr="00EB214E">
        <w:rPr>
          <w:rFonts w:cs="Times New Roman"/>
        </w:rPr>
        <w:t>á</w:t>
      </w:r>
      <w:r w:rsidR="004D395A" w:rsidRPr="00EB214E">
        <w:rPr>
          <w:rFonts w:cs="Times New Roman"/>
        </w:rPr>
        <w:t>s</w:t>
      </w:r>
      <w:r w:rsidRPr="00EB214E">
        <w:rPr>
          <w:rFonts w:cs="Times New Roman"/>
        </w:rPr>
        <w:t xml:space="preserve"> végén egy kapcsolható logolás található</w:t>
      </w:r>
      <w:r w:rsidR="004D395A" w:rsidRPr="00EB214E">
        <w:rPr>
          <w:rFonts w:cs="Times New Roman"/>
        </w:rPr>
        <w:t>,</w:t>
      </w:r>
      <w:r w:rsidRPr="00EB214E">
        <w:rPr>
          <w:rFonts w:cs="Times New Roman"/>
        </w:rPr>
        <w:t xml:space="preserve"> ami kilistázza a kigyűjtött entitásokat. </w:t>
      </w:r>
      <w:r w:rsidR="004D395A" w:rsidRPr="00EB214E">
        <w:rPr>
          <w:rFonts w:cs="Times New Roman"/>
        </w:rPr>
        <w:t>Feldolgozási idő gyorsítása miatt</w:t>
      </w:r>
      <w:r w:rsidRPr="00EB214E">
        <w:rPr>
          <w:rFonts w:cs="Times New Roman"/>
        </w:rPr>
        <w:t xml:space="preserve"> volt szükség a </w:t>
      </w:r>
      <w:r w:rsidR="004D395A" w:rsidRPr="00EB214E">
        <w:rPr>
          <w:rFonts w:cs="Times New Roman"/>
        </w:rPr>
        <w:t>logolás kapcsolhatóságára</w:t>
      </w:r>
      <w:r w:rsidRPr="00EB214E">
        <w:rPr>
          <w:rFonts w:cs="Times New Roman"/>
        </w:rPr>
        <w:t>, mert a logolás gyakorlatilag újra végig</w:t>
      </w:r>
      <w:r w:rsidR="004D395A" w:rsidRPr="00EB214E">
        <w:rPr>
          <w:rFonts w:cs="Times New Roman"/>
        </w:rPr>
        <w:t xml:space="preserve"> </w:t>
      </w:r>
      <w:r w:rsidRPr="00EB214E">
        <w:rPr>
          <w:rFonts w:cs="Times New Roman"/>
        </w:rPr>
        <w:t>olvassa a</w:t>
      </w:r>
      <w:r w:rsidR="004D395A" w:rsidRPr="00EB214E">
        <w:rPr>
          <w:rFonts w:cs="Times New Roman"/>
        </w:rPr>
        <w:t>z</w:t>
      </w:r>
      <w:r w:rsidRPr="00EB214E">
        <w:rPr>
          <w:rFonts w:cs="Times New Roman"/>
        </w:rPr>
        <w:t xml:space="preserve"> összegyűjtött entitások tömbjét.</w:t>
      </w:r>
    </w:p>
    <w:p w14:paraId="732476BB" w14:textId="44C8B723" w:rsidR="004D395A" w:rsidRPr="00EB214E" w:rsidRDefault="00CA266D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cs="Times New Roman"/>
        </w:rPr>
      </w:pPr>
      <w:bookmarkStart w:id="335" w:name="_Toc100518231"/>
      <w:proofErr w:type="spellStart"/>
      <w:r w:rsidRPr="00EB214E">
        <w:rPr>
          <w:rFonts w:cs="Times New Roman"/>
        </w:rPr>
        <w:t>Parsolt</w:t>
      </w:r>
      <w:proofErr w:type="spellEnd"/>
      <w:r w:rsidRPr="00EB214E">
        <w:rPr>
          <w:rFonts w:cs="Times New Roman"/>
        </w:rPr>
        <w:t xml:space="preserve"> adat átadása </w:t>
      </w:r>
      <w:proofErr w:type="spellStart"/>
      <w:r w:rsidRPr="00EB214E">
        <w:rPr>
          <w:rFonts w:cs="Times New Roman"/>
        </w:rPr>
        <w:t>FrontEnd</w:t>
      </w:r>
      <w:proofErr w:type="spellEnd"/>
      <w:r w:rsidRPr="00EB214E">
        <w:rPr>
          <w:rFonts w:cs="Times New Roman"/>
        </w:rPr>
        <w:t xml:space="preserve"> felé</w:t>
      </w:r>
      <w:bookmarkEnd w:id="335"/>
    </w:p>
    <w:p w14:paraId="693D8B42" w14:textId="581DAD3F" w:rsidR="004D395A" w:rsidRPr="00EB214E" w:rsidRDefault="004D395A" w:rsidP="00C84064">
      <w:pPr>
        <w:spacing w:line="360" w:lineRule="auto"/>
        <w:ind w:firstLine="360"/>
        <w:jc w:val="both"/>
        <w:rPr>
          <w:rFonts w:cs="Times New Roman"/>
        </w:rPr>
      </w:pPr>
      <w:r w:rsidRPr="00776039">
        <w:rPr>
          <w:rFonts w:cs="Times New Roman"/>
        </w:rPr>
        <w:t>A feldolgozott adatok visszaküldése frontend oldalra a JSON formátumban valósult meg. A</w:t>
      </w:r>
      <w:r w:rsidR="004C42AD" w:rsidRPr="003500B6">
        <w:rPr>
          <w:rFonts w:cs="Times New Roman"/>
        </w:rPr>
        <w:t xml:space="preserve">z osztály struktúra </w:t>
      </w:r>
      <w:proofErr w:type="spellStart"/>
      <w:r w:rsidR="004C42AD" w:rsidRPr="003500B6">
        <w:rPr>
          <w:rFonts w:cs="Times New Roman"/>
        </w:rPr>
        <w:t>DxfFile</w:t>
      </w:r>
      <w:proofErr w:type="spellEnd"/>
      <w:r w:rsidR="004C42AD" w:rsidRPr="003500B6">
        <w:rPr>
          <w:rFonts w:cs="Times New Roman"/>
        </w:rPr>
        <w:t xml:space="preserve"> és Entity osztályai a </w:t>
      </w:r>
      <w:proofErr w:type="spellStart"/>
      <w:r w:rsidR="004C42AD" w:rsidRPr="003500B6">
        <w:rPr>
          <w:rFonts w:cs="Times New Roman"/>
        </w:rPr>
        <w:t>toJson</w:t>
      </w:r>
      <w:proofErr w:type="spellEnd"/>
      <w:r w:rsidR="004C42AD" w:rsidRPr="003500B6">
        <w:rPr>
          <w:rFonts w:cs="Times New Roman"/>
        </w:rPr>
        <w:t xml:space="preserve"> el</w:t>
      </w:r>
      <w:r w:rsidR="004C42AD" w:rsidRPr="007753AC">
        <w:rPr>
          <w:rFonts w:cs="Times New Roman"/>
        </w:rPr>
        <w:t xml:space="preserve">járás segítségével állították elő a JSON formátumot, a JSON eljárás végén az osztály felüldefiniált </w:t>
      </w:r>
      <w:proofErr w:type="spellStart"/>
      <w:r w:rsidR="004C42AD" w:rsidRPr="007753AC">
        <w:rPr>
          <w:rFonts w:cs="Times New Roman"/>
        </w:rPr>
        <w:t>toString</w:t>
      </w:r>
      <w:proofErr w:type="spellEnd"/>
      <w:r w:rsidR="004C42AD" w:rsidRPr="007753AC">
        <w:rPr>
          <w:rFonts w:cs="Times New Roman"/>
        </w:rPr>
        <w:t xml:space="preserve"> eljárását használt</w:t>
      </w:r>
      <w:r w:rsidR="003D13E8" w:rsidRPr="00CE3F2E">
        <w:rPr>
          <w:rFonts w:cs="Times New Roman"/>
        </w:rPr>
        <w:t>am</w:t>
      </w:r>
      <w:r w:rsidR="004C42AD" w:rsidRPr="00CE3F2E">
        <w:rPr>
          <w:rFonts w:cs="Times New Roman"/>
        </w:rPr>
        <w:t xml:space="preserve">, így a </w:t>
      </w:r>
      <w:proofErr w:type="spellStart"/>
      <w:r w:rsidR="004C42AD" w:rsidRPr="00CE3F2E">
        <w:rPr>
          <w:rFonts w:cs="Times New Roman"/>
        </w:rPr>
        <w:t>return</w:t>
      </w:r>
      <w:proofErr w:type="spellEnd"/>
      <w:r w:rsidR="004C42AD" w:rsidRPr="00CE3F2E">
        <w:rPr>
          <w:rFonts w:cs="Times New Roman"/>
        </w:rPr>
        <w:t xml:space="preserve"> már egy </w:t>
      </w:r>
      <w:proofErr w:type="spellStart"/>
      <w:r w:rsidR="004C42AD" w:rsidRPr="00CE3F2E">
        <w:rPr>
          <w:rFonts w:cs="Times New Roman"/>
        </w:rPr>
        <w:t>valid</w:t>
      </w:r>
      <w:proofErr w:type="spellEnd"/>
      <w:r w:rsidR="004C42AD" w:rsidRPr="00CE3F2E">
        <w:rPr>
          <w:rFonts w:cs="Times New Roman"/>
        </w:rPr>
        <w:t xml:space="preserve"> JSON formátumot eredményezett.</w:t>
      </w:r>
    </w:p>
    <w:p w14:paraId="0A648AA3" w14:textId="309B2F2B" w:rsidR="004C42AD" w:rsidRPr="007753AC" w:rsidRDefault="004C42AD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Azért ezt a formátumot használtam, mert a JSON formátum a JS frontendnek az egyik legmegfelelőbb</w:t>
      </w:r>
      <w:r w:rsidR="007753AC">
        <w:rPr>
          <w:rFonts w:cs="Times New Roman"/>
        </w:rPr>
        <w:t xml:space="preserve"> struktúra</w:t>
      </w:r>
      <w:r w:rsidRPr="007753AC">
        <w:rPr>
          <w:rFonts w:cs="Times New Roman"/>
        </w:rPr>
        <w:t xml:space="preserve">, mert a visszatérő stringet a </w:t>
      </w:r>
      <w:proofErr w:type="spellStart"/>
      <w:r w:rsidRPr="007753AC">
        <w:rPr>
          <w:rFonts w:cs="Times New Roman"/>
        </w:rPr>
        <w:t>json</w:t>
      </w:r>
      <w:proofErr w:type="spellEnd"/>
      <w:r w:rsidRPr="007753AC">
        <w:rPr>
          <w:rFonts w:cs="Times New Roman"/>
        </w:rPr>
        <w:t>() hívással könnyen kezelhető objektummá lehet alakítani.</w:t>
      </w:r>
    </w:p>
    <w:p w14:paraId="6A71B608" w14:textId="6D1B782A" w:rsidR="008F2DEB" w:rsidRPr="007753AC" w:rsidRDefault="008F2DEB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br w:type="page"/>
      </w:r>
    </w:p>
    <w:p w14:paraId="6D3F4D9D" w14:textId="618C57E5" w:rsidR="005A44E9" w:rsidRPr="00EB214E" w:rsidRDefault="005A44E9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bookmarkStart w:id="336" w:name="_Toc100518232"/>
      <w:r w:rsidRPr="00EB214E">
        <w:rPr>
          <w:rFonts w:cs="Times New Roman"/>
        </w:rPr>
        <w:lastRenderedPageBreak/>
        <w:t>Adatbázis felépítése</w:t>
      </w:r>
      <w:r w:rsidR="00CA266D" w:rsidRPr="00EB214E">
        <w:rPr>
          <w:rFonts w:cs="Times New Roman"/>
        </w:rPr>
        <w:t>, és tárolás</w:t>
      </w:r>
      <w:bookmarkEnd w:id="336"/>
    </w:p>
    <w:p w14:paraId="1A20FB5D" w14:textId="4B10F943" w:rsidR="002F75A1" w:rsidRPr="00776039" w:rsidDel="00794275" w:rsidRDefault="002F75A1">
      <w:pPr>
        <w:spacing w:line="360" w:lineRule="auto"/>
        <w:jc w:val="both"/>
        <w:rPr>
          <w:del w:id="337" w:author="Zoltan Toth, Dr." w:date="2022-05-01T09:51:00Z"/>
          <w:rFonts w:cs="Times New Roman"/>
        </w:rPr>
        <w:pPrChange w:id="338" w:author="Zoltan Toth, Dr." w:date="2022-05-01T09:51:00Z">
          <w:pPr>
            <w:spacing w:line="360" w:lineRule="auto"/>
            <w:ind w:left="708"/>
            <w:jc w:val="both"/>
          </w:pPr>
        </w:pPrChange>
      </w:pPr>
    </w:p>
    <w:p w14:paraId="09F66858" w14:textId="789E2FAB" w:rsidR="002F75A1" w:rsidRPr="00CE3F2E" w:rsidDel="00BE4B85" w:rsidRDefault="002F75A1" w:rsidP="00C84064">
      <w:pPr>
        <w:spacing w:line="360" w:lineRule="auto"/>
        <w:ind w:firstLine="720"/>
        <w:jc w:val="both"/>
        <w:rPr>
          <w:del w:id="339" w:author="Zoltan Toth, Dr." w:date="2022-05-01T09:52:00Z"/>
          <w:rFonts w:cs="Times New Roman"/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parsolt</w:t>
      </w:r>
      <w:proofErr w:type="spellEnd"/>
      <w:r w:rsidRPr="003500B6">
        <w:rPr>
          <w:rFonts w:cs="Times New Roman"/>
        </w:rPr>
        <w:t xml:space="preserve"> adatokat</w:t>
      </w:r>
      <w:r w:rsidR="004C42AD" w:rsidRPr="007753AC">
        <w:rPr>
          <w:rFonts w:cs="Times New Roman"/>
        </w:rPr>
        <w:t xml:space="preserve"> </w:t>
      </w:r>
      <w:r w:rsidR="008D5395" w:rsidRPr="007753AC">
        <w:rPr>
          <w:rFonts w:cs="Times New Roman"/>
        </w:rPr>
        <w:t>backend oldalon t</w:t>
      </w:r>
      <w:r w:rsidRPr="007753AC">
        <w:rPr>
          <w:rFonts w:cs="Times New Roman"/>
        </w:rPr>
        <w:t>áblá</w:t>
      </w:r>
      <w:r w:rsidR="008D5395" w:rsidRPr="007753AC">
        <w:rPr>
          <w:rFonts w:cs="Times New Roman"/>
        </w:rPr>
        <w:t>k</w:t>
      </w:r>
      <w:r w:rsidRPr="00516D54">
        <w:rPr>
          <w:rFonts w:cs="Times New Roman"/>
        </w:rPr>
        <w:t>ba rendez</w:t>
      </w:r>
      <w:r w:rsidR="005668F1" w:rsidRPr="00516D54">
        <w:rPr>
          <w:rFonts w:cs="Times New Roman"/>
        </w:rPr>
        <w:t>em</w:t>
      </w:r>
      <w:r w:rsidR="008D5395" w:rsidRPr="00516D54">
        <w:rPr>
          <w:rFonts w:cs="Times New Roman"/>
        </w:rPr>
        <w:t>. A rendezett adatokból, egy fájl visszaalakít</w:t>
      </w:r>
      <w:r w:rsidR="008D5395" w:rsidRPr="00CE3F2E">
        <w:rPr>
          <w:rFonts w:cs="Times New Roman"/>
        </w:rPr>
        <w:t xml:space="preserve">hatóvá, de az aktuális </w:t>
      </w:r>
      <w:proofErr w:type="spellStart"/>
      <w:r w:rsidR="008D5395" w:rsidRPr="00CE3F2E">
        <w:rPr>
          <w:rFonts w:cs="Times New Roman"/>
        </w:rPr>
        <w:t>parsol</w:t>
      </w:r>
      <w:ins w:id="340" w:author="Zoltan Toth, Dr." w:date="2022-05-01T09:52:00Z">
        <w:r w:rsidR="00737B79">
          <w:rPr>
            <w:rFonts w:cs="Times New Roman"/>
          </w:rPr>
          <w:t>ó</w:t>
        </w:r>
      </w:ins>
      <w:proofErr w:type="spellEnd"/>
      <w:del w:id="341" w:author="Zoltan Toth, Dr." w:date="2022-05-01T09:52:00Z">
        <w:r w:rsidR="008D5395" w:rsidRPr="00CE3F2E" w:rsidDel="00737B79">
          <w:rPr>
            <w:rFonts w:cs="Times New Roman"/>
          </w:rPr>
          <w:delText>o</w:delText>
        </w:r>
      </w:del>
      <w:r w:rsidR="008D5395" w:rsidRPr="00CE3F2E">
        <w:rPr>
          <w:rFonts w:cs="Times New Roman"/>
        </w:rPr>
        <w:t xml:space="preserve"> logika szándékosan szűri a tárolandó adatok mennyiségét a szekciók segítségével.</w:t>
      </w:r>
      <w:ins w:id="342" w:author="Zoltan Toth, Dr." w:date="2022-05-01T09:52:00Z">
        <w:r w:rsidR="00BE4B85">
          <w:rPr>
            <w:rFonts w:cs="Times New Roman"/>
          </w:rPr>
          <w:t xml:space="preserve"> </w:t>
        </w:r>
      </w:ins>
    </w:p>
    <w:p w14:paraId="1144FA1C" w14:textId="080CC2BE" w:rsidR="008D5395" w:rsidRPr="00EB214E" w:rsidRDefault="00774158">
      <w:pPr>
        <w:spacing w:line="360" w:lineRule="auto"/>
        <w:ind w:firstLine="720"/>
        <w:jc w:val="both"/>
        <w:rPr>
          <w:rFonts w:cs="Times New Roman"/>
        </w:rPr>
        <w:pPrChange w:id="343" w:author="Zoltan Toth, Dr." w:date="2022-05-01T09:52:00Z">
          <w:pPr>
            <w:spacing w:line="360" w:lineRule="auto"/>
            <w:jc w:val="both"/>
          </w:pPr>
        </w:pPrChange>
      </w:pPr>
      <w:r w:rsidRPr="00EB214E">
        <w:rPr>
          <w:rFonts w:cs="Times New Roman"/>
        </w:rPr>
        <w:t>Az adatbázis egy H2 adatbázis lett.</w:t>
      </w:r>
    </w:p>
    <w:p w14:paraId="5290209C" w14:textId="5C967094" w:rsidR="002F75A1" w:rsidRPr="00EB214E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344" w:name="_Toc100518233"/>
      <w:r w:rsidRPr="00EB214E">
        <w:rPr>
          <w:rFonts w:cs="Times New Roman"/>
        </w:rPr>
        <w:t>Táblák</w:t>
      </w:r>
      <w:bookmarkEnd w:id="344"/>
    </w:p>
    <w:p w14:paraId="1BD485A4" w14:textId="2D0C5284" w:rsidR="00417C5E" w:rsidRPr="007753AC" w:rsidRDefault="008D5395" w:rsidP="00C84064">
      <w:pPr>
        <w:spacing w:line="360" w:lineRule="auto"/>
        <w:ind w:firstLine="720"/>
        <w:jc w:val="both"/>
        <w:rPr>
          <w:rFonts w:cs="Times New Roman"/>
        </w:rPr>
      </w:pPr>
      <w:r w:rsidRPr="00776039">
        <w:rPr>
          <w:rFonts w:cs="Times New Roman"/>
        </w:rPr>
        <w:t>A „</w:t>
      </w:r>
      <w:r w:rsidR="00774158" w:rsidRPr="003500B6">
        <w:rPr>
          <w:rFonts w:cs="Times New Roman"/>
        </w:rPr>
        <w:t>DXF_FILE</w:t>
      </w:r>
      <w:r w:rsidRPr="007753AC">
        <w:rPr>
          <w:rFonts w:cs="Times New Roman"/>
        </w:rPr>
        <w:t xml:space="preserve">” </w:t>
      </w:r>
      <w:r w:rsidR="00417C5E" w:rsidRPr="007753AC">
        <w:rPr>
          <w:rFonts w:cs="Times New Roman"/>
        </w:rPr>
        <w:t xml:space="preserve">nevű tábla fogja tartalmazni a </w:t>
      </w:r>
      <w:r w:rsidRPr="007753AC">
        <w:rPr>
          <w:rFonts w:cs="Times New Roman"/>
        </w:rPr>
        <w:t>fájl</w:t>
      </w:r>
      <w:r w:rsidR="00417C5E" w:rsidRPr="007753AC">
        <w:rPr>
          <w:rFonts w:cs="Times New Roman"/>
        </w:rPr>
        <w:t xml:space="preserve"> feltöltésének eseménykor elérhető adatokat.</w:t>
      </w:r>
    </w:p>
    <w:p w14:paraId="011B6EEC" w14:textId="246192D8" w:rsidR="008D5395" w:rsidRPr="00CE3F2E" w:rsidRDefault="008D5395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:rsidRPr="00776039" w14:paraId="4DF8CE54" w14:textId="77777777" w:rsidTr="008F2DEB">
        <w:tc>
          <w:tcPr>
            <w:tcW w:w="2260" w:type="dxa"/>
          </w:tcPr>
          <w:p w14:paraId="0187E4FE" w14:textId="58BE8A0B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Mezőnév</w:t>
            </w:r>
          </w:p>
        </w:tc>
        <w:tc>
          <w:tcPr>
            <w:tcW w:w="2980" w:type="dxa"/>
          </w:tcPr>
          <w:p w14:paraId="5568A6A9" w14:textId="5070184B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Megnevezés</w:t>
            </w:r>
          </w:p>
        </w:tc>
        <w:tc>
          <w:tcPr>
            <w:tcW w:w="2126" w:type="dxa"/>
          </w:tcPr>
          <w:p w14:paraId="50065EB1" w14:textId="538E46DA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Megkötés</w:t>
            </w:r>
          </w:p>
        </w:tc>
        <w:tc>
          <w:tcPr>
            <w:tcW w:w="1696" w:type="dxa"/>
          </w:tcPr>
          <w:p w14:paraId="2ACE78B0" w14:textId="295F81E1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típus</w:t>
            </w:r>
          </w:p>
        </w:tc>
      </w:tr>
      <w:tr w:rsidR="002631D2" w:rsidRPr="00776039" w14:paraId="7857F030" w14:textId="77777777" w:rsidTr="008F2DEB">
        <w:tc>
          <w:tcPr>
            <w:tcW w:w="2260" w:type="dxa"/>
          </w:tcPr>
          <w:p w14:paraId="5D1056EA" w14:textId="253F0018" w:rsidR="002631D2" w:rsidRPr="00EB214E" w:rsidRDefault="00774158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ID</w:t>
            </w:r>
          </w:p>
        </w:tc>
        <w:tc>
          <w:tcPr>
            <w:tcW w:w="2980" w:type="dxa"/>
          </w:tcPr>
          <w:p w14:paraId="56E32626" w14:textId="266C5CE5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szekvenciából osztott </w:t>
            </w:r>
            <w:proofErr w:type="spellStart"/>
            <w:r w:rsidRPr="00EB214E">
              <w:rPr>
                <w:rFonts w:cs="Times New Roman"/>
              </w:rPr>
              <w:t>unique</w:t>
            </w:r>
            <w:proofErr w:type="spellEnd"/>
            <w:r w:rsidRPr="00EB214E">
              <w:rPr>
                <w:rFonts w:cs="Times New Roman"/>
              </w:rP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not</w:t>
            </w:r>
            <w:proofErr w:type="spellEnd"/>
            <w:r w:rsidRPr="00EB214E">
              <w:rPr>
                <w:rFonts w:cs="Times New Roman"/>
              </w:rPr>
              <w:t xml:space="preserve"> null </w:t>
            </w:r>
            <w:proofErr w:type="spellStart"/>
            <w:r w:rsidRPr="00EB214E">
              <w:rPr>
                <w:rFonts w:cs="Times New Roman"/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Pr="00EB214E" w:rsidRDefault="00774158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Long</w:t>
            </w:r>
          </w:p>
        </w:tc>
      </w:tr>
      <w:tr w:rsidR="002631D2" w:rsidRPr="00776039" w14:paraId="0F044FE1" w14:textId="77777777" w:rsidTr="008F2DEB">
        <w:tc>
          <w:tcPr>
            <w:tcW w:w="2260" w:type="dxa"/>
          </w:tcPr>
          <w:p w14:paraId="60A6488A" w14:textId="766DB4E4" w:rsidR="002631D2" w:rsidRPr="00EB214E" w:rsidRDefault="00774158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FILENAME</w:t>
            </w:r>
          </w:p>
        </w:tc>
        <w:tc>
          <w:tcPr>
            <w:tcW w:w="2980" w:type="dxa"/>
          </w:tcPr>
          <w:p w14:paraId="6639AD92" w14:textId="3A4FC2B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fájl név</w:t>
            </w:r>
          </w:p>
        </w:tc>
        <w:tc>
          <w:tcPr>
            <w:tcW w:w="2126" w:type="dxa"/>
          </w:tcPr>
          <w:p w14:paraId="0B5FC74D" w14:textId="6DEF575F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not</w:t>
            </w:r>
            <w:proofErr w:type="spellEnd"/>
            <w:r w:rsidRPr="00EB214E">
              <w:rPr>
                <w:rFonts w:cs="Times New Roman"/>
              </w:rPr>
              <w:t xml:space="preserve"> null </w:t>
            </w:r>
            <w:proofErr w:type="spellStart"/>
            <w:r w:rsidRPr="00EB214E">
              <w:rPr>
                <w:rFonts w:cs="Times New Roman"/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344E0AB7" w:rsidR="002631D2" w:rsidRPr="00EB214E" w:rsidRDefault="00774158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St</w:t>
            </w:r>
            <w:ins w:id="345" w:author="Zoltan Toth, Dr." w:date="2022-05-01T09:52:00Z">
              <w:r w:rsidR="001869B6">
                <w:rPr>
                  <w:rFonts w:cs="Times New Roman"/>
                </w:rPr>
                <w:t>r</w:t>
              </w:r>
            </w:ins>
            <w:r w:rsidRPr="00EB214E">
              <w:rPr>
                <w:rFonts w:cs="Times New Roman"/>
              </w:rPr>
              <w:t>ing</w:t>
            </w:r>
            <w:proofErr w:type="spellEnd"/>
          </w:p>
        </w:tc>
      </w:tr>
    </w:tbl>
    <w:p w14:paraId="4E4B411C" w14:textId="77777777" w:rsidR="008D5395" w:rsidRPr="00EB214E" w:rsidRDefault="008D5395" w:rsidP="00C84064">
      <w:pPr>
        <w:spacing w:line="360" w:lineRule="auto"/>
        <w:jc w:val="both"/>
        <w:rPr>
          <w:rFonts w:cs="Times New Roman"/>
        </w:rPr>
      </w:pPr>
    </w:p>
    <w:p w14:paraId="19301291" w14:textId="5495E4BC" w:rsidR="00417C5E" w:rsidRPr="00EB214E" w:rsidRDefault="002631D2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„</w:t>
      </w:r>
      <w:r w:rsidR="00774158" w:rsidRPr="00EB214E">
        <w:rPr>
          <w:rFonts w:cs="Times New Roman"/>
        </w:rPr>
        <w:t>DXF_ENTITY</w:t>
      </w:r>
      <w:r w:rsidRPr="00EB214E">
        <w:rPr>
          <w:rFonts w:cs="Times New Roman"/>
        </w:rPr>
        <w:t>”</w:t>
      </w:r>
      <w:r w:rsidR="00417C5E" w:rsidRPr="00EB214E">
        <w:rPr>
          <w:rFonts w:cs="Times New Roman"/>
        </w:rPr>
        <w:t xml:space="preserve"> nevű tábla tartalmaz</w:t>
      </w:r>
      <w:r w:rsidRPr="00EB214E">
        <w:rPr>
          <w:rFonts w:cs="Times New Roman"/>
        </w:rPr>
        <w:t>za</w:t>
      </w:r>
      <w:r w:rsidR="00417C5E" w:rsidRPr="00EB214E">
        <w:rPr>
          <w:rFonts w:cs="Times New Roman"/>
        </w:rPr>
        <w:t xml:space="preserve"> </w:t>
      </w:r>
      <w:r w:rsidRPr="00EB214E">
        <w:rPr>
          <w:rFonts w:cs="Times New Roman"/>
        </w:rPr>
        <w:t xml:space="preserve">az entitás fő adatait az </w:t>
      </w:r>
      <w:r w:rsidR="0037560A" w:rsidRPr="00EB214E">
        <w:rPr>
          <w:rFonts w:cs="Times New Roman"/>
        </w:rPr>
        <w:t xml:space="preserve">ENTITIES </w:t>
      </w:r>
      <w:r w:rsidRPr="00EB214E">
        <w:rPr>
          <w:rFonts w:cs="Times New Roman"/>
        </w:rPr>
        <w:t>szekcióból.</w:t>
      </w:r>
    </w:p>
    <w:p w14:paraId="332CB908" w14:textId="77777777" w:rsidR="002631D2" w:rsidRPr="00EB214E" w:rsidRDefault="002631D2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:rsidRPr="00776039" w14:paraId="0245B287" w14:textId="77777777" w:rsidTr="008F2DEB">
        <w:tc>
          <w:tcPr>
            <w:tcW w:w="2263" w:type="dxa"/>
          </w:tcPr>
          <w:p w14:paraId="55C32678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Mezőnév</w:t>
            </w:r>
          </w:p>
        </w:tc>
        <w:tc>
          <w:tcPr>
            <w:tcW w:w="2977" w:type="dxa"/>
          </w:tcPr>
          <w:p w14:paraId="3AA7BD22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Megnevezés</w:t>
            </w:r>
          </w:p>
        </w:tc>
        <w:tc>
          <w:tcPr>
            <w:tcW w:w="2126" w:type="dxa"/>
          </w:tcPr>
          <w:p w14:paraId="46AAE27F" w14:textId="0AB1A12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Megkötés</w:t>
            </w:r>
          </w:p>
        </w:tc>
        <w:tc>
          <w:tcPr>
            <w:tcW w:w="1701" w:type="dxa"/>
          </w:tcPr>
          <w:p w14:paraId="500F9EA3" w14:textId="312DD75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típus</w:t>
            </w:r>
          </w:p>
        </w:tc>
      </w:tr>
      <w:tr w:rsidR="002631D2" w:rsidRPr="00776039" w14:paraId="63E71B5C" w14:textId="77777777" w:rsidTr="008F2DEB">
        <w:tc>
          <w:tcPr>
            <w:tcW w:w="2263" w:type="dxa"/>
          </w:tcPr>
          <w:p w14:paraId="46DE9A51" w14:textId="106B7FE9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ID</w:t>
            </w:r>
          </w:p>
        </w:tc>
        <w:tc>
          <w:tcPr>
            <w:tcW w:w="2977" w:type="dxa"/>
          </w:tcPr>
          <w:p w14:paraId="64D2F4E3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szekvenciából osztott </w:t>
            </w:r>
            <w:proofErr w:type="spellStart"/>
            <w:r w:rsidRPr="00EB214E">
              <w:rPr>
                <w:rFonts w:cs="Times New Roman"/>
              </w:rPr>
              <w:t>unique</w:t>
            </w:r>
            <w:proofErr w:type="spellEnd"/>
            <w:r w:rsidRPr="00EB214E">
              <w:rPr>
                <w:rFonts w:cs="Times New Roman"/>
              </w:rP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not</w:t>
            </w:r>
            <w:proofErr w:type="spellEnd"/>
            <w:r w:rsidRPr="00EB214E">
              <w:rPr>
                <w:rFonts w:cs="Times New Roman"/>
              </w:rPr>
              <w:t xml:space="preserve"> null </w:t>
            </w:r>
            <w:proofErr w:type="spellStart"/>
            <w:r w:rsidRPr="00EB214E">
              <w:rPr>
                <w:rFonts w:cs="Times New Roman"/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Long</w:t>
            </w:r>
          </w:p>
        </w:tc>
      </w:tr>
      <w:tr w:rsidR="002631D2" w:rsidRPr="00776039" w14:paraId="75785C4C" w14:textId="77777777" w:rsidTr="008F2DEB">
        <w:tc>
          <w:tcPr>
            <w:tcW w:w="2263" w:type="dxa"/>
          </w:tcPr>
          <w:p w14:paraId="1F1E6295" w14:textId="05C1449D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DXF_FILE_ID</w:t>
            </w:r>
          </w:p>
        </w:tc>
        <w:tc>
          <w:tcPr>
            <w:tcW w:w="2977" w:type="dxa"/>
          </w:tcPr>
          <w:p w14:paraId="6BB8BEAD" w14:textId="0C57ACA4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Foreign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key</w:t>
            </w:r>
            <w:proofErr w:type="spellEnd"/>
            <w:r w:rsidRPr="00EB214E">
              <w:rPr>
                <w:rFonts w:cs="Times New Roman"/>
              </w:rPr>
              <w:t xml:space="preserve"> a </w:t>
            </w:r>
            <w:proofErr w:type="spellStart"/>
            <w:r w:rsidRPr="00EB214E">
              <w:rPr>
                <w:rFonts w:cs="Times New Roman"/>
              </w:rPr>
              <w:t>file_basic_data</w:t>
            </w:r>
            <w:proofErr w:type="spellEnd"/>
            <w:r w:rsidRPr="00EB214E">
              <w:rPr>
                <w:rFonts w:cs="Times New Roman"/>
              </w:rP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not</w:t>
            </w:r>
            <w:proofErr w:type="spellEnd"/>
            <w:r w:rsidRPr="00EB214E">
              <w:rPr>
                <w:rFonts w:cs="Times New Roman"/>
              </w:rPr>
              <w:t xml:space="preserve"> null </w:t>
            </w:r>
            <w:proofErr w:type="spellStart"/>
            <w:r w:rsidRPr="00EB214E">
              <w:rPr>
                <w:rFonts w:cs="Times New Roman"/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Long</w:t>
            </w:r>
          </w:p>
        </w:tc>
      </w:tr>
      <w:tr w:rsidR="002631D2" w:rsidRPr="00776039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TYPE</w:t>
            </w:r>
          </w:p>
        </w:tc>
        <w:tc>
          <w:tcPr>
            <w:tcW w:w="2977" w:type="dxa"/>
          </w:tcPr>
          <w:p w14:paraId="1EF14824" w14:textId="4EAED46B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not</w:t>
            </w:r>
            <w:proofErr w:type="spellEnd"/>
            <w:r w:rsidRPr="00EB214E">
              <w:rPr>
                <w:rFonts w:cs="Times New Roman"/>
              </w:rPr>
              <w:t xml:space="preserve"> null </w:t>
            </w:r>
            <w:proofErr w:type="spellStart"/>
            <w:r w:rsidRPr="00EB214E">
              <w:rPr>
                <w:rFonts w:cs="Times New Roman"/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String</w:t>
            </w:r>
            <w:proofErr w:type="spellEnd"/>
          </w:p>
        </w:tc>
      </w:tr>
    </w:tbl>
    <w:p w14:paraId="548DE2A2" w14:textId="77777777" w:rsidR="002631D2" w:rsidRPr="00EB214E" w:rsidRDefault="002631D2" w:rsidP="00C84064">
      <w:pPr>
        <w:spacing w:line="360" w:lineRule="auto"/>
        <w:jc w:val="both"/>
        <w:rPr>
          <w:rFonts w:cs="Times New Roman"/>
        </w:rPr>
      </w:pPr>
    </w:p>
    <w:p w14:paraId="2863EBCF" w14:textId="221FA0F8" w:rsidR="002631D2" w:rsidRPr="00EB214E" w:rsidRDefault="002631D2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„</w:t>
      </w:r>
      <w:r w:rsidR="00C6050D" w:rsidRPr="00EB214E">
        <w:rPr>
          <w:rFonts w:cs="Times New Roman"/>
        </w:rPr>
        <w:t>ENTITY_PROPERTY</w:t>
      </w:r>
      <w:r w:rsidRPr="00EB214E">
        <w:rPr>
          <w:rFonts w:cs="Times New Roman"/>
        </w:rPr>
        <w:t>” nevű tábla tartalmazza az entitás</w:t>
      </w:r>
      <w:r w:rsidR="008F2DEB" w:rsidRPr="00EB214E">
        <w:rPr>
          <w:rFonts w:cs="Times New Roman"/>
        </w:rPr>
        <w:t>hoz köthető tulajdonságok azonosító típuskódját és az ahhoz tartozó értéket.</w:t>
      </w:r>
      <w:r w:rsidRPr="00EB214E">
        <w:rPr>
          <w:rFonts w:cs="Times New Roman"/>
        </w:rPr>
        <w:t xml:space="preserve"> adatait az ENTITIES szekcióból.</w:t>
      </w:r>
    </w:p>
    <w:p w14:paraId="1C5A3BA5" w14:textId="77777777" w:rsidR="002631D2" w:rsidRPr="00EB214E" w:rsidRDefault="002631D2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:rsidRPr="00776039" w14:paraId="0A7A5F43" w14:textId="77777777" w:rsidTr="005D6682">
        <w:tc>
          <w:tcPr>
            <w:tcW w:w="2263" w:type="dxa"/>
          </w:tcPr>
          <w:p w14:paraId="4CAEDB71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Mezőnév</w:t>
            </w:r>
          </w:p>
        </w:tc>
        <w:tc>
          <w:tcPr>
            <w:tcW w:w="2410" w:type="dxa"/>
          </w:tcPr>
          <w:p w14:paraId="6B256839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Megnevezés</w:t>
            </w:r>
          </w:p>
        </w:tc>
        <w:tc>
          <w:tcPr>
            <w:tcW w:w="2126" w:type="dxa"/>
          </w:tcPr>
          <w:p w14:paraId="151C3B4F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Megkötés</w:t>
            </w:r>
          </w:p>
        </w:tc>
        <w:tc>
          <w:tcPr>
            <w:tcW w:w="2268" w:type="dxa"/>
          </w:tcPr>
          <w:p w14:paraId="771C0F0D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típus</w:t>
            </w:r>
          </w:p>
        </w:tc>
      </w:tr>
      <w:tr w:rsidR="002631D2" w:rsidRPr="00776039" w14:paraId="4950C97B" w14:textId="77777777" w:rsidTr="005D6682">
        <w:tc>
          <w:tcPr>
            <w:tcW w:w="2263" w:type="dxa"/>
          </w:tcPr>
          <w:p w14:paraId="13A5326F" w14:textId="4F51941C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lastRenderedPageBreak/>
              <w:t>ID</w:t>
            </w:r>
          </w:p>
        </w:tc>
        <w:tc>
          <w:tcPr>
            <w:tcW w:w="2410" w:type="dxa"/>
          </w:tcPr>
          <w:p w14:paraId="438C7C6E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szekvenciából osztott </w:t>
            </w:r>
            <w:proofErr w:type="spellStart"/>
            <w:r w:rsidRPr="00EB214E">
              <w:rPr>
                <w:rFonts w:cs="Times New Roman"/>
              </w:rPr>
              <w:t>unique</w:t>
            </w:r>
            <w:proofErr w:type="spellEnd"/>
            <w:r w:rsidRPr="00EB214E">
              <w:rPr>
                <w:rFonts w:cs="Times New Roman"/>
              </w:rP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not</w:t>
            </w:r>
            <w:proofErr w:type="spellEnd"/>
            <w:r w:rsidRPr="00EB214E">
              <w:rPr>
                <w:rFonts w:cs="Times New Roman"/>
              </w:rPr>
              <w:t xml:space="preserve"> null </w:t>
            </w:r>
            <w:proofErr w:type="spellStart"/>
            <w:r w:rsidRPr="00EB214E">
              <w:rPr>
                <w:rFonts w:cs="Times New Roman"/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Long</w:t>
            </w:r>
          </w:p>
        </w:tc>
      </w:tr>
      <w:tr w:rsidR="002631D2" w:rsidRPr="00776039" w14:paraId="6E2CB772" w14:textId="77777777" w:rsidTr="005D6682">
        <w:tc>
          <w:tcPr>
            <w:tcW w:w="2263" w:type="dxa"/>
          </w:tcPr>
          <w:p w14:paraId="3B4E4475" w14:textId="6EBD3753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DXF_ENTITY_ID</w:t>
            </w:r>
          </w:p>
        </w:tc>
        <w:tc>
          <w:tcPr>
            <w:tcW w:w="2410" w:type="dxa"/>
          </w:tcPr>
          <w:p w14:paraId="44A50F00" w14:textId="72218E29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Foreign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spellStart"/>
            <w:r w:rsidRPr="00EB214E">
              <w:rPr>
                <w:rFonts w:cs="Times New Roman"/>
              </w:rPr>
              <w:t>key</w:t>
            </w:r>
            <w:proofErr w:type="spellEnd"/>
            <w:r w:rsidRPr="00EB214E">
              <w:rPr>
                <w:rFonts w:cs="Times New Roman"/>
              </w:rPr>
              <w:t xml:space="preserve"> </w:t>
            </w:r>
            <w:proofErr w:type="gramStart"/>
            <w:r w:rsidRPr="00EB214E">
              <w:rPr>
                <w:rFonts w:cs="Times New Roman"/>
              </w:rPr>
              <w:t>a</w:t>
            </w:r>
            <w:proofErr w:type="gramEnd"/>
            <w:r w:rsidRPr="00EB214E">
              <w:rPr>
                <w:rFonts w:cs="Times New Roman"/>
              </w:rPr>
              <w:t xml:space="preserve"> </w:t>
            </w:r>
            <w:proofErr w:type="spellStart"/>
            <w:r w:rsidR="008F2DEB" w:rsidRPr="00EB214E">
              <w:rPr>
                <w:rFonts w:cs="Times New Roman"/>
              </w:rPr>
              <w:t>entities_basic_data</w:t>
            </w:r>
            <w:proofErr w:type="spellEnd"/>
            <w:r w:rsidR="008F2DEB" w:rsidRPr="00EB214E">
              <w:rPr>
                <w:rFonts w:cs="Times New Roman"/>
              </w:rPr>
              <w:t xml:space="preserve"> </w:t>
            </w:r>
            <w:r w:rsidRPr="00EB214E">
              <w:rPr>
                <w:rFonts w:cs="Times New Roman"/>
              </w:rPr>
              <w:t>táblához</w:t>
            </w:r>
          </w:p>
        </w:tc>
        <w:tc>
          <w:tcPr>
            <w:tcW w:w="2126" w:type="dxa"/>
          </w:tcPr>
          <w:p w14:paraId="0B3D4C51" w14:textId="77777777" w:rsidR="002631D2" w:rsidRPr="00EB214E" w:rsidRDefault="002631D2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not</w:t>
            </w:r>
            <w:proofErr w:type="spellEnd"/>
            <w:r w:rsidRPr="00EB214E">
              <w:rPr>
                <w:rFonts w:cs="Times New Roman"/>
              </w:rPr>
              <w:t xml:space="preserve"> null </w:t>
            </w:r>
            <w:proofErr w:type="spellStart"/>
            <w:r w:rsidRPr="00EB214E">
              <w:rPr>
                <w:rFonts w:cs="Times New Roman"/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Long</w:t>
            </w:r>
          </w:p>
        </w:tc>
      </w:tr>
      <w:tr w:rsidR="008F2DEB" w:rsidRPr="00776039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EB214E" w:rsidRDefault="008F2DEB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EntitásPropery</w:t>
            </w:r>
            <w:proofErr w:type="spellEnd"/>
            <w:r w:rsidRPr="00EB214E">
              <w:rPr>
                <w:rFonts w:cs="Times New Roman"/>
              </w:rP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EB214E" w:rsidRDefault="008F2DEB" w:rsidP="00C8406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8" w:type="dxa"/>
          </w:tcPr>
          <w:p w14:paraId="63A6620D" w14:textId="4EBB7898" w:rsidR="008F2DEB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String</w:t>
            </w:r>
            <w:proofErr w:type="spellEnd"/>
          </w:p>
        </w:tc>
      </w:tr>
      <w:tr w:rsidR="008F2DEB" w:rsidRPr="00776039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VALUE</w:t>
            </w:r>
          </w:p>
        </w:tc>
        <w:tc>
          <w:tcPr>
            <w:tcW w:w="2410" w:type="dxa"/>
          </w:tcPr>
          <w:p w14:paraId="70D216D1" w14:textId="531F0299" w:rsidR="008F2DEB" w:rsidRPr="00EB214E" w:rsidRDefault="008F2DEB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EntitásProperty</w:t>
            </w:r>
            <w:proofErr w:type="spellEnd"/>
            <w:r w:rsidRPr="00EB214E">
              <w:rPr>
                <w:rFonts w:cs="Times New Roman"/>
              </w:rP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Pr="00EB214E" w:rsidRDefault="008F2DEB" w:rsidP="00C8406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8" w:type="dxa"/>
          </w:tcPr>
          <w:p w14:paraId="27271822" w14:textId="7346B2E2" w:rsidR="008F2DEB" w:rsidRPr="00EB214E" w:rsidRDefault="00C6050D" w:rsidP="00C8406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 w:rsidRPr="00EB214E">
              <w:rPr>
                <w:rFonts w:cs="Times New Roman"/>
              </w:rPr>
              <w:t>String</w:t>
            </w:r>
            <w:proofErr w:type="spellEnd"/>
          </w:p>
        </w:tc>
      </w:tr>
    </w:tbl>
    <w:p w14:paraId="1626EE9C" w14:textId="322079D0" w:rsidR="00025695" w:rsidRPr="00EB214E" w:rsidRDefault="00025695" w:rsidP="00C84064">
      <w:pPr>
        <w:spacing w:line="360" w:lineRule="auto"/>
        <w:jc w:val="both"/>
        <w:rPr>
          <w:rFonts w:cs="Times New Roman"/>
        </w:rPr>
      </w:pPr>
    </w:p>
    <w:p w14:paraId="0E5A1D3E" w14:textId="036C1C37" w:rsidR="00417C5E" w:rsidRPr="00EB214E" w:rsidRDefault="00025695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br w:type="page"/>
      </w:r>
    </w:p>
    <w:p w14:paraId="6760D839" w14:textId="6B9F1E31" w:rsidR="00CA266D" w:rsidRPr="00EB214E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bookmarkStart w:id="346" w:name="_Toc100518234"/>
      <w:r w:rsidRPr="00EB214E">
        <w:rPr>
          <w:rFonts w:cs="Times New Roman"/>
        </w:rPr>
        <w:lastRenderedPageBreak/>
        <w:t xml:space="preserve">Elemek visszarajzolása </w:t>
      </w:r>
      <w:proofErr w:type="spellStart"/>
      <w:r w:rsidRPr="00EB214E">
        <w:rPr>
          <w:rFonts w:cs="Times New Roman"/>
        </w:rPr>
        <w:t>Javas</w:t>
      </w:r>
      <w:r w:rsidR="00EE0935" w:rsidRPr="00EB214E">
        <w:rPr>
          <w:rFonts w:cs="Times New Roman"/>
        </w:rPr>
        <w:t>c</w:t>
      </w:r>
      <w:r w:rsidRPr="00EB214E">
        <w:rPr>
          <w:rFonts w:cs="Times New Roman"/>
        </w:rPr>
        <w:t>ripttel</w:t>
      </w:r>
      <w:bookmarkEnd w:id="346"/>
      <w:proofErr w:type="spellEnd"/>
    </w:p>
    <w:p w14:paraId="52562114" w14:textId="6BD5C84C" w:rsidR="00EE0935" w:rsidRPr="00776039" w:rsidDel="000C6B8B" w:rsidRDefault="00EE0935" w:rsidP="00C84064">
      <w:pPr>
        <w:spacing w:line="360" w:lineRule="auto"/>
        <w:jc w:val="both"/>
        <w:rPr>
          <w:del w:id="347" w:author="Zoltan Toth, Dr." w:date="2022-05-01T09:53:00Z"/>
          <w:rFonts w:cs="Times New Roman"/>
        </w:rPr>
      </w:pPr>
    </w:p>
    <w:p w14:paraId="28E82EBC" w14:textId="06A38039" w:rsidR="00EE0935" w:rsidRPr="00EB214E" w:rsidRDefault="00EE0935" w:rsidP="00C84064">
      <w:pPr>
        <w:spacing w:line="360" w:lineRule="auto"/>
        <w:ind w:firstLine="708"/>
        <w:jc w:val="both"/>
        <w:rPr>
          <w:rFonts w:cs="Times New Roman"/>
        </w:rPr>
      </w:pPr>
      <w:r w:rsidRPr="003500B6">
        <w:rPr>
          <w:rFonts w:cs="Times New Roman"/>
        </w:rPr>
        <w:t xml:space="preserve">A visszarajzolás során a JSON struktúrában érkező adatokat </w:t>
      </w:r>
      <w:ins w:id="348" w:author="Zoltan Toth, Dr." w:date="2022-05-01T09:53:00Z">
        <w:r w:rsidR="00BD1986">
          <w:rPr>
            <w:rFonts w:cs="Times New Roman"/>
          </w:rPr>
          <w:t>J</w:t>
        </w:r>
      </w:ins>
      <w:del w:id="349" w:author="Zoltan Toth, Dr." w:date="2022-05-01T09:53:00Z">
        <w:r w:rsidRPr="003500B6" w:rsidDel="00BD1986">
          <w:rPr>
            <w:rFonts w:cs="Times New Roman"/>
          </w:rPr>
          <w:delText>j</w:delText>
        </w:r>
      </w:del>
      <w:r w:rsidRPr="003500B6">
        <w:rPr>
          <w:rFonts w:cs="Times New Roman"/>
        </w:rPr>
        <w:t>ava</w:t>
      </w:r>
      <w:ins w:id="350" w:author="Zoltan Toth, Dr." w:date="2022-05-01T09:53:00Z">
        <w:r w:rsidR="00BD1986">
          <w:rPr>
            <w:rFonts w:cs="Times New Roman"/>
          </w:rPr>
          <w:t>S</w:t>
        </w:r>
      </w:ins>
      <w:del w:id="351" w:author="Zoltan Toth, Dr." w:date="2022-05-01T09:53:00Z">
        <w:r w:rsidRPr="003500B6" w:rsidDel="00BD1986">
          <w:rPr>
            <w:rFonts w:cs="Times New Roman"/>
          </w:rPr>
          <w:delText>s</w:delText>
        </w:r>
      </w:del>
      <w:r w:rsidRPr="003500B6">
        <w:rPr>
          <w:rFonts w:cs="Times New Roman"/>
        </w:rPr>
        <w:t>cript o</w:t>
      </w:r>
      <w:r w:rsidRPr="00CE3F2E">
        <w:rPr>
          <w:rFonts w:cs="Times New Roman"/>
        </w:rPr>
        <w:t>sztályszerkezetű objektumokba szervez</w:t>
      </w:r>
      <w:r w:rsidR="0037560A" w:rsidRPr="00EB214E">
        <w:rPr>
          <w:rFonts w:cs="Times New Roman"/>
        </w:rPr>
        <w:t>em</w:t>
      </w:r>
      <w:r w:rsidRPr="00EB214E">
        <w:rPr>
          <w:rFonts w:cs="Times New Roman"/>
        </w:rPr>
        <w:t>.</w:t>
      </w:r>
    </w:p>
    <w:p w14:paraId="1A88C4BF" w14:textId="3670480B" w:rsidR="00EE0935" w:rsidRPr="00EB214E" w:rsidRDefault="00EE0935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JSON adatok első elemei a $EXTMAX és $EXTMIN entitások voltak. Ezek feldolgozását a cikluson kívül </w:t>
      </w:r>
      <w:r w:rsidR="0037560A" w:rsidRPr="00EB214E">
        <w:rPr>
          <w:rFonts w:cs="Times New Roman"/>
        </w:rPr>
        <w:t>kezelem,</w:t>
      </w:r>
      <w:r w:rsidRPr="00EB214E">
        <w:rPr>
          <w:rFonts w:cs="Times New Roman"/>
        </w:rPr>
        <w:t xml:space="preserve"> hogy példányosítani lehessen egy </w:t>
      </w:r>
      <w:proofErr w:type="spellStart"/>
      <w:r w:rsidRPr="00EB214E">
        <w:rPr>
          <w:rFonts w:cs="Times New Roman"/>
        </w:rPr>
        <w:t>DxfFile</w:t>
      </w:r>
      <w:proofErr w:type="spellEnd"/>
      <w:r w:rsidRPr="00EB214E">
        <w:rPr>
          <w:rFonts w:cs="Times New Roman"/>
        </w:rPr>
        <w:t xml:space="preserve"> objektumot, ahova a további entitásokat és a hozzájuk tartozó entitástulajdonságok típus, érték párjait tárolt</w:t>
      </w:r>
      <w:r w:rsidR="003D13E8" w:rsidRPr="00EB214E">
        <w:rPr>
          <w:rFonts w:cs="Times New Roman"/>
        </w:rPr>
        <w:t>am</w:t>
      </w:r>
      <w:r w:rsidRPr="00EB214E">
        <w:rPr>
          <w:rFonts w:cs="Times New Roman"/>
        </w:rPr>
        <w:t xml:space="preserve"> el.</w:t>
      </w:r>
    </w:p>
    <w:p w14:paraId="0ADA4EFB" w14:textId="4D5FF383" w:rsidR="00906459" w:rsidRPr="007753AC" w:rsidRDefault="00906459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Az aktuális</w:t>
      </w:r>
      <w:r w:rsidR="007753AC">
        <w:rPr>
          <w:rFonts w:cs="Times New Roman"/>
        </w:rPr>
        <w:t xml:space="preserve"> hivatalos DXF formátum leíró</w:t>
      </w:r>
      <w:r w:rsidRPr="007753AC">
        <w:rPr>
          <w:rFonts w:cs="Times New Roman"/>
        </w:rPr>
        <w:t xml:space="preserve"> dokumentáció alapján 45 grafikus entitás objektum kezelése lehetséges a formátummal.</w:t>
      </w:r>
      <w:r w:rsidR="007753AC">
        <w:rPr>
          <w:rFonts w:cs="Times New Roman"/>
        </w:rPr>
        <w:t xml:space="preserve"> Mind a 45 grafikus entitás</w:t>
      </w:r>
      <w:r w:rsidRPr="007753AC">
        <w:rPr>
          <w:rFonts w:cs="Times New Roman"/>
        </w:rPr>
        <w:t xml:space="preserve"> lekódolása nagyon sok idő</w:t>
      </w:r>
      <w:r w:rsidR="007753AC">
        <w:rPr>
          <w:rFonts w:cs="Times New Roman"/>
        </w:rPr>
        <w:t>t</w:t>
      </w:r>
      <w:r w:rsidRPr="007753AC">
        <w:rPr>
          <w:rFonts w:cs="Times New Roman"/>
        </w:rPr>
        <w:t xml:space="preserve"> venne igényben</w:t>
      </w:r>
      <w:r w:rsidR="007753AC">
        <w:rPr>
          <w:rFonts w:cs="Times New Roman"/>
        </w:rPr>
        <w:t>,</w:t>
      </w:r>
      <w:r w:rsidRPr="007753AC">
        <w:rPr>
          <w:rFonts w:cs="Times New Roman"/>
        </w:rPr>
        <w:t xml:space="preserve"> ezért meg kellett határoznom</w:t>
      </w:r>
      <w:r w:rsidR="005668F1" w:rsidRPr="007753AC">
        <w:rPr>
          <w:rFonts w:cs="Times New Roman"/>
        </w:rPr>
        <w:t xml:space="preserve"> </w:t>
      </w:r>
      <w:r w:rsidRPr="007753AC">
        <w:rPr>
          <w:rFonts w:cs="Times New Roman"/>
        </w:rPr>
        <w:t>a projekthez szükséges feltétlenül lekódolandó</w:t>
      </w:r>
      <w:ins w:id="352" w:author="Ujszászi Mi" w:date="2022-05-03T22:52:00Z">
        <w:r w:rsidR="00885376">
          <w:rPr>
            <w:rFonts w:cs="Times New Roman"/>
          </w:rPr>
          <w:t>,</w:t>
        </w:r>
      </w:ins>
      <w:r w:rsidRPr="007753AC">
        <w:rPr>
          <w:rFonts w:cs="Times New Roman"/>
        </w:rPr>
        <w:t xml:space="preserve"> megjelenítendő entitás típusokat.</w:t>
      </w:r>
    </w:p>
    <w:p w14:paraId="1BC457A1" w14:textId="008DD478" w:rsidR="00885376" w:rsidRPr="00EB214E" w:rsidRDefault="00906459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 xml:space="preserve">Az interneten </w:t>
      </w:r>
      <w:r w:rsidR="00DE1671" w:rsidRPr="00EB214E">
        <w:rPr>
          <w:rFonts w:cs="Times New Roman"/>
        </w:rPr>
        <w:t>nem találtam olyan jellegű kimutatást</w:t>
      </w:r>
      <w:r w:rsidR="00D61560" w:rsidRPr="00EB214E">
        <w:rPr>
          <w:rFonts w:cs="Times New Roman"/>
        </w:rPr>
        <w:t>,</w:t>
      </w:r>
      <w:r w:rsidR="00DE1671" w:rsidRPr="00EB214E">
        <w:rPr>
          <w:rFonts w:cs="Times New Roman"/>
        </w:rPr>
        <w:t xml:space="preserve"> amiből ki lehetett volna indulni,</w:t>
      </w:r>
      <w:r w:rsidR="00D61560" w:rsidRPr="00EB214E">
        <w:rPr>
          <w:rFonts w:cs="Times New Roman"/>
        </w:rPr>
        <w:t xml:space="preserve"> és olyan segéd eljárást sem, ami </w:t>
      </w:r>
      <w:ins w:id="353" w:author="Ujszászi Mi" w:date="2022-05-03T22:52:00Z">
        <w:r w:rsidR="00885376">
          <w:rPr>
            <w:rFonts w:cs="Times New Roman"/>
          </w:rPr>
          <w:t xml:space="preserve">hasonló módon </w:t>
        </w:r>
      </w:ins>
      <w:r w:rsidR="00D61560" w:rsidRPr="00EB214E">
        <w:rPr>
          <w:rFonts w:cs="Times New Roman"/>
        </w:rPr>
        <w:t>szűrte volna a fájlok tartalmát,</w:t>
      </w:r>
      <w:r w:rsidR="00DE1671" w:rsidRPr="00EB214E">
        <w:rPr>
          <w:rFonts w:cs="Times New Roman"/>
        </w:rPr>
        <w:t xml:space="preserve"> ezért a </w:t>
      </w:r>
      <w:proofErr w:type="spellStart"/>
      <w:r w:rsidR="00DE1671" w:rsidRPr="00EB214E">
        <w:rPr>
          <w:rFonts w:cs="Times New Roman"/>
        </w:rPr>
        <w:t>parsolo</w:t>
      </w:r>
      <w:proofErr w:type="spellEnd"/>
      <w:r w:rsidR="00DE1671" w:rsidRPr="00EB214E">
        <w:rPr>
          <w:rFonts w:cs="Times New Roman"/>
        </w:rPr>
        <w:t xml:space="preserve"> eljáráshoz készült</w:t>
      </w:r>
      <w:r w:rsidR="00D61560" w:rsidRPr="00EB214E">
        <w:rPr>
          <w:rFonts w:cs="Times New Roman"/>
        </w:rPr>
        <w:t xml:space="preserve"> </w:t>
      </w:r>
      <w:r w:rsidR="00DE1671" w:rsidRPr="00EB214E">
        <w:rPr>
          <w:rFonts w:cs="Times New Roman"/>
        </w:rPr>
        <w:t>egy modul</w:t>
      </w:r>
      <w:r w:rsidR="00D61560" w:rsidRPr="00EB214E">
        <w:rPr>
          <w:rFonts w:cs="Times New Roman"/>
        </w:rPr>
        <w:t xml:space="preserve">, </w:t>
      </w:r>
      <w:commentRangeStart w:id="354"/>
      <w:r w:rsidR="00D61560" w:rsidRPr="00EB214E">
        <w:rPr>
          <w:rFonts w:cs="Times New Roman"/>
        </w:rPr>
        <w:t xml:space="preserve">ami </w:t>
      </w:r>
      <w:ins w:id="355" w:author="Ujszászi Mi" w:date="2022-05-03T22:53:00Z">
        <w:r w:rsidR="00885376">
          <w:rPr>
            <w:rFonts w:cs="Times New Roman"/>
          </w:rPr>
          <w:t xml:space="preserve">összegyűjti a parsolás során feldolgozott </w:t>
        </w:r>
      </w:ins>
      <w:ins w:id="356" w:author="Ujszászi Mi" w:date="2022-05-03T22:54:00Z">
        <w:r w:rsidR="00885376">
          <w:rPr>
            <w:rFonts w:cs="Times New Roman"/>
          </w:rPr>
          <w:t>entitás típusokat.</w:t>
        </w:r>
      </w:ins>
      <w:del w:id="357" w:author="Ujszászi Mi" w:date="2022-05-03T22:53:00Z">
        <w:r w:rsidR="00D61560" w:rsidRPr="00EB214E" w:rsidDel="00885376">
          <w:rPr>
            <w:rFonts w:cs="Times New Roman"/>
          </w:rPr>
          <w:delText>a kívánt</w:delText>
        </w:r>
      </w:del>
      <w:del w:id="358" w:author="Ujszászi Mi" w:date="2022-05-03T22:54:00Z">
        <w:r w:rsidR="00D61560" w:rsidRPr="00EB214E" w:rsidDel="00885376">
          <w:rPr>
            <w:rFonts w:cs="Times New Roman"/>
          </w:rPr>
          <w:delText xml:space="preserve"> módon működik</w:delText>
        </w:r>
        <w:commentRangeEnd w:id="354"/>
        <w:r w:rsidR="003A57E4" w:rsidDel="00885376">
          <w:rPr>
            <w:rStyle w:val="Jegyzethivatkozs"/>
          </w:rPr>
          <w:commentReference w:id="354"/>
        </w:r>
        <w:r w:rsidR="00D61560" w:rsidRPr="00EB214E" w:rsidDel="00885376">
          <w:rPr>
            <w:rFonts w:cs="Times New Roman"/>
          </w:rPr>
          <w:delText>.</w:delText>
        </w:r>
      </w:del>
      <w:ins w:id="359" w:author="Ujszászi Mi" w:date="2022-05-03T22:53:00Z">
        <w:r w:rsidR="00885376">
          <w:rPr>
            <w:rFonts w:cs="Times New Roman"/>
          </w:rPr>
          <w:t xml:space="preserve"> </w:t>
        </w:r>
      </w:ins>
    </w:p>
    <w:p w14:paraId="629423C7" w14:textId="1BB9F116" w:rsidR="00DE1671" w:rsidRPr="007753AC" w:rsidRDefault="00DE1671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modul segítségével tároltam</w:t>
      </w:r>
      <w:r w:rsidR="00D61560" w:rsidRPr="00EB214E">
        <w:rPr>
          <w:rFonts w:cs="Times New Roman"/>
        </w:rPr>
        <w:t xml:space="preserve"> egy fájlba</w:t>
      </w:r>
      <w:r w:rsidRPr="00EB214E">
        <w:rPr>
          <w:rFonts w:cs="Times New Roman"/>
        </w:rPr>
        <w:t xml:space="preserve"> az összes </w:t>
      </w:r>
      <w:proofErr w:type="spellStart"/>
      <w:r w:rsidRPr="00EB214E">
        <w:rPr>
          <w:rFonts w:cs="Times New Roman"/>
        </w:rPr>
        <w:t>leparsolt</w:t>
      </w:r>
      <w:proofErr w:type="spellEnd"/>
      <w:r w:rsidRPr="00EB214E">
        <w:rPr>
          <w:rFonts w:cs="Times New Roman"/>
        </w:rPr>
        <w:t xml:space="preserve"> fájlban fellelhető entitás típus</w:t>
      </w:r>
      <w:r w:rsidR="00D61560" w:rsidRPr="00EB214E">
        <w:rPr>
          <w:rFonts w:cs="Times New Roman"/>
        </w:rPr>
        <w:t>t</w:t>
      </w:r>
      <w:r w:rsidRPr="00EB214E">
        <w:rPr>
          <w:rFonts w:cs="Times New Roman"/>
        </w:rPr>
        <w:t xml:space="preserve">, és ebből </w:t>
      </w:r>
      <w:r w:rsidR="00D61560" w:rsidRPr="00EB214E">
        <w:rPr>
          <w:rFonts w:cs="Times New Roman"/>
        </w:rPr>
        <w:t xml:space="preserve">egy </w:t>
      </w:r>
      <w:proofErr w:type="spellStart"/>
      <w:r w:rsidR="007753AC">
        <w:rPr>
          <w:rFonts w:cs="Times New Roman"/>
        </w:rPr>
        <w:t>xls</w:t>
      </w:r>
      <w:proofErr w:type="spellEnd"/>
      <w:r w:rsidR="007753AC" w:rsidRPr="007753AC">
        <w:rPr>
          <w:rFonts w:cs="Times New Roman"/>
        </w:rPr>
        <w:t xml:space="preserve"> </w:t>
      </w:r>
      <w:r w:rsidR="00D61560" w:rsidRPr="007753AC">
        <w:rPr>
          <w:rFonts w:cs="Times New Roman"/>
        </w:rPr>
        <w:t>fájlba csináltam egy rendez</w:t>
      </w:r>
      <w:r w:rsidR="000B4DEB" w:rsidRPr="007753AC">
        <w:rPr>
          <w:rFonts w:cs="Times New Roman"/>
        </w:rPr>
        <w:t>ett kimutatást</w:t>
      </w:r>
      <w:r w:rsidRPr="007753AC">
        <w:rPr>
          <w:rFonts w:cs="Times New Roman"/>
        </w:rPr>
        <w:t xml:space="preserve">. </w:t>
      </w:r>
      <w:ins w:id="360" w:author="Ujszászi Mi" w:date="2022-05-03T22:56:00Z">
        <w:r w:rsidR="00885376">
          <w:rPr>
            <w:rFonts w:cs="Times New Roman"/>
          </w:rPr>
          <w:t xml:space="preserve">Körülbelül 120 fájl adataiból indultam el. </w:t>
        </w:r>
      </w:ins>
      <w:commentRangeStart w:id="361"/>
      <w:r w:rsidRPr="007753AC">
        <w:rPr>
          <w:rFonts w:cs="Times New Roman"/>
        </w:rPr>
        <w:t xml:space="preserve">A kimutatás </w:t>
      </w:r>
      <w:commentRangeEnd w:id="361"/>
      <w:r w:rsidR="003A57E4">
        <w:rPr>
          <w:rStyle w:val="Jegyzethivatkozs"/>
        </w:rPr>
        <w:commentReference w:id="361"/>
      </w:r>
      <w:r w:rsidRPr="007753AC">
        <w:rPr>
          <w:rFonts w:cs="Times New Roman"/>
        </w:rPr>
        <w:t xml:space="preserve">alapján </w:t>
      </w:r>
      <w:del w:id="362" w:author="Zoltan Toth, Dr." w:date="2022-05-01T09:55:00Z">
        <w:r w:rsidRPr="007753AC" w:rsidDel="003A57E4">
          <w:rPr>
            <w:rFonts w:cs="Times New Roman"/>
          </w:rPr>
          <w:delText xml:space="preserve">összeraktam </w:delText>
        </w:r>
      </w:del>
      <w:ins w:id="363" w:author="Zoltan Toth, Dr." w:date="2022-05-01T09:55:00Z">
        <w:r w:rsidR="003A57E4">
          <w:rPr>
            <w:rFonts w:cs="Times New Roman"/>
          </w:rPr>
          <w:t>készítettem</w:t>
        </w:r>
        <w:r w:rsidR="003A57E4" w:rsidRPr="007753AC">
          <w:rPr>
            <w:rFonts w:cs="Times New Roman"/>
          </w:rPr>
          <w:t xml:space="preserve"> </w:t>
        </w:r>
      </w:ins>
      <w:r w:rsidRPr="007753AC">
        <w:rPr>
          <w:rFonts w:cs="Times New Roman"/>
        </w:rPr>
        <w:t>egy listát a l</w:t>
      </w:r>
      <w:r w:rsidRPr="00CE3F2E">
        <w:rPr>
          <w:rFonts w:cs="Times New Roman"/>
        </w:rPr>
        <w:t>eggyakrabban használt entitásokról</w:t>
      </w:r>
      <w:r w:rsidR="000B4DEB" w:rsidRPr="00EB214E">
        <w:rPr>
          <w:rFonts w:cs="Times New Roman"/>
        </w:rPr>
        <w:t>. A</w:t>
      </w:r>
      <w:r w:rsidR="007753AC">
        <w:rPr>
          <w:rFonts w:cs="Times New Roman"/>
        </w:rPr>
        <w:t xml:space="preserve"> hivatalos DXF formátum leíró</w:t>
      </w:r>
      <w:r w:rsidR="000B4DEB" w:rsidRPr="007753AC">
        <w:rPr>
          <w:rFonts w:cs="Times New Roman"/>
        </w:rPr>
        <w:t xml:space="preserve"> dokumentáció alapján megvizsgáltam</w:t>
      </w:r>
      <w:r w:rsidR="005668F1" w:rsidRPr="007753AC">
        <w:rPr>
          <w:rFonts w:cs="Times New Roman"/>
        </w:rPr>
        <w:t>,</w:t>
      </w:r>
      <w:r w:rsidR="000B4DEB" w:rsidRPr="007753AC">
        <w:rPr>
          <w:rFonts w:cs="Times New Roman"/>
        </w:rPr>
        <w:t xml:space="preserve"> hogy ezek valóban rajzoló vagy </w:t>
      </w:r>
      <w:proofErr w:type="spellStart"/>
      <w:r w:rsidR="000B4DEB" w:rsidRPr="007753AC">
        <w:rPr>
          <w:rFonts w:cs="Times New Roman"/>
        </w:rPr>
        <w:t>textúrális</w:t>
      </w:r>
      <w:proofErr w:type="spellEnd"/>
      <w:r w:rsidR="000B4DEB" w:rsidRPr="007753AC">
        <w:rPr>
          <w:rFonts w:cs="Times New Roman"/>
        </w:rPr>
        <w:t xml:space="preserve"> entitások-e. </w:t>
      </w:r>
    </w:p>
    <w:p w14:paraId="40E249F7" w14:textId="213A0274" w:rsidR="00DE1671" w:rsidRDefault="00DE1671" w:rsidP="00C84064">
      <w:pPr>
        <w:spacing w:line="360" w:lineRule="auto"/>
        <w:jc w:val="both"/>
        <w:rPr>
          <w:ins w:id="364" w:author="Ujszászi Mi" w:date="2022-05-03T23:02:00Z"/>
          <w:rFonts w:cs="Times New Roman"/>
        </w:rPr>
      </w:pPr>
      <w:del w:id="365" w:author="Ujszászi Mi" w:date="2022-05-03T23:01:00Z">
        <w:r w:rsidRPr="00CE3F2E" w:rsidDel="00885376">
          <w:rPr>
            <w:rFonts w:cs="Times New Roman"/>
          </w:rPr>
          <w:delText>Ezeknek sorrendje a</w:delText>
        </w:r>
      </w:del>
      <w:ins w:id="366" w:author="Ujszászi Mi" w:date="2022-05-03T23:01:00Z">
        <w:r w:rsidR="00885376">
          <w:rPr>
            <w:rFonts w:cs="Times New Roman"/>
          </w:rPr>
          <w:t>Az eloszlás</w:t>
        </w:r>
      </w:ins>
      <w:ins w:id="367" w:author="Ujszászi Mi" w:date="2022-05-03T23:04:00Z">
        <w:r w:rsidR="003562B0">
          <w:rPr>
            <w:rFonts w:cs="Times New Roman"/>
          </w:rPr>
          <w:t>t a 3. ábra a sorrendet pedig a 4. ábra írja le.</w:t>
        </w:r>
      </w:ins>
      <w:del w:id="368" w:author="Ujszászi Mi" w:date="2022-05-03T23:04:00Z">
        <w:r w:rsidRPr="00CE3F2E" w:rsidDel="003562B0">
          <w:rPr>
            <w:rFonts w:cs="Times New Roman"/>
          </w:rPr>
          <w:delText xml:space="preserve"> következő volt:</w:delText>
        </w:r>
      </w:del>
    </w:p>
    <w:p w14:paraId="010A461D" w14:textId="77777777" w:rsidR="003562B0" w:rsidRDefault="00885376" w:rsidP="003562B0">
      <w:pPr>
        <w:keepNext/>
        <w:spacing w:line="360" w:lineRule="auto"/>
        <w:jc w:val="center"/>
        <w:rPr>
          <w:ins w:id="369" w:author="Ujszászi Mi" w:date="2022-05-03T23:02:00Z"/>
        </w:rPr>
        <w:pPrChange w:id="370" w:author="Ujszászi Mi" w:date="2022-05-03T23:03:00Z">
          <w:pPr>
            <w:spacing w:line="360" w:lineRule="auto"/>
            <w:jc w:val="both"/>
          </w:pPr>
        </w:pPrChange>
      </w:pPr>
      <w:ins w:id="371" w:author="Ujszászi Mi" w:date="2022-05-03T23:02:00Z">
        <w:r>
          <w:rPr>
            <w:noProof/>
          </w:rPr>
          <w:drawing>
            <wp:inline distT="0" distB="0" distL="0" distR="0" wp14:anchorId="1561D2C8" wp14:editId="219A9555">
              <wp:extent cx="4582567" cy="2501457"/>
              <wp:effectExtent l="0" t="0" r="8890" b="13335"/>
              <wp:docPr id="12" name="Diagram 12">
                <a:extLst xmlns:a="http://schemas.openxmlformats.org/drawingml/2006/main">
                  <a:ext uri="{FF2B5EF4-FFF2-40B4-BE49-F238E27FC236}">
                    <a16:creationId xmlns:a16="http://schemas.microsoft.com/office/drawing/2014/main" id="{D12BA0A8-9022-4B97-9973-104E266C331C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21"/>
                </a:graphicData>
              </a:graphic>
            </wp:inline>
          </w:drawing>
        </w:r>
      </w:ins>
    </w:p>
    <w:p w14:paraId="0CCB0CD0" w14:textId="304DC8CE" w:rsidR="00885376" w:rsidRDefault="003562B0" w:rsidP="003562B0">
      <w:pPr>
        <w:pStyle w:val="Kpalrs"/>
        <w:jc w:val="center"/>
        <w:rPr>
          <w:ins w:id="372" w:author="Ujszászi Mi" w:date="2022-05-03T23:01:00Z"/>
          <w:rFonts w:cs="Times New Roman"/>
        </w:rPr>
        <w:pPrChange w:id="373" w:author="Ujszászi Mi" w:date="2022-05-03T23:03:00Z">
          <w:pPr>
            <w:spacing w:line="360" w:lineRule="auto"/>
            <w:jc w:val="both"/>
          </w:pPr>
        </w:pPrChange>
      </w:pPr>
      <w:ins w:id="374" w:author="Ujszászi Mi" w:date="2022-05-03T23:02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ábra \* ARABIC </w:instrText>
        </w:r>
      </w:ins>
      <w:r>
        <w:rPr>
          <w:rFonts w:cs="Times New Roman"/>
        </w:rPr>
        <w:fldChar w:fldCharType="separate"/>
      </w:r>
      <w:ins w:id="375" w:author="Ujszászi Mi" w:date="2022-05-03T23:02:00Z">
        <w:r>
          <w:rPr>
            <w:rFonts w:cs="Times New Roman"/>
            <w:noProof/>
          </w:rPr>
          <w:t>3</w:t>
        </w:r>
        <w:r>
          <w:rPr>
            <w:rFonts w:cs="Times New Roman"/>
          </w:rPr>
          <w:fldChar w:fldCharType="end"/>
        </w:r>
        <w:r>
          <w:t>. ábra</w:t>
        </w:r>
        <w:r>
          <w:rPr>
            <w:noProof/>
          </w:rPr>
          <w:t xml:space="preserve"> Entitás eloszlás</w:t>
        </w:r>
      </w:ins>
    </w:p>
    <w:p w14:paraId="37EAFF62" w14:textId="77777777" w:rsidR="003562B0" w:rsidRDefault="00885376" w:rsidP="003562B0">
      <w:pPr>
        <w:keepNext/>
        <w:spacing w:line="360" w:lineRule="auto"/>
        <w:jc w:val="center"/>
        <w:rPr>
          <w:ins w:id="376" w:author="Ujszászi Mi" w:date="2022-05-03T23:04:00Z"/>
        </w:rPr>
        <w:pPrChange w:id="377" w:author="Ujszászi Mi" w:date="2022-05-03T23:04:00Z">
          <w:pPr>
            <w:spacing w:line="360" w:lineRule="auto"/>
            <w:jc w:val="both"/>
          </w:pPr>
        </w:pPrChange>
      </w:pPr>
      <w:ins w:id="378" w:author="Ujszászi Mi" w:date="2022-05-03T23:01:00Z">
        <w:r>
          <w:rPr>
            <w:noProof/>
          </w:rPr>
          <w:lastRenderedPageBreak/>
          <w:drawing>
            <wp:inline distT="0" distB="0" distL="0" distR="0" wp14:anchorId="265C4A84" wp14:editId="3DA36B4B">
              <wp:extent cx="4524375" cy="4090988"/>
              <wp:effectExtent l="0" t="0" r="9525" b="5080"/>
              <wp:docPr id="8" name="Diagram 8">
                <a:extLst xmlns:a="http://schemas.openxmlformats.org/drawingml/2006/main">
                  <a:ext uri="{FF2B5EF4-FFF2-40B4-BE49-F238E27FC236}">
                    <a16:creationId xmlns:a16="http://schemas.microsoft.com/office/drawing/2014/main" id="{19B96A2E-4FBD-4835-A476-53354F101E74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22"/>
                </a:graphicData>
              </a:graphic>
            </wp:inline>
          </w:drawing>
        </w:r>
      </w:ins>
    </w:p>
    <w:p w14:paraId="3CD511FE" w14:textId="544A62BC" w:rsidR="00885376" w:rsidRPr="00CE3F2E" w:rsidRDefault="003562B0" w:rsidP="003562B0">
      <w:pPr>
        <w:pStyle w:val="Kpalrs"/>
        <w:jc w:val="center"/>
        <w:rPr>
          <w:rFonts w:cs="Times New Roman"/>
        </w:rPr>
        <w:pPrChange w:id="379" w:author="Ujszászi Mi" w:date="2022-05-03T23:04:00Z">
          <w:pPr>
            <w:spacing w:line="360" w:lineRule="auto"/>
            <w:jc w:val="both"/>
          </w:pPr>
        </w:pPrChange>
      </w:pPr>
      <w:ins w:id="380" w:author="Ujszászi Mi" w:date="2022-05-03T23:04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ábra \* ARABIC </w:instrText>
        </w:r>
      </w:ins>
      <w:r>
        <w:rPr>
          <w:rFonts w:cs="Times New Roman"/>
        </w:rPr>
        <w:fldChar w:fldCharType="separate"/>
      </w:r>
      <w:ins w:id="381" w:author="Ujszászi Mi" w:date="2022-05-03T23:04:00Z">
        <w:r>
          <w:rPr>
            <w:rFonts w:cs="Times New Roman"/>
            <w:noProof/>
          </w:rPr>
          <w:t>4</w:t>
        </w:r>
        <w:r>
          <w:rPr>
            <w:rFonts w:cs="Times New Roman"/>
          </w:rPr>
          <w:fldChar w:fldCharType="end"/>
        </w:r>
        <w:r>
          <w:t>. ábra Entitás sorrend</w:t>
        </w:r>
      </w:ins>
    </w:p>
    <w:p w14:paraId="310AF9D0" w14:textId="425FAD61" w:rsidR="00DE1671" w:rsidRPr="00EB214E" w:rsidDel="003562B0" w:rsidRDefault="00DE1671" w:rsidP="00C84064">
      <w:pPr>
        <w:spacing w:line="360" w:lineRule="auto"/>
        <w:jc w:val="both"/>
        <w:rPr>
          <w:del w:id="382" w:author="Ujszászi Mi" w:date="2022-05-03T23:03:00Z"/>
          <w:rFonts w:cs="Times New Roman"/>
        </w:rPr>
      </w:pPr>
      <w:del w:id="383" w:author="Ujszászi Mi" w:date="2022-05-03T23:03:00Z">
        <w:r w:rsidRPr="00EB214E" w:rsidDel="003562B0">
          <w:rPr>
            <w:rFonts w:cs="Times New Roman"/>
          </w:rPr>
          <w:delText>1, Line</w:delText>
        </w:r>
      </w:del>
    </w:p>
    <w:p w14:paraId="0812E537" w14:textId="6B8B315C" w:rsidR="00DE1671" w:rsidRPr="00EB214E" w:rsidDel="003562B0" w:rsidRDefault="00DE1671" w:rsidP="00C84064">
      <w:pPr>
        <w:spacing w:line="360" w:lineRule="auto"/>
        <w:jc w:val="both"/>
        <w:rPr>
          <w:del w:id="384" w:author="Ujszászi Mi" w:date="2022-05-03T23:03:00Z"/>
          <w:rFonts w:cs="Times New Roman"/>
        </w:rPr>
      </w:pPr>
      <w:del w:id="385" w:author="Ujszászi Mi" w:date="2022-05-03T23:03:00Z">
        <w:r w:rsidRPr="00EB214E" w:rsidDel="003562B0">
          <w:rPr>
            <w:rFonts w:cs="Times New Roman"/>
          </w:rPr>
          <w:delText>2, Arc</w:delText>
        </w:r>
      </w:del>
    </w:p>
    <w:p w14:paraId="1EE42A28" w14:textId="55F18F6E" w:rsidR="00DE1671" w:rsidRPr="00EB214E" w:rsidDel="003562B0" w:rsidRDefault="00DE1671" w:rsidP="00C84064">
      <w:pPr>
        <w:spacing w:line="360" w:lineRule="auto"/>
        <w:jc w:val="both"/>
        <w:rPr>
          <w:del w:id="386" w:author="Ujszászi Mi" w:date="2022-05-03T23:03:00Z"/>
          <w:rFonts w:cs="Times New Roman"/>
        </w:rPr>
      </w:pPr>
      <w:del w:id="387" w:author="Ujszászi Mi" w:date="2022-05-03T23:03:00Z">
        <w:r w:rsidRPr="00EB214E" w:rsidDel="003562B0">
          <w:rPr>
            <w:rFonts w:cs="Times New Roman"/>
          </w:rPr>
          <w:delText>3, Hatch</w:delText>
        </w:r>
      </w:del>
    </w:p>
    <w:p w14:paraId="7CE0F42D" w14:textId="2F18564A" w:rsidR="00DE1671" w:rsidRPr="00EB214E" w:rsidDel="003562B0" w:rsidRDefault="00DE1671" w:rsidP="00C84064">
      <w:pPr>
        <w:spacing w:line="360" w:lineRule="auto"/>
        <w:jc w:val="both"/>
        <w:rPr>
          <w:del w:id="388" w:author="Ujszászi Mi" w:date="2022-05-03T23:03:00Z"/>
          <w:rFonts w:cs="Times New Roman"/>
        </w:rPr>
      </w:pPr>
      <w:del w:id="389" w:author="Ujszászi Mi" w:date="2022-05-03T23:03:00Z">
        <w:r w:rsidRPr="00EB214E" w:rsidDel="003562B0">
          <w:rPr>
            <w:rFonts w:cs="Times New Roman"/>
          </w:rPr>
          <w:delText>4, Circle</w:delText>
        </w:r>
      </w:del>
    </w:p>
    <w:p w14:paraId="42919128" w14:textId="53B31ADD" w:rsidR="00DE1671" w:rsidRPr="00EB214E" w:rsidDel="003562B0" w:rsidRDefault="00DE1671" w:rsidP="00C84064">
      <w:pPr>
        <w:spacing w:line="360" w:lineRule="auto"/>
        <w:jc w:val="both"/>
        <w:rPr>
          <w:del w:id="390" w:author="Ujszászi Mi" w:date="2022-05-03T23:03:00Z"/>
          <w:rFonts w:cs="Times New Roman"/>
        </w:rPr>
      </w:pPr>
      <w:del w:id="391" w:author="Ujszászi Mi" w:date="2022-05-03T23:03:00Z">
        <w:r w:rsidRPr="00EB214E" w:rsidDel="003562B0">
          <w:rPr>
            <w:rFonts w:cs="Times New Roman"/>
          </w:rPr>
          <w:delText>5, LWPolyline</w:delText>
        </w:r>
      </w:del>
    </w:p>
    <w:p w14:paraId="54B1AFFA" w14:textId="191A8327" w:rsidR="00DE1671" w:rsidRPr="00EB214E" w:rsidDel="003562B0" w:rsidRDefault="00DE1671" w:rsidP="00C84064">
      <w:pPr>
        <w:spacing w:line="360" w:lineRule="auto"/>
        <w:jc w:val="both"/>
        <w:rPr>
          <w:del w:id="392" w:author="Ujszászi Mi" w:date="2022-05-03T23:03:00Z"/>
          <w:rFonts w:cs="Times New Roman"/>
        </w:rPr>
      </w:pPr>
      <w:del w:id="393" w:author="Ujszászi Mi" w:date="2022-05-03T23:03:00Z">
        <w:r w:rsidRPr="00EB214E" w:rsidDel="003562B0">
          <w:rPr>
            <w:rFonts w:cs="Times New Roman"/>
          </w:rPr>
          <w:delText>6, MText</w:delText>
        </w:r>
      </w:del>
    </w:p>
    <w:p w14:paraId="2C6CAD0E" w14:textId="2926341B" w:rsidR="00DE1671" w:rsidRPr="00EB214E" w:rsidDel="003562B0" w:rsidRDefault="00DE1671" w:rsidP="00C84064">
      <w:pPr>
        <w:spacing w:line="360" w:lineRule="auto"/>
        <w:jc w:val="both"/>
        <w:rPr>
          <w:del w:id="394" w:author="Ujszászi Mi" w:date="2022-05-03T23:03:00Z"/>
          <w:rFonts w:cs="Times New Roman"/>
        </w:rPr>
      </w:pPr>
      <w:del w:id="395" w:author="Ujszászi Mi" w:date="2022-05-03T23:03:00Z">
        <w:r w:rsidRPr="00EB214E" w:rsidDel="003562B0">
          <w:rPr>
            <w:rFonts w:cs="Times New Roman"/>
          </w:rPr>
          <w:delText>7, 3dFace</w:delText>
        </w:r>
      </w:del>
    </w:p>
    <w:p w14:paraId="45B8AF80" w14:textId="59319113" w:rsidR="00DE1671" w:rsidRPr="00EB214E" w:rsidRDefault="00DE1671" w:rsidP="00C84064">
      <w:pPr>
        <w:spacing w:line="360" w:lineRule="auto"/>
        <w:jc w:val="both"/>
        <w:rPr>
          <w:rFonts w:cs="Times New Roman"/>
        </w:rPr>
      </w:pPr>
    </w:p>
    <w:p w14:paraId="2D22BD6C" w14:textId="6268C2B3" w:rsidR="00DE1671" w:rsidRPr="00EB214E" w:rsidDel="00BD5AC3" w:rsidRDefault="00DE1671" w:rsidP="00C84064">
      <w:pPr>
        <w:spacing w:line="360" w:lineRule="auto"/>
        <w:jc w:val="both"/>
        <w:rPr>
          <w:del w:id="396" w:author="Zoltan Toth, Dr." w:date="2022-05-01T09:57:00Z"/>
          <w:rFonts w:cs="Times New Roman"/>
        </w:rPr>
      </w:pPr>
      <w:r w:rsidRPr="00EB214E">
        <w:rPr>
          <w:rFonts w:cs="Times New Roman"/>
        </w:rPr>
        <w:t>A lista alapján ezek az entitások lefejlesztése elengedhetetlen volt az objektum visszarajzolásához</w:t>
      </w:r>
      <w:ins w:id="397" w:author="Zoltan Toth, Dr." w:date="2022-05-01T09:57:00Z">
        <w:r w:rsidR="00BD5AC3">
          <w:rPr>
            <w:rFonts w:cs="Times New Roman"/>
          </w:rPr>
          <w:t>.</w:t>
        </w:r>
      </w:ins>
      <w:del w:id="398" w:author="Zoltan Toth, Dr." w:date="2022-05-01T09:57:00Z">
        <w:r w:rsidRPr="00EB214E" w:rsidDel="00BD5AC3">
          <w:rPr>
            <w:rFonts w:cs="Times New Roman"/>
          </w:rPr>
          <w:delText>,</w:delText>
        </w:r>
      </w:del>
    </w:p>
    <w:p w14:paraId="73D251D4" w14:textId="680229A3" w:rsidR="00DE1671" w:rsidRPr="00EB214E" w:rsidRDefault="00BD5AC3" w:rsidP="00C84064">
      <w:pPr>
        <w:spacing w:line="360" w:lineRule="auto"/>
        <w:jc w:val="both"/>
        <w:rPr>
          <w:rFonts w:cs="Times New Roman"/>
        </w:rPr>
      </w:pPr>
      <w:ins w:id="399" w:author="Zoltan Toth, Dr." w:date="2022-05-01T09:57:00Z">
        <w:r>
          <w:rPr>
            <w:rFonts w:cs="Times New Roman"/>
          </w:rPr>
          <w:t xml:space="preserve"> </w:t>
        </w:r>
      </w:ins>
      <w:r w:rsidR="00DE1671" w:rsidRPr="00EB214E">
        <w:rPr>
          <w:rFonts w:cs="Times New Roman"/>
        </w:rPr>
        <w:t>A DXF fájlleíró dokumentáció alapján kiválasztottam azokat az entitásokat, amik a fenti típusok</w:t>
      </w:r>
      <w:r w:rsidR="00410263" w:rsidRPr="00EB214E">
        <w:rPr>
          <w:rFonts w:cs="Times New Roman"/>
        </w:rPr>
        <w:t xml:space="preserve"> alapján könnyen lefejleszthető voltak. A később beolvasott tesztfájlok alapján a kiválasztott entitások </w:t>
      </w:r>
      <w:r w:rsidR="00D61560" w:rsidRPr="00EB214E">
        <w:rPr>
          <w:rFonts w:cs="Times New Roman"/>
        </w:rPr>
        <w:t>hozták az elvárt eredményt.</w:t>
      </w:r>
      <w:r w:rsidR="00410263" w:rsidRPr="00EB214E">
        <w:rPr>
          <w:rFonts w:cs="Times New Roman"/>
        </w:rPr>
        <w:t xml:space="preserve"> </w:t>
      </w:r>
    </w:p>
    <w:p w14:paraId="14B8F627" w14:textId="5AC93EE4" w:rsidR="00EE0935" w:rsidRPr="00EB214E" w:rsidRDefault="00765538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br w:type="page"/>
      </w:r>
    </w:p>
    <w:p w14:paraId="0EEF04A6" w14:textId="171EA17B" w:rsidR="00EE0935" w:rsidRPr="00EB214E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400" w:name="_Toc100518235"/>
      <w:r w:rsidRPr="00EB214E">
        <w:rPr>
          <w:rFonts w:cs="Times New Roman"/>
        </w:rPr>
        <w:lastRenderedPageBreak/>
        <w:t>Osztály struktúra</w:t>
      </w:r>
      <w:bookmarkEnd w:id="400"/>
    </w:p>
    <w:p w14:paraId="3A6910FD" w14:textId="45250921" w:rsidR="00EE0935" w:rsidRPr="00516D54" w:rsidRDefault="00EE0935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Az </w:t>
      </w:r>
      <w:r w:rsidR="005668F1" w:rsidRPr="003500B6">
        <w:rPr>
          <w:rFonts w:cs="Times New Roman"/>
        </w:rPr>
        <w:t xml:space="preserve">JavaScript </w:t>
      </w:r>
      <w:r w:rsidRPr="007753AC">
        <w:rPr>
          <w:rFonts w:cs="Times New Roman"/>
        </w:rPr>
        <w:t xml:space="preserve">osztály </w:t>
      </w:r>
      <w:r w:rsidR="006F0D89" w:rsidRPr="007753AC">
        <w:rPr>
          <w:rFonts w:cs="Times New Roman"/>
        </w:rPr>
        <w:t>struktúrát</w:t>
      </w:r>
      <w:r w:rsidRPr="007753AC">
        <w:rPr>
          <w:rFonts w:cs="Times New Roman"/>
        </w:rPr>
        <w:t xml:space="preserve"> a </w:t>
      </w:r>
      <w:r w:rsidR="006F0D89" w:rsidRPr="007753AC">
        <w:rPr>
          <w:rFonts w:cs="Times New Roman"/>
        </w:rPr>
        <w:t>következő CLASS diagramm írja le.</w:t>
      </w:r>
    </w:p>
    <w:p w14:paraId="78F22F9F" w14:textId="51B71F10" w:rsidR="00684A7D" w:rsidRPr="00776039" w:rsidRDefault="00684A7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DC55" w14:textId="00004FF1" w:rsidR="00765538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del w:id="401" w:author="Ujszászi Mi" w:date="2022-05-03T23:21:00Z">
        <w:r w:rsidRPr="003500B6" w:rsidDel="006F146C">
          <w:rPr>
            <w:rFonts w:cs="Times New Roman"/>
          </w:rPr>
          <w:fldChar w:fldCharType="begin"/>
        </w:r>
        <w:r w:rsidRPr="00EB214E" w:rsidDel="006F146C">
          <w:rPr>
            <w:rFonts w:cs="Times New Roman"/>
          </w:rPr>
          <w:delInstrText xml:space="preserve"> SEQ ábra \* ARABIC </w:delInstrText>
        </w:r>
        <w:r w:rsidRPr="003500B6" w:rsidDel="006F146C">
          <w:rPr>
            <w:rFonts w:cs="Times New Roman"/>
          </w:rPr>
          <w:fldChar w:fldCharType="separate"/>
        </w:r>
        <w:r w:rsidR="00A816B7" w:rsidRPr="003500B6" w:rsidDel="006F146C">
          <w:rPr>
            <w:rFonts w:cs="Times New Roman"/>
            <w:noProof/>
          </w:rPr>
          <w:delText>8</w:delText>
        </w:r>
        <w:r w:rsidRPr="003500B6" w:rsidDel="006F146C">
          <w:rPr>
            <w:rFonts w:cs="Times New Roman"/>
            <w:noProof/>
          </w:rPr>
          <w:fldChar w:fldCharType="end"/>
        </w:r>
      </w:del>
      <w:ins w:id="402" w:author="Ujszászi Mi" w:date="2022-05-03T23:21:00Z">
        <w:r w:rsidR="006F146C">
          <w:rPr>
            <w:rFonts w:cs="Times New Roman"/>
          </w:rPr>
          <w:t>5</w:t>
        </w:r>
      </w:ins>
      <w:r w:rsidR="00684A7D" w:rsidRPr="00776039">
        <w:rPr>
          <w:rFonts w:cs="Times New Roman"/>
        </w:rPr>
        <w:t xml:space="preserve">. ábra </w:t>
      </w:r>
      <w:r w:rsidR="005668F1" w:rsidRPr="003500B6">
        <w:rPr>
          <w:rFonts w:cs="Times New Roman"/>
        </w:rPr>
        <w:t>J</w:t>
      </w:r>
      <w:r w:rsidR="00684A7D" w:rsidRPr="007753AC">
        <w:rPr>
          <w:rFonts w:cs="Times New Roman"/>
        </w:rPr>
        <w:t>ava</w:t>
      </w:r>
      <w:ins w:id="403" w:author="Zoltan Toth, Dr." w:date="2022-05-01T10:00:00Z">
        <w:r w:rsidR="0074240D">
          <w:rPr>
            <w:rFonts w:cs="Times New Roman"/>
          </w:rPr>
          <w:t>S</w:t>
        </w:r>
      </w:ins>
      <w:del w:id="404" w:author="Zoltan Toth, Dr." w:date="2022-05-01T10:00:00Z">
        <w:r w:rsidR="00684A7D" w:rsidRPr="007753AC" w:rsidDel="0074240D">
          <w:rPr>
            <w:rFonts w:cs="Times New Roman"/>
          </w:rPr>
          <w:delText>s</w:delText>
        </w:r>
      </w:del>
      <w:r w:rsidR="00684A7D" w:rsidRPr="007753AC">
        <w:rPr>
          <w:rFonts w:cs="Times New Roman"/>
        </w:rPr>
        <w:t xml:space="preserve">cript </w:t>
      </w:r>
      <w:proofErr w:type="spellStart"/>
      <w:r w:rsidR="00684A7D" w:rsidRPr="007753AC">
        <w:rPr>
          <w:rFonts w:cs="Times New Roman"/>
        </w:rPr>
        <w:t>class</w:t>
      </w:r>
      <w:proofErr w:type="spellEnd"/>
      <w:r w:rsidR="00684A7D" w:rsidRPr="007753AC">
        <w:rPr>
          <w:rFonts w:cs="Times New Roman"/>
        </w:rPr>
        <w:t xml:space="preserve"> diagram</w:t>
      </w:r>
    </w:p>
    <w:p w14:paraId="69C094E4" w14:textId="4FB6CF12" w:rsidR="000B1493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ins w:id="405" w:author="Ujszászi Mi" w:date="2022-05-03T23:09:00Z"/>
          <w:rFonts w:cs="Times New Roman"/>
        </w:rPr>
      </w:pPr>
      <w:bookmarkStart w:id="406" w:name="_Toc100518236"/>
      <w:r w:rsidRPr="00EB214E">
        <w:rPr>
          <w:rFonts w:cs="Times New Roman"/>
        </w:rPr>
        <w:lastRenderedPageBreak/>
        <w:t>Segédeljárások az ENTITY osztályban a</w:t>
      </w:r>
      <w:r w:rsidR="005668F1" w:rsidRPr="00EB214E">
        <w:rPr>
          <w:rFonts w:cs="Times New Roman"/>
        </w:rPr>
        <w:t xml:space="preserve"> rajzpont </w:t>
      </w:r>
      <w:r w:rsidRPr="00EB214E">
        <w:rPr>
          <w:rFonts w:cs="Times New Roman"/>
        </w:rPr>
        <w:t>számtásokhoz</w:t>
      </w:r>
      <w:bookmarkEnd w:id="406"/>
    </w:p>
    <w:p w14:paraId="3332BC15" w14:textId="03BD6E82" w:rsidR="003562B0" w:rsidRPr="009072F0" w:rsidRDefault="003562B0" w:rsidP="006F146C">
      <w:pPr>
        <w:ind w:firstLine="708"/>
        <w:pPrChange w:id="407" w:author="Ujszászi Mi" w:date="2022-05-03T23:15:00Z">
          <w:pPr>
            <w:pStyle w:val="Cmsor2"/>
            <w:numPr>
              <w:ilvl w:val="1"/>
              <w:numId w:val="6"/>
            </w:numPr>
            <w:spacing w:line="360" w:lineRule="auto"/>
            <w:ind w:left="900" w:hanging="900"/>
            <w:jc w:val="both"/>
          </w:pPr>
        </w:pPrChange>
      </w:pPr>
      <w:proofErr w:type="gramStart"/>
      <w:ins w:id="408" w:author="Ujszászi Mi" w:date="2022-05-03T23:09:00Z">
        <w:r>
          <w:t>A</w:t>
        </w:r>
        <w:proofErr w:type="gramEnd"/>
        <w:r>
          <w:t xml:space="preserve"> </w:t>
        </w:r>
        <w:proofErr w:type="spellStart"/>
        <w:r>
          <w:t>util</w:t>
        </w:r>
        <w:proofErr w:type="spellEnd"/>
        <w:r>
          <w:t xml:space="preserve"> jellegű segéd eljárások legyártása szük</w:t>
        </w:r>
      </w:ins>
      <w:ins w:id="409" w:author="Ujszászi Mi" w:date="2022-05-03T23:10:00Z">
        <w:r>
          <w:t>séges volt a hatékony kódoláshoz</w:t>
        </w:r>
      </w:ins>
      <w:ins w:id="410" w:author="Ujszászi Mi" w:date="2022-05-03T23:13:00Z">
        <w:r w:rsidR="006F146C">
          <w:t>.</w:t>
        </w:r>
      </w:ins>
      <w:ins w:id="411" w:author="Ujszászi Mi" w:date="2022-05-03T23:14:00Z">
        <w:r w:rsidR="006F146C">
          <w:t xml:space="preserve"> A pontadatok legyűjtése, listázása </w:t>
        </w:r>
      </w:ins>
      <w:ins w:id="412" w:author="Ujszászi Mi" w:date="2022-05-03T23:15:00Z">
        <w:r w:rsidR="006F146C">
          <w:t>és értékek keresésére megvalósított eljárásokat fogom a fejezetben kifejteni.</w:t>
        </w:r>
      </w:ins>
    </w:p>
    <w:p w14:paraId="52911852" w14:textId="77777777" w:rsidR="00E95A4B" w:rsidRPr="009072F0" w:rsidRDefault="00E95A4B" w:rsidP="003562B0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  <w:pPrChange w:id="413" w:author="Ujszászi Mi" w:date="2022-05-03T23:07:00Z">
          <w:pPr>
            <w:pStyle w:val="Cmsor42"/>
            <w:numPr>
              <w:ilvl w:val="3"/>
              <w:numId w:val="6"/>
            </w:numPr>
            <w:spacing w:line="360" w:lineRule="auto"/>
            <w:ind w:left="1080" w:hanging="1080"/>
            <w:jc w:val="both"/>
          </w:pPr>
        </w:pPrChange>
      </w:pPr>
      <w:commentRangeStart w:id="414"/>
      <w:r w:rsidRPr="009072F0">
        <w:rPr>
          <w:rFonts w:cs="Times New Roman"/>
        </w:rPr>
        <w:t>Pontadatok kezelése:</w:t>
      </w:r>
    </w:p>
    <w:p w14:paraId="235ED38A" w14:textId="77777777" w:rsidR="00E95A4B" w:rsidRPr="00EB214E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</w:rPr>
      </w:pP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getPoint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Kettő beérkező típus alapján visszaad egy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point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objektumot</w:t>
      </w:r>
      <w:commentRangeEnd w:id="414"/>
      <w:r w:rsidR="009A722D">
        <w:rPr>
          <w:rStyle w:val="Jegyzethivatkozs"/>
        </w:rPr>
        <w:commentReference w:id="414"/>
      </w:r>
    </w:p>
    <w:p w14:paraId="07E60F22" w14:textId="38B5E78F" w:rsidR="00E95A4B" w:rsidRPr="00776039" w:rsidDel="00B70FDD" w:rsidRDefault="00E95A4B" w:rsidP="00C84064">
      <w:pPr>
        <w:spacing w:line="360" w:lineRule="auto"/>
        <w:jc w:val="both"/>
        <w:rPr>
          <w:del w:id="415" w:author="Zoltan Toth, Dr." w:date="2022-05-01T10:01:00Z"/>
          <w:rFonts w:cs="Times New Roman"/>
        </w:rPr>
      </w:pPr>
      <w:r w:rsidRPr="00776039">
        <w:rPr>
          <w:rFonts w:cs="Times New Roman"/>
        </w:rPr>
        <w:tab/>
        <w:t>Mivel nem csak egy fix pártípus</w:t>
      </w:r>
      <w:ins w:id="416" w:author="Zoltan Toth, Dr." w:date="2022-05-01T10:01:00Z">
        <w:r w:rsidR="009A722D">
          <w:rPr>
            <w:rFonts w:cs="Times New Roman"/>
          </w:rPr>
          <w:t>t</w:t>
        </w:r>
      </w:ins>
      <w:r w:rsidRPr="00776039">
        <w:rPr>
          <w:rFonts w:cs="Times New Roman"/>
        </w:rPr>
        <w:t xml:space="preserve"> tud leírni egy pontot</w:t>
      </w:r>
      <w:ins w:id="417" w:author="Zoltan Toth, Dr." w:date="2022-05-01T10:01:00Z">
        <w:r w:rsidR="00EB34CC">
          <w:rPr>
            <w:rFonts w:cs="Times New Roman"/>
          </w:rPr>
          <w:t>,</w:t>
        </w:r>
      </w:ins>
      <w:r w:rsidRPr="00776039">
        <w:rPr>
          <w:rFonts w:cs="Times New Roman"/>
        </w:rPr>
        <w:t xml:space="preserve"> ezért bejövő paraméterként szükséges volt megadni a keresendő típus értékeket.</w:t>
      </w:r>
      <w:ins w:id="418" w:author="Zoltan Toth, Dr." w:date="2022-05-01T10:01:00Z">
        <w:r w:rsidR="00B70FDD">
          <w:rPr>
            <w:rFonts w:cs="Times New Roman"/>
          </w:rPr>
          <w:t xml:space="preserve"> </w:t>
        </w:r>
      </w:ins>
    </w:p>
    <w:p w14:paraId="1FDF2F18" w14:textId="35813317" w:rsidR="00E95A4B" w:rsidRPr="007753AC" w:rsidDel="00B70FDD" w:rsidRDefault="00E95A4B" w:rsidP="00C84064">
      <w:pPr>
        <w:spacing w:line="360" w:lineRule="auto"/>
        <w:jc w:val="both"/>
        <w:rPr>
          <w:del w:id="419" w:author="Zoltan Toth, Dr." w:date="2022-05-01T10:01:00Z"/>
          <w:rFonts w:cs="Times New Roman"/>
        </w:rPr>
      </w:pPr>
      <w:r w:rsidRPr="003500B6">
        <w:rPr>
          <w:rFonts w:cs="Times New Roman"/>
        </w:rPr>
        <w:t>A visszaadott objektum könnye</w:t>
      </w:r>
      <w:r w:rsidRPr="007753AC">
        <w:rPr>
          <w:rFonts w:cs="Times New Roman"/>
        </w:rPr>
        <w:t>n kezelhető a hívó oldalon.</w:t>
      </w:r>
    </w:p>
    <w:p w14:paraId="369B7BF7" w14:textId="3891C08A" w:rsidR="00AC6693" w:rsidRDefault="00B70FDD" w:rsidP="00C84064">
      <w:pPr>
        <w:spacing w:line="360" w:lineRule="auto"/>
        <w:jc w:val="both"/>
        <w:rPr>
          <w:rFonts w:cs="Times New Roman"/>
        </w:rPr>
      </w:pPr>
      <w:ins w:id="420" w:author="Zoltan Toth, Dr." w:date="2022-05-01T10:01:00Z">
        <w:r>
          <w:rPr>
            <w:rFonts w:cs="Times New Roman"/>
          </w:rPr>
          <w:t xml:space="preserve"> </w:t>
        </w:r>
      </w:ins>
      <w:r w:rsidR="00E95A4B" w:rsidRPr="00EB214E">
        <w:rPr>
          <w:rFonts w:cs="Times New Roman"/>
        </w:rPr>
        <w:t xml:space="preserve">A következő eljárásban megjelenik a </w:t>
      </w:r>
      <w:proofErr w:type="spellStart"/>
      <w:r w:rsidR="00E95A4B" w:rsidRPr="00EB214E">
        <w:rPr>
          <w:rFonts w:cs="Times New Roman"/>
        </w:rPr>
        <w:t>bulge</w:t>
      </w:r>
      <w:proofErr w:type="spellEnd"/>
      <w:r w:rsidR="00AC6693">
        <w:rPr>
          <w:rFonts w:cs="Times New Roman"/>
        </w:rPr>
        <w:t>,</w:t>
      </w:r>
      <w:r w:rsidR="00E95A4B" w:rsidRPr="00EB214E">
        <w:rPr>
          <w:rFonts w:cs="Times New Roman"/>
        </w:rPr>
        <w:t xml:space="preserve"> mint adat.</w:t>
      </w:r>
    </w:p>
    <w:p w14:paraId="501E77D8" w14:textId="17D9871C" w:rsidR="00E95A4B" w:rsidRPr="00516D54" w:rsidRDefault="00E95A4B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 xml:space="preserve"> egy ívet jelent a két pont között az egyenes helyett. A 1.0 értékű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 xml:space="preserve"> jelenti a tökéletes félkörívet a két pont között a -1.0 pedig a negatív irányba határozza meg ugyanezt. A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 xml:space="preserve"> értéke a két pont között megtalálható szakaszfelező hosszát arányosítja. Tehát az </w:t>
      </w:r>
      <w:r w:rsidR="00AC6693">
        <w:rPr>
          <w:rFonts w:cs="Times New Roman"/>
        </w:rPr>
        <w:t>í</w:t>
      </w:r>
      <w:r w:rsidRPr="00EB214E">
        <w:rPr>
          <w:rFonts w:cs="Times New Roman"/>
        </w:rPr>
        <w:t xml:space="preserve">v legfelső/legalsó pontja pont </w:t>
      </w:r>
      <w:r w:rsidR="00516D54">
        <w:rPr>
          <w:rFonts w:cs="Times New Roman"/>
        </w:rPr>
        <w:t>olyan magasan lesz</w:t>
      </w:r>
      <w:ins w:id="421" w:author="Zoltan Toth, Dr." w:date="2022-05-01T10:03:00Z">
        <w:r w:rsidR="00F60F14">
          <w:rPr>
            <w:rFonts w:cs="Times New Roman"/>
          </w:rPr>
          <w:t>,</w:t>
        </w:r>
      </w:ins>
      <w:r w:rsidR="00516D54">
        <w:rPr>
          <w:rFonts w:cs="Times New Roman"/>
        </w:rPr>
        <w:t xml:space="preserve"> </w:t>
      </w:r>
      <w:r w:rsidRPr="00516D54">
        <w:rPr>
          <w:rFonts w:cs="Times New Roman"/>
        </w:rPr>
        <w:t xml:space="preserve">mint </w:t>
      </w:r>
      <w:r w:rsidR="00516D54">
        <w:rPr>
          <w:rFonts w:cs="Times New Roman"/>
        </w:rPr>
        <w:t xml:space="preserve">a szakaszfelező hosszának és a </w:t>
      </w:r>
      <w:proofErr w:type="spellStart"/>
      <w:r w:rsidR="00516D54">
        <w:rPr>
          <w:rFonts w:cs="Times New Roman"/>
        </w:rPr>
        <w:t>bulge</w:t>
      </w:r>
      <w:proofErr w:type="spellEnd"/>
      <w:r w:rsidR="00516D54">
        <w:rPr>
          <w:rFonts w:cs="Times New Roman"/>
        </w:rPr>
        <w:t xml:space="preserve"> értékének a szorzata.</w:t>
      </w:r>
    </w:p>
    <w:p w14:paraId="3BE8884A" w14:textId="603EED30" w:rsidR="00E95A4B" w:rsidRPr="00EB214E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</w:rPr>
      </w:pPr>
      <w:commentRangeStart w:id="422"/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getAllPoints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bejövő paramétereként megjelenik az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isbulge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boolean adat és a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bulge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adat típusa. Az eljárás egy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point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objektum listát ad vissza, ahol meg tud jelenni a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bulge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adata is.</w:t>
      </w:r>
    </w:p>
    <w:p w14:paraId="2C6D3A4A" w14:textId="691E25EC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 xml:space="preserve">A </w:t>
      </w:r>
      <w:proofErr w:type="spellStart"/>
      <w:r w:rsidRPr="00776039">
        <w:rPr>
          <w:rFonts w:cs="Times New Roman"/>
        </w:rPr>
        <w:t>bulgeType</w:t>
      </w:r>
      <w:proofErr w:type="spellEnd"/>
      <w:r w:rsidRPr="00776039">
        <w:rPr>
          <w:rFonts w:cs="Times New Roman"/>
        </w:rPr>
        <w:t xml:space="preserve"> értéke eltérő az entitások között ezért szükséges megadni azt az eljárá</w:t>
      </w:r>
      <w:r w:rsidR="005668F1" w:rsidRPr="003500B6">
        <w:rPr>
          <w:rFonts w:cs="Times New Roman"/>
        </w:rPr>
        <w:t>s</w:t>
      </w:r>
      <w:r w:rsidRPr="007753AC">
        <w:rPr>
          <w:rFonts w:cs="Times New Roman"/>
        </w:rPr>
        <w:t xml:space="preserve"> híváskor.</w:t>
      </w:r>
      <w:commentRangeEnd w:id="422"/>
      <w:r w:rsidR="008667A4">
        <w:rPr>
          <w:rStyle w:val="Jegyzethivatkozs"/>
        </w:rPr>
        <w:commentReference w:id="422"/>
      </w:r>
    </w:p>
    <w:p w14:paraId="7561ECEA" w14:textId="77777777" w:rsidR="00E95A4B" w:rsidRPr="00EB214E" w:rsidRDefault="00E95A4B" w:rsidP="006F146C">
      <w:pPr>
        <w:pStyle w:val="Cmsor3"/>
        <w:numPr>
          <w:ilvl w:val="2"/>
          <w:numId w:val="6"/>
        </w:numPr>
        <w:pPrChange w:id="423" w:author="Ujszászi Mi" w:date="2022-05-03T23:16:00Z">
          <w:pPr>
            <w:pStyle w:val="Cmsor42"/>
            <w:numPr>
              <w:ilvl w:val="3"/>
              <w:numId w:val="6"/>
            </w:numPr>
            <w:spacing w:line="360" w:lineRule="auto"/>
            <w:ind w:left="1080" w:hanging="1080"/>
            <w:jc w:val="both"/>
          </w:pPr>
        </w:pPrChange>
      </w:pPr>
      <w:r w:rsidRPr="00EB214E">
        <w:t>Érték meghatározás</w:t>
      </w:r>
    </w:p>
    <w:p w14:paraId="48CACA83" w14:textId="77777777" w:rsidR="00E95A4B" w:rsidRPr="00EB214E" w:rsidRDefault="00E95A4B" w:rsidP="00C84064">
      <w:pPr>
        <w:spacing w:line="360" w:lineRule="auto"/>
        <w:ind w:firstLine="708"/>
        <w:jc w:val="both"/>
        <w:rPr>
          <w:rFonts w:cs="Times New Roman"/>
        </w:rPr>
      </w:pPr>
      <w:r w:rsidRPr="00EB214E">
        <w:rPr>
          <w:rFonts w:cs="Times New Roman"/>
        </w:rPr>
        <w:t>A következő eljárások bejövő típushoz adnak vissza értékeket.</w:t>
      </w:r>
    </w:p>
    <w:p w14:paraId="26C7E706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findValueFloat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property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float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értéket.</w:t>
      </w:r>
    </w:p>
    <w:p w14:paraId="5DF68614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findValueString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property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string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értéket</w:t>
      </w:r>
    </w:p>
    <w:p w14:paraId="5582903F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D4D4D4"/>
        </w:rPr>
        <w:t>findValueNum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property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string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értéket</w:t>
      </w:r>
    </w:p>
    <w:p w14:paraId="0CE498B5" w14:textId="77777777" w:rsidR="00E95A4B" w:rsidRPr="00EB214E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</w:rPr>
      </w:pP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isHasValue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property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típushoz </w:t>
      </w:r>
      <w:proofErr w:type="gram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visszaadja</w:t>
      </w:r>
      <w:proofErr w:type="gram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hogy van-e az entitásban ilyen típusú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property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.</w:t>
      </w:r>
    </w:p>
    <w:p w14:paraId="62A3A204" w14:textId="5370428A" w:rsidR="00284780" w:rsidRPr="00EB214E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</w:rPr>
      </w:pP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D4D4D4"/>
        </w:rPr>
        <w:t>findValues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property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típushoz adja vissza listában az összes előforduló értéket</w:t>
      </w:r>
    </w:p>
    <w:p w14:paraId="7A7BF1BB" w14:textId="5450C955" w:rsidR="00284780" w:rsidRPr="00776039" w:rsidRDefault="00284780" w:rsidP="006F146C">
      <w:pPr>
        <w:pStyle w:val="Cmsor3"/>
        <w:numPr>
          <w:ilvl w:val="2"/>
          <w:numId w:val="6"/>
        </w:numPr>
        <w:pPrChange w:id="424" w:author="Ujszászi Mi" w:date="2022-05-03T23:16:00Z">
          <w:pPr>
            <w:pStyle w:val="Cmsor42"/>
            <w:numPr>
              <w:ilvl w:val="3"/>
              <w:numId w:val="6"/>
            </w:numPr>
            <w:spacing w:line="360" w:lineRule="auto"/>
            <w:ind w:left="1080" w:hanging="1080"/>
            <w:jc w:val="both"/>
          </w:pPr>
        </w:pPrChange>
      </w:pPr>
      <w:proofErr w:type="spellStart"/>
      <w:r w:rsidRPr="00776039">
        <w:lastRenderedPageBreak/>
        <w:t>Bulge</w:t>
      </w:r>
      <w:proofErr w:type="spellEnd"/>
      <w:r w:rsidRPr="00776039">
        <w:t xml:space="preserve"> kezelés</w:t>
      </w:r>
    </w:p>
    <w:p w14:paraId="331032CD" w14:textId="6702239D" w:rsidR="00284780" w:rsidRPr="00EB214E" w:rsidRDefault="00284780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</w:rPr>
      </w:pP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drawBulgeBetweenTwoPoints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: bejövő paramétereként kettő </w:t>
      </w:r>
      <w:proofErr w:type="spellStart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>point</w:t>
      </w:r>
      <w:proofErr w:type="spell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</w:t>
      </w:r>
      <w:proofErr w:type="gramStart"/>
      <w:r w:rsidR="00E95A4B" w:rsidRPr="00EB214E">
        <w:rPr>
          <w:rFonts w:cs="Times New Roman"/>
          <w:color w:val="268BD2"/>
          <w:sz w:val="20"/>
          <w:szCs w:val="20"/>
          <w:shd w:val="clear" w:color="auto" w:fill="E8F2FE"/>
        </w:rPr>
        <w:t>objektum</w:t>
      </w:r>
      <w:proofErr w:type="gramEnd"/>
      <w:r w:rsidRPr="00EB214E">
        <w:rPr>
          <w:rFonts w:cs="Times New Roman"/>
          <w:color w:val="268BD2"/>
          <w:sz w:val="20"/>
          <w:szCs w:val="20"/>
          <w:shd w:val="clear" w:color="auto" w:fill="E8F2FE"/>
        </w:rPr>
        <w:t xml:space="preserve"> illetve a rajztér a rajzoláshoz. Visszatérési érték nincs a függvény a lefutás végén rajzol.</w:t>
      </w:r>
    </w:p>
    <w:p w14:paraId="211249F9" w14:textId="1AD1AE65" w:rsidR="000B1493" w:rsidRPr="00EB214E" w:rsidRDefault="00284780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>A bejövő paraméterben meghatározható</w:t>
      </w:r>
      <w:r w:rsidR="00AC6693">
        <w:rPr>
          <w:rFonts w:cs="Times New Roman"/>
        </w:rPr>
        <w:t xml:space="preserve">, hogy az </w:t>
      </w:r>
      <w:r w:rsidRPr="00776039">
        <w:rPr>
          <w:rFonts w:cs="Times New Roman"/>
        </w:rPr>
        <w:t xml:space="preserve">első és második pont közé </w:t>
      </w:r>
      <w:r w:rsidR="00AC6693">
        <w:rPr>
          <w:rFonts w:cs="Times New Roman"/>
        </w:rPr>
        <w:t>egy vonalat kell rajzolni</w:t>
      </w:r>
      <w:r w:rsidRPr="007753AC">
        <w:rPr>
          <w:rFonts w:cs="Times New Roman"/>
        </w:rPr>
        <w:t xml:space="preserve">, ha null vagy 0.0 értékű az első pont </w:t>
      </w:r>
      <w:proofErr w:type="spellStart"/>
      <w:r w:rsidRPr="007753AC">
        <w:rPr>
          <w:rFonts w:cs="Times New Roman"/>
        </w:rPr>
        <w:t>bulge</w:t>
      </w:r>
      <w:proofErr w:type="spellEnd"/>
      <w:r w:rsidRPr="007753AC">
        <w:rPr>
          <w:rFonts w:cs="Times New Roman"/>
        </w:rPr>
        <w:t xml:space="preserve"> értéke</w:t>
      </w:r>
      <w:r w:rsidR="00AC6693">
        <w:rPr>
          <w:rFonts w:cs="Times New Roman"/>
        </w:rPr>
        <w:t>,</w:t>
      </w:r>
      <w:r w:rsidRPr="007753AC">
        <w:rPr>
          <w:rFonts w:cs="Times New Roman"/>
        </w:rPr>
        <w:t xml:space="preserve"> vagy egy körívet</w:t>
      </w:r>
      <w:r w:rsidR="00E95A4B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>ha ettől eltérő</w:t>
      </w:r>
      <w:r w:rsidR="00AC6693">
        <w:rPr>
          <w:rFonts w:cs="Times New Roman"/>
        </w:rPr>
        <w:t>.</w:t>
      </w:r>
    </w:p>
    <w:p w14:paraId="7731D754" w14:textId="0E49855A" w:rsidR="00284780" w:rsidRPr="00EB214E" w:rsidRDefault="00284780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Több matematikai művelet szükséges a teljes folyamat megvalósításához.</w:t>
      </w:r>
    </w:p>
    <w:p w14:paraId="358D9614" w14:textId="3596A14B" w:rsidR="00284780" w:rsidRPr="00EB214E" w:rsidRDefault="0028478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Megkeres</w:t>
      </w:r>
      <w:r w:rsidR="005668F1" w:rsidRPr="00EB214E">
        <w:rPr>
          <w:rFonts w:cs="Times New Roman"/>
        </w:rPr>
        <w:t>em</w:t>
      </w:r>
      <w:r w:rsidRPr="00EB214E">
        <w:rPr>
          <w:rFonts w:cs="Times New Roman"/>
        </w:rPr>
        <w:t xml:space="preserve"> a domborítandó, vagy homorítand szakasz közepét</w:t>
      </w:r>
    </w:p>
    <w:p w14:paraId="08B80763" w14:textId="351FEC22" w:rsidR="00284780" w:rsidRPr="00EB214E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szakaszfelező pontot elvis</w:t>
      </w:r>
      <w:r w:rsidR="005668F1" w:rsidRPr="00EB214E">
        <w:rPr>
          <w:rFonts w:cs="Times New Roman"/>
        </w:rPr>
        <w:t>zem</w:t>
      </w:r>
      <w:r w:rsidRPr="00EB214E">
        <w:rPr>
          <w:rFonts w:cs="Times New Roman"/>
        </w:rPr>
        <w:t xml:space="preserve"> az origóba</w:t>
      </w:r>
    </w:p>
    <w:p w14:paraId="73765ADA" w14:textId="4E06C57E" w:rsidR="00102400" w:rsidRPr="00EB214E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Elforgat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az origó körül 90 fokkal.</w:t>
      </w:r>
    </w:p>
    <w:p w14:paraId="404156F2" w14:textId="7F051661" w:rsidR="00102400" w:rsidRPr="00EB214E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Kiszámít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domborítás/homorítás tetejét</w:t>
      </w:r>
    </w:p>
    <w:p w14:paraId="1EEC1CF9" w14:textId="677EDD8F" w:rsidR="00102400" w:rsidRPr="00EB214E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Megállapít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szakaszfelező merőleges hosszát az eltolt középpont és a domborítás/homorítás távolságából.</w:t>
      </w:r>
    </w:p>
    <w:p w14:paraId="3E840CDD" w14:textId="39EA681C" w:rsidR="00102400" w:rsidRPr="00EB214E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Ezt a pontot visszates</w:t>
      </w:r>
      <w:r w:rsidR="003D13E8" w:rsidRPr="00EB214E">
        <w:rPr>
          <w:rFonts w:cs="Times New Roman"/>
        </w:rPr>
        <w:t xml:space="preserve">zem </w:t>
      </w:r>
      <w:r w:rsidRPr="00EB214E">
        <w:rPr>
          <w:rFonts w:cs="Times New Roman"/>
        </w:rPr>
        <w:t>a helyére</w:t>
      </w:r>
    </w:p>
    <w:p w14:paraId="64AB3E71" w14:textId="300E7049" w:rsidR="00102400" w:rsidRPr="00EB214E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Kiszámol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szakasz kezdő, végpontja és domborítás teteje pontokkal meghatározott háromszög köré rajzolható kört</w:t>
      </w:r>
    </w:p>
    <w:p w14:paraId="4F0A9C50" w14:textId="3C37D4DD" w:rsidR="00E95A4B" w:rsidRPr="00EB214E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Meghatároz</w:t>
      </w:r>
      <w:r w:rsidR="003D13E8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szögeket</w:t>
      </w:r>
      <w:r w:rsidR="00E95A4B" w:rsidRPr="00EB214E">
        <w:rPr>
          <w:rFonts w:cs="Times New Roman"/>
        </w:rPr>
        <w:t>,</w:t>
      </w:r>
      <w:r w:rsidRPr="00EB214E">
        <w:rPr>
          <w:rFonts w:cs="Times New Roman"/>
        </w:rPr>
        <w:t xml:space="preserve"> amik meghatározzák a levágandó körív valós hosszát.</w:t>
      </w:r>
    </w:p>
    <w:p w14:paraId="7072A5A6" w14:textId="6266C10F" w:rsidR="00684A7D" w:rsidRPr="00EB214E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425" w:name="_Toc100518237"/>
      <w:r w:rsidRPr="00EB214E">
        <w:rPr>
          <w:rFonts w:cs="Times New Roman"/>
        </w:rPr>
        <w:t xml:space="preserve">Entitás típusokhoz felüldefiniált </w:t>
      </w:r>
      <w:proofErr w:type="spellStart"/>
      <w:r w:rsidRPr="00EB214E">
        <w:rPr>
          <w:rFonts w:cs="Times New Roman"/>
        </w:rPr>
        <w:t>draw</w:t>
      </w:r>
      <w:proofErr w:type="spellEnd"/>
      <w:r w:rsidRPr="00EB214E">
        <w:rPr>
          <w:rFonts w:cs="Times New Roman"/>
        </w:rPr>
        <w:t xml:space="preserve"> eljárások bemutatása</w:t>
      </w:r>
      <w:bookmarkEnd w:id="425"/>
    </w:p>
    <w:p w14:paraId="013AE70C" w14:textId="71E65A70" w:rsidR="000B50C3" w:rsidRPr="00246245" w:rsidRDefault="000B50C3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Minden rajzolható entitás őse az ENTITY osztály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amiben megtalálható</w:t>
      </w:r>
      <w:r w:rsidR="00335FF8">
        <w:rPr>
          <w:rFonts w:cs="Times New Roman"/>
        </w:rPr>
        <w:t xml:space="preserve"> a</w:t>
      </w:r>
      <w:r w:rsidRPr="007753AC">
        <w:rPr>
          <w:rFonts w:cs="Times New Roman"/>
        </w:rPr>
        <w:t xml:space="preserve"> </w:t>
      </w:r>
      <w:proofErr w:type="spellStart"/>
      <w:r w:rsidRPr="007753AC">
        <w:rPr>
          <w:rFonts w:cs="Times New Roman"/>
        </w:rPr>
        <w:t>draw</w:t>
      </w:r>
      <w:proofErr w:type="spellEnd"/>
      <w:r w:rsidRPr="007753AC">
        <w:rPr>
          <w:rFonts w:cs="Times New Roman"/>
        </w:rPr>
        <w:t xml:space="preserve">() </w:t>
      </w:r>
      <w:r w:rsidR="00EF54B5" w:rsidRPr="00246245">
        <w:rPr>
          <w:rFonts w:cs="Times New Roman"/>
        </w:rPr>
        <w:t>függvény</w:t>
      </w:r>
      <w:r w:rsidR="00335FF8">
        <w:rPr>
          <w:rFonts w:cs="Times New Roman"/>
        </w:rPr>
        <w:t xml:space="preserve"> és amit</w:t>
      </w:r>
      <w:r w:rsidRPr="00246245">
        <w:rPr>
          <w:rFonts w:cs="Times New Roman"/>
        </w:rPr>
        <w:t xml:space="preserve"> felüldefiniál</w:t>
      </w:r>
      <w:r w:rsidR="005668F1" w:rsidRPr="00246245">
        <w:rPr>
          <w:rFonts w:cs="Times New Roman"/>
        </w:rPr>
        <w:t>o</w:t>
      </w:r>
      <w:r w:rsidR="00335FF8">
        <w:rPr>
          <w:rFonts w:cs="Times New Roman"/>
        </w:rPr>
        <w:t>k kiterjesztés esetén</w:t>
      </w:r>
      <w:r w:rsidRPr="00246245">
        <w:rPr>
          <w:rFonts w:cs="Times New Roman"/>
        </w:rPr>
        <w:t xml:space="preserve">. A következő </w:t>
      </w:r>
      <w:r w:rsidR="00EF54B5" w:rsidRPr="00246245">
        <w:rPr>
          <w:rFonts w:cs="Times New Roman"/>
        </w:rPr>
        <w:t>fejezetben</w:t>
      </w:r>
      <w:r w:rsidRPr="00246245">
        <w:rPr>
          <w:rFonts w:cs="Times New Roman"/>
        </w:rPr>
        <w:t xml:space="preserve"> ezeket a felül</w:t>
      </w:r>
      <w:r w:rsidR="00E95A4B" w:rsidRPr="00246245">
        <w:rPr>
          <w:rFonts w:cs="Times New Roman"/>
        </w:rPr>
        <w:t>definiálásokat</w:t>
      </w:r>
      <w:r w:rsidRPr="00246245">
        <w:rPr>
          <w:rFonts w:cs="Times New Roman"/>
        </w:rPr>
        <w:t xml:space="preserve"> fogom bemutatni.</w:t>
      </w:r>
    </w:p>
    <w:p w14:paraId="49FA6996" w14:textId="7E399467" w:rsidR="000B50C3" w:rsidRPr="00EB214E" w:rsidRDefault="00EF54B5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folyamat megkezdése előtt a rajzvászonra meghív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</w:t>
      </w:r>
      <w:proofErr w:type="spellStart"/>
      <w:r w:rsidRPr="00EB214E">
        <w:rPr>
          <w:rFonts w:cs="Times New Roman"/>
        </w:rPr>
        <w:t>beginpath</w:t>
      </w:r>
      <w:proofErr w:type="spellEnd"/>
      <w:r w:rsidRPr="00EB214E">
        <w:rPr>
          <w:rFonts w:cs="Times New Roman"/>
        </w:rPr>
        <w:t>() eljárást, ami nem engedi</w:t>
      </w:r>
      <w:ins w:id="426" w:author="Ujszászi Mi" w:date="2022-05-03T23:21:00Z">
        <w:r w:rsidR="006F146C">
          <w:rPr>
            <w:rFonts w:cs="Times New Roman"/>
          </w:rPr>
          <w:t>,</w:t>
        </w:r>
      </w:ins>
      <w:r w:rsidRPr="00EB214E">
        <w:rPr>
          <w:rFonts w:cs="Times New Roman"/>
        </w:rPr>
        <w:t xml:space="preserve"> hogy olyan elem legyen a rajzolási metodikában</w:t>
      </w:r>
      <w:r w:rsidR="005668F1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 xml:space="preserve">amire még nem hívódott </w:t>
      </w:r>
      <w:proofErr w:type="spellStart"/>
      <w:r w:rsidRPr="00EB214E">
        <w:rPr>
          <w:rFonts w:cs="Times New Roman"/>
        </w:rPr>
        <w:t>fill</w:t>
      </w:r>
      <w:proofErr w:type="spellEnd"/>
      <w:r w:rsidRPr="00EB214E">
        <w:rPr>
          <w:rFonts w:cs="Times New Roman"/>
        </w:rPr>
        <w:t>() mint kitöltés vagy stroke() mint kirajzolás parancs.</w:t>
      </w:r>
    </w:p>
    <w:p w14:paraId="238D243E" w14:textId="15662A76" w:rsidR="00A43F86" w:rsidRPr="00EB214E" w:rsidRDefault="00A43F86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427" w:name="_Toc100518238"/>
      <w:r w:rsidRPr="00EB214E">
        <w:rPr>
          <w:rFonts w:cs="Times New Roman"/>
        </w:rPr>
        <w:t>3dface</w:t>
      </w:r>
      <w:bookmarkEnd w:id="427"/>
    </w:p>
    <w:p w14:paraId="7541F778" w14:textId="36F74FD6" w:rsidR="00842A56" w:rsidRPr="007753AC" w:rsidRDefault="00842A56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entitás négy darab zárt vonalhalmazt tartalmaz. Specializációja, hogy bináris változóval jelölni lehet</w:t>
      </w:r>
      <w:r w:rsidR="00EF54B5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hogy egy vonal látszódik vagy nem.</w:t>
      </w:r>
    </w:p>
    <w:p w14:paraId="36D3A28A" w14:textId="2A526B9E" w:rsidR="00F03AB3" w:rsidRPr="00EB214E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F03AB3" w:rsidRPr="00776039" w14:paraId="38A69772" w14:textId="77777777" w:rsidTr="00842A56">
        <w:tc>
          <w:tcPr>
            <w:tcW w:w="846" w:type="dxa"/>
          </w:tcPr>
          <w:p w14:paraId="4B91A7F1" w14:textId="7B1564AC" w:rsidR="00F03AB3" w:rsidRPr="00EB214E" w:rsidRDefault="00842A56" w:rsidP="006F146C">
            <w:pPr>
              <w:spacing w:line="360" w:lineRule="auto"/>
              <w:pPrChange w:id="428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lastRenderedPageBreak/>
              <w:t>Típuskód</w:t>
            </w:r>
          </w:p>
        </w:tc>
        <w:tc>
          <w:tcPr>
            <w:tcW w:w="8216" w:type="dxa"/>
          </w:tcPr>
          <w:p w14:paraId="2DE4ABFB" w14:textId="3DE40683" w:rsidR="00F03AB3" w:rsidRPr="00EB214E" w:rsidRDefault="00842A56" w:rsidP="006F146C">
            <w:pPr>
              <w:spacing w:line="360" w:lineRule="auto"/>
              <w:pPrChange w:id="429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842A56" w:rsidRPr="00776039" w14:paraId="3B2ED93F" w14:textId="77777777" w:rsidTr="00EB214E">
        <w:trPr>
          <w:trHeight w:val="983"/>
        </w:trPr>
        <w:tc>
          <w:tcPr>
            <w:tcW w:w="846" w:type="dxa"/>
          </w:tcPr>
          <w:p w14:paraId="17D7745C" w14:textId="11574E50" w:rsidR="00842A56" w:rsidRPr="00EB214E" w:rsidRDefault="00842A56" w:rsidP="006F146C">
            <w:pPr>
              <w:spacing w:line="360" w:lineRule="auto"/>
              <w:pPrChange w:id="430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39</w:t>
            </w:r>
          </w:p>
        </w:tc>
        <w:tc>
          <w:tcPr>
            <w:tcW w:w="8216" w:type="dxa"/>
          </w:tcPr>
          <w:p w14:paraId="3F97BCB2" w14:textId="06E9099F" w:rsidR="00842A56" w:rsidRPr="00EB214E" w:rsidRDefault="00842A56" w:rsidP="006F146C">
            <w:pPr>
              <w:spacing w:line="360" w:lineRule="auto"/>
              <w:pPrChange w:id="431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rajzolás során használt vonalhossz vastagsága. Ha nem érkezik változó szinten definiálható alapértelmezett vonalvastagság.</w:t>
            </w:r>
          </w:p>
        </w:tc>
      </w:tr>
      <w:tr w:rsidR="00F03AB3" w:rsidRPr="00776039" w14:paraId="443ECD92" w14:textId="77777777" w:rsidTr="00842A56">
        <w:tc>
          <w:tcPr>
            <w:tcW w:w="846" w:type="dxa"/>
          </w:tcPr>
          <w:p w14:paraId="6A0CD364" w14:textId="369B52CA" w:rsidR="00F03AB3" w:rsidRPr="00EB214E" w:rsidRDefault="00F03AB3" w:rsidP="006F146C">
            <w:pPr>
              <w:spacing w:line="360" w:lineRule="auto"/>
              <w:pPrChange w:id="432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Pr="00EB214E" w:rsidRDefault="00842A56" w:rsidP="006F146C">
            <w:pPr>
              <w:spacing w:line="360" w:lineRule="auto"/>
              <w:pPrChange w:id="433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Bináris </w:t>
            </w:r>
            <w:proofErr w:type="spellStart"/>
            <w:r w:rsidRPr="00EB214E">
              <w:t>blocktype</w:t>
            </w:r>
            <w:proofErr w:type="spellEnd"/>
            <w:r w:rsidRPr="00EB214E">
              <w:t xml:space="preserve"> </w:t>
            </w:r>
            <w:proofErr w:type="spellStart"/>
            <w:r w:rsidRPr="00EB214E">
              <w:t>flag</w:t>
            </w:r>
            <w:proofErr w:type="spellEnd"/>
            <w:r w:rsidRPr="00EB214E">
              <w:t>. Azt jelöli</w:t>
            </w:r>
            <w:r w:rsidR="009704B2" w:rsidRPr="00EB214E">
              <w:t xml:space="preserve">, </w:t>
            </w:r>
            <w:r w:rsidRPr="00EB214E">
              <w:t>hogy melyik vonal látható és melyik nem.0-16ig vehet fel bináris értékeket. Az egymás utáni helyiértékek jelölik</w:t>
            </w:r>
            <w:r w:rsidR="009704B2" w:rsidRPr="00EB214E">
              <w:t xml:space="preserve">, </w:t>
            </w:r>
            <w:r w:rsidRPr="00EB214E">
              <w:t>hogy a négy vonal közül melyik látszódik.</w:t>
            </w:r>
          </w:p>
        </w:tc>
      </w:tr>
      <w:tr w:rsidR="00F03AB3" w:rsidRPr="00776039" w14:paraId="30E2250A" w14:textId="77777777" w:rsidTr="00842A56">
        <w:tc>
          <w:tcPr>
            <w:tcW w:w="846" w:type="dxa"/>
          </w:tcPr>
          <w:p w14:paraId="747921C1" w14:textId="4914B2EF" w:rsidR="00F03AB3" w:rsidRPr="00EB214E" w:rsidRDefault="00F03AB3" w:rsidP="006F146C">
            <w:pPr>
              <w:spacing w:line="360" w:lineRule="auto"/>
              <w:pPrChange w:id="434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Pr="00EB214E" w:rsidRDefault="009704B2" w:rsidP="006F146C">
            <w:pPr>
              <w:spacing w:line="360" w:lineRule="auto"/>
              <w:pPrChange w:id="435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első pont X koordinátája</w:t>
            </w:r>
          </w:p>
        </w:tc>
      </w:tr>
      <w:tr w:rsidR="00F03AB3" w:rsidRPr="00776039" w14:paraId="0328061D" w14:textId="77777777" w:rsidTr="00842A56">
        <w:tc>
          <w:tcPr>
            <w:tcW w:w="846" w:type="dxa"/>
          </w:tcPr>
          <w:p w14:paraId="6EB3AB86" w14:textId="7AB8D0FA" w:rsidR="00F03AB3" w:rsidRPr="00EB214E" w:rsidRDefault="00F03AB3" w:rsidP="006F146C">
            <w:pPr>
              <w:spacing w:line="360" w:lineRule="auto"/>
              <w:pPrChange w:id="436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</w:t>
            </w:r>
            <w:r w:rsidR="00842A56" w:rsidRPr="00EB214E">
              <w:t>20</w:t>
            </w:r>
          </w:p>
        </w:tc>
        <w:tc>
          <w:tcPr>
            <w:tcW w:w="8216" w:type="dxa"/>
          </w:tcPr>
          <w:p w14:paraId="7DC82B09" w14:textId="6B8DC738" w:rsidR="00F03AB3" w:rsidRPr="00EB214E" w:rsidRDefault="009704B2" w:rsidP="006F146C">
            <w:pPr>
              <w:spacing w:line="360" w:lineRule="auto"/>
              <w:pPrChange w:id="437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első pont Y koordinátája</w:t>
            </w:r>
          </w:p>
        </w:tc>
      </w:tr>
      <w:tr w:rsidR="00F03AB3" w:rsidRPr="00776039" w14:paraId="5E5623C2" w14:textId="77777777" w:rsidTr="00842A56">
        <w:tc>
          <w:tcPr>
            <w:tcW w:w="846" w:type="dxa"/>
          </w:tcPr>
          <w:p w14:paraId="317F342B" w14:textId="7567F221" w:rsidR="00F03AB3" w:rsidRPr="00EB214E" w:rsidRDefault="00F03AB3" w:rsidP="006F146C">
            <w:pPr>
              <w:spacing w:line="360" w:lineRule="auto"/>
              <w:pPrChange w:id="438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</w:t>
            </w:r>
            <w:r w:rsidR="00842A56" w:rsidRPr="00EB214E">
              <w:t>1</w:t>
            </w:r>
          </w:p>
        </w:tc>
        <w:tc>
          <w:tcPr>
            <w:tcW w:w="8216" w:type="dxa"/>
          </w:tcPr>
          <w:p w14:paraId="780120D9" w14:textId="269A3711" w:rsidR="00F03AB3" w:rsidRPr="00EB214E" w:rsidRDefault="009704B2" w:rsidP="006F146C">
            <w:pPr>
              <w:spacing w:line="360" w:lineRule="auto"/>
              <w:pPrChange w:id="439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második pont X koordinátája</w:t>
            </w:r>
          </w:p>
        </w:tc>
      </w:tr>
      <w:tr w:rsidR="00F03AB3" w:rsidRPr="00776039" w14:paraId="11B17D1D" w14:textId="77777777" w:rsidTr="00842A56">
        <w:tc>
          <w:tcPr>
            <w:tcW w:w="846" w:type="dxa"/>
          </w:tcPr>
          <w:p w14:paraId="29A6BE4B" w14:textId="547F1883" w:rsidR="00F03AB3" w:rsidRPr="00EB214E" w:rsidRDefault="00842A56" w:rsidP="006F146C">
            <w:pPr>
              <w:spacing w:line="360" w:lineRule="auto"/>
              <w:pPrChange w:id="440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Pr="00EB214E" w:rsidRDefault="009704B2" w:rsidP="006F146C">
            <w:pPr>
              <w:spacing w:line="360" w:lineRule="auto"/>
              <w:pPrChange w:id="441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második pont Y koordinátája</w:t>
            </w:r>
          </w:p>
        </w:tc>
      </w:tr>
      <w:tr w:rsidR="00F03AB3" w:rsidRPr="00776039" w14:paraId="1CB32334" w14:textId="77777777" w:rsidTr="00842A56">
        <w:tc>
          <w:tcPr>
            <w:tcW w:w="846" w:type="dxa"/>
          </w:tcPr>
          <w:p w14:paraId="61197D40" w14:textId="7867FCB4" w:rsidR="00F03AB3" w:rsidRPr="00EB214E" w:rsidRDefault="00842A56" w:rsidP="006F146C">
            <w:pPr>
              <w:spacing w:line="360" w:lineRule="auto"/>
              <w:pPrChange w:id="442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Pr="00EB214E" w:rsidRDefault="009704B2" w:rsidP="006F146C">
            <w:pPr>
              <w:spacing w:line="360" w:lineRule="auto"/>
              <w:pPrChange w:id="443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harmadik pont X koordinátája</w:t>
            </w:r>
          </w:p>
        </w:tc>
      </w:tr>
      <w:tr w:rsidR="00F03AB3" w:rsidRPr="00776039" w14:paraId="5AD63C7D" w14:textId="77777777" w:rsidTr="00842A56">
        <w:tc>
          <w:tcPr>
            <w:tcW w:w="846" w:type="dxa"/>
          </w:tcPr>
          <w:p w14:paraId="1F5A52F7" w14:textId="663C4E3F" w:rsidR="00F03AB3" w:rsidRPr="00EB214E" w:rsidRDefault="00842A56" w:rsidP="006F146C">
            <w:pPr>
              <w:spacing w:line="360" w:lineRule="auto"/>
              <w:pPrChange w:id="444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Pr="00EB214E" w:rsidRDefault="009704B2" w:rsidP="006F146C">
            <w:pPr>
              <w:spacing w:line="360" w:lineRule="auto"/>
              <w:pPrChange w:id="445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harmadik pont Y koordinátája</w:t>
            </w:r>
          </w:p>
        </w:tc>
      </w:tr>
      <w:tr w:rsidR="00F03AB3" w:rsidRPr="00776039" w14:paraId="7CBDA112" w14:textId="77777777" w:rsidTr="00842A56">
        <w:tc>
          <w:tcPr>
            <w:tcW w:w="846" w:type="dxa"/>
          </w:tcPr>
          <w:p w14:paraId="67DB7687" w14:textId="150D4664" w:rsidR="00F03AB3" w:rsidRPr="00EB214E" w:rsidRDefault="00842A56" w:rsidP="006F146C">
            <w:pPr>
              <w:spacing w:line="360" w:lineRule="auto"/>
              <w:pPrChange w:id="446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Pr="00EB214E" w:rsidRDefault="009704B2" w:rsidP="006F146C">
            <w:pPr>
              <w:spacing w:line="360" w:lineRule="auto"/>
              <w:pPrChange w:id="447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negyedik pont X koordinátája</w:t>
            </w:r>
          </w:p>
        </w:tc>
      </w:tr>
      <w:tr w:rsidR="00F03AB3" w:rsidRPr="00776039" w14:paraId="49D236AF" w14:textId="77777777" w:rsidTr="00842A56">
        <w:tc>
          <w:tcPr>
            <w:tcW w:w="846" w:type="dxa"/>
          </w:tcPr>
          <w:p w14:paraId="11D91B70" w14:textId="17D92FEE" w:rsidR="00F03AB3" w:rsidRPr="00EB214E" w:rsidRDefault="00842A56" w:rsidP="006F146C">
            <w:pPr>
              <w:spacing w:line="360" w:lineRule="auto"/>
              <w:pPrChange w:id="448" w:author="Ujszászi Mi" w:date="2022-05-03T23:2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Pr="00EB214E" w:rsidRDefault="009704B2" w:rsidP="00663170">
            <w:pPr>
              <w:keepNext/>
              <w:spacing w:line="360" w:lineRule="auto"/>
              <w:pPrChange w:id="449" w:author="Ujszászi Mi" w:date="2022-05-03T23:2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negyedik pont Y koordinátája</w:t>
            </w:r>
          </w:p>
        </w:tc>
      </w:tr>
    </w:tbl>
    <w:p w14:paraId="54B14B00" w14:textId="28114BCF" w:rsidR="009704B2" w:rsidRPr="00EB214E" w:rsidRDefault="00663170" w:rsidP="00663170">
      <w:pPr>
        <w:pStyle w:val="Kpalrs"/>
        <w:spacing w:before="240" w:line="360" w:lineRule="auto"/>
        <w:jc w:val="center"/>
        <w:rPr>
          <w:rFonts w:cs="Times New Roman"/>
        </w:rPr>
        <w:pPrChange w:id="450" w:author="Ujszászi Mi" w:date="2022-05-03T23:26:00Z">
          <w:pPr>
            <w:spacing w:line="360" w:lineRule="auto"/>
            <w:jc w:val="both"/>
          </w:pPr>
        </w:pPrChange>
      </w:pPr>
      <w:ins w:id="451" w:author="Ujszászi Mi" w:date="2022-05-03T23:26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452" w:author="Ujszászi Mi" w:date="2022-05-04T00:35:00Z">
        <w:r w:rsidR="009072F0">
          <w:rPr>
            <w:rFonts w:cs="Times New Roman"/>
            <w:noProof/>
          </w:rPr>
          <w:t>4</w:t>
        </w:r>
      </w:ins>
      <w:ins w:id="453" w:author="Ujszászi Mi" w:date="2022-05-03T23:26:00Z">
        <w:r>
          <w:rPr>
            <w:rFonts w:cs="Times New Roman"/>
          </w:rPr>
          <w:fldChar w:fldCharType="end"/>
        </w:r>
        <w:r>
          <w:t>. táblázat</w:t>
        </w:r>
        <w:r w:rsidRPr="009B6C28">
          <w:t xml:space="preserve"> </w:t>
        </w:r>
      </w:ins>
      <w:ins w:id="454" w:author="Ujszászi Mi" w:date="2022-05-03T23:43:00Z">
        <w:r w:rsidR="001F3341">
          <w:t xml:space="preserve">rajzolásban érintett 3DFACE </w:t>
        </w:r>
        <w:proofErr w:type="spellStart"/>
        <w:r w:rsidR="001F3341">
          <w:t>property</w:t>
        </w:r>
        <w:proofErr w:type="spellEnd"/>
        <w:r w:rsidR="001F3341">
          <w:t>-k</w:t>
        </w:r>
      </w:ins>
    </w:p>
    <w:p w14:paraId="69F5992E" w14:textId="0983D609" w:rsidR="009704B2" w:rsidRPr="00EB214E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0AC4D477" w14:textId="090ADCD3" w:rsidR="009704B2" w:rsidRPr="00EB214E" w:rsidRDefault="009704B2" w:rsidP="00C84064">
      <w:pPr>
        <w:spacing w:line="360" w:lineRule="auto"/>
        <w:ind w:firstLine="708"/>
        <w:jc w:val="both"/>
        <w:rPr>
          <w:rFonts w:cs="Times New Roman"/>
        </w:rPr>
      </w:pPr>
      <w:r w:rsidRPr="00EB214E">
        <w:rPr>
          <w:rFonts w:cs="Times New Roman"/>
        </w:rPr>
        <w:t xml:space="preserve">A „ 70”-es kódhoz tartozó értéket </w:t>
      </w:r>
      <w:proofErr w:type="spellStart"/>
      <w:r w:rsidRPr="00EB214E">
        <w:rPr>
          <w:rFonts w:cs="Times New Roman"/>
        </w:rPr>
        <w:t>stringként</w:t>
      </w:r>
      <w:proofErr w:type="spellEnd"/>
      <w:r w:rsidRPr="00EB214E">
        <w:rPr>
          <w:rFonts w:cs="Times New Roman"/>
        </w:rPr>
        <w:t xml:space="preserve"> karakteresen értelmez</w:t>
      </w:r>
      <w:r w:rsidR="0037560A" w:rsidRPr="00EB214E">
        <w:rPr>
          <w:rFonts w:cs="Times New Roman"/>
        </w:rPr>
        <w:t>em</w:t>
      </w:r>
      <w:r w:rsidRPr="00EB214E">
        <w:rPr>
          <w:rFonts w:cs="Times New Roman"/>
        </w:rPr>
        <w:t xml:space="preserve"> hátulról. Abban az esetben</w:t>
      </w:r>
      <w:ins w:id="455" w:author="Zoltan Toth, Dr." w:date="2022-05-01T10:06:00Z">
        <w:r w:rsidR="00715509">
          <w:rPr>
            <w:rFonts w:cs="Times New Roman"/>
          </w:rPr>
          <w:t>,</w:t>
        </w:r>
      </w:ins>
      <w:r w:rsidRPr="00EB214E">
        <w:rPr>
          <w:rFonts w:cs="Times New Roman"/>
        </w:rPr>
        <w:t xml:space="preserve"> ha a karakter 0 értékű, akkor kirajzol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megfelelő két pont közötti vonalalt, ellenkező esetben a feldolgozással és nem történik rajzolás.</w:t>
      </w:r>
    </w:p>
    <w:p w14:paraId="2BDF4F02" w14:textId="34101BAE" w:rsidR="00EF54B5" w:rsidRPr="00EB214E" w:rsidDel="00663170" w:rsidRDefault="00EF54B5" w:rsidP="00C84064">
      <w:pPr>
        <w:spacing w:line="360" w:lineRule="auto"/>
        <w:jc w:val="both"/>
        <w:rPr>
          <w:del w:id="456" w:author="Ujszászi Mi" w:date="2022-05-03T23:28:00Z"/>
          <w:rFonts w:cs="Times New Roman"/>
        </w:rPr>
      </w:pPr>
      <w:r w:rsidRPr="00EB214E">
        <w:rPr>
          <w:rFonts w:cs="Times New Roman"/>
        </w:rPr>
        <w:t xml:space="preserve">A canvas szinten a </w:t>
      </w:r>
      <w:proofErr w:type="spellStart"/>
      <w:r w:rsidRPr="00EB214E">
        <w:rPr>
          <w:rFonts w:cs="Times New Roman"/>
        </w:rPr>
        <w:t>moveto</w:t>
      </w:r>
      <w:proofErr w:type="spellEnd"/>
      <w:r w:rsidRPr="00EB214E">
        <w:rPr>
          <w:rFonts w:cs="Times New Roman"/>
        </w:rPr>
        <w:t xml:space="preserve">(), </w:t>
      </w:r>
      <w:proofErr w:type="spellStart"/>
      <w:r w:rsidRPr="00EB214E">
        <w:rPr>
          <w:rFonts w:cs="Times New Roman"/>
        </w:rPr>
        <w:t>line</w:t>
      </w:r>
      <w:del w:id="457" w:author="Zoltan Toth, Dr." w:date="2022-05-01T10:06:00Z">
        <w:r w:rsidRPr="00EB214E" w:rsidDel="00CA38B3">
          <w:rPr>
            <w:rFonts w:cs="Times New Roman"/>
          </w:rPr>
          <w:delText xml:space="preserve"> </w:delText>
        </w:r>
      </w:del>
      <w:r w:rsidRPr="00EB214E">
        <w:rPr>
          <w:rFonts w:cs="Times New Roman"/>
        </w:rPr>
        <w:t>to</w:t>
      </w:r>
      <w:proofErr w:type="spellEnd"/>
      <w:r w:rsidRPr="00EB214E">
        <w:rPr>
          <w:rFonts w:cs="Times New Roman"/>
        </w:rPr>
        <w:t>() függvényeket használ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valós rajzolás elvégzéséhez.</w:t>
      </w:r>
    </w:p>
    <w:p w14:paraId="713B2DDE" w14:textId="77777777" w:rsidR="009704B2" w:rsidRPr="00EB214E" w:rsidRDefault="009704B2" w:rsidP="00C84064">
      <w:pPr>
        <w:spacing w:line="360" w:lineRule="auto"/>
        <w:jc w:val="both"/>
        <w:rPr>
          <w:rFonts w:cs="Times New Roman"/>
        </w:rPr>
      </w:pPr>
    </w:p>
    <w:p w14:paraId="32455797" w14:textId="37D8F6B9" w:rsidR="00A43F86" w:rsidRPr="00EB214E" w:rsidRDefault="005668F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F</w:t>
      </w:r>
      <w:r w:rsidR="000B4DEB" w:rsidRPr="00EB214E">
        <w:rPr>
          <w:rFonts w:cs="Times New Roman"/>
        </w:rPr>
        <w:t>elmerült problémák kezelése</w:t>
      </w:r>
    </w:p>
    <w:p w14:paraId="4644148E" w14:textId="37A74910" w:rsidR="000B50C3" w:rsidRPr="00EB214E" w:rsidDel="00663170" w:rsidRDefault="00033B1C" w:rsidP="00C84064">
      <w:pPr>
        <w:spacing w:line="360" w:lineRule="auto"/>
        <w:ind w:firstLine="708"/>
        <w:jc w:val="both"/>
        <w:rPr>
          <w:del w:id="458" w:author="Ujszászi Mi" w:date="2022-05-03T23:33:00Z"/>
          <w:rFonts w:cs="Times New Roman"/>
        </w:rPr>
      </w:pPr>
      <w:r w:rsidRPr="00EB214E">
        <w:rPr>
          <w:rFonts w:cs="Times New Roman"/>
        </w:rPr>
        <w:t xml:space="preserve">A fejlesztés során nem volt </w:t>
      </w:r>
      <w:r w:rsidR="0037560A" w:rsidRPr="00EB214E">
        <w:rPr>
          <w:rFonts w:cs="Times New Roman"/>
        </w:rPr>
        <w:t>egyértelmű</w:t>
      </w:r>
      <w:r w:rsidRPr="00EB214E">
        <w:rPr>
          <w:rFonts w:cs="Times New Roman"/>
        </w:rPr>
        <w:t>, hogy honnan indít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bináris </w:t>
      </w:r>
      <w:r w:rsidR="00335FF8">
        <w:rPr>
          <w:rFonts w:cs="Times New Roman"/>
        </w:rPr>
        <w:t>adat</w:t>
      </w:r>
      <w:r w:rsidR="00335FF8" w:rsidRPr="00EB214E">
        <w:rPr>
          <w:rFonts w:cs="Times New Roman"/>
        </w:rPr>
        <w:t xml:space="preserve"> </w:t>
      </w:r>
      <w:r w:rsidRPr="00EB214E">
        <w:rPr>
          <w:rFonts w:cs="Times New Roman"/>
        </w:rPr>
        <w:t xml:space="preserve">feldolgozását. </w:t>
      </w:r>
      <w:r w:rsidR="005668F1" w:rsidRPr="00EB214E">
        <w:rPr>
          <w:rFonts w:cs="Times New Roman"/>
        </w:rPr>
        <w:t>V</w:t>
      </w:r>
      <w:r w:rsidRPr="00EB214E">
        <w:rPr>
          <w:rFonts w:cs="Times New Roman"/>
        </w:rPr>
        <w:t>alójába</w:t>
      </w:r>
      <w:r w:rsidR="0079372A">
        <w:rPr>
          <w:rFonts w:cs="Times New Roman"/>
        </w:rPr>
        <w:t xml:space="preserve">, </w:t>
      </w:r>
      <w:r w:rsidRPr="00EB214E">
        <w:rPr>
          <w:rFonts w:cs="Times New Roman"/>
        </w:rPr>
        <w:t xml:space="preserve">a </w:t>
      </w:r>
      <w:del w:id="459" w:author="Ujszászi Mi" w:date="2022-05-03T23:30:00Z">
        <w:r w:rsidRPr="00EB214E" w:rsidDel="00663170">
          <w:rPr>
            <w:rFonts w:cs="Times New Roman"/>
          </w:rPr>
          <w:delText xml:space="preserve">csatolt </w:delText>
        </w:r>
      </w:del>
      <w:ins w:id="460" w:author="Ujszászi Mi" w:date="2022-05-03T23:30:00Z">
        <w:r w:rsidR="00663170">
          <w:rPr>
            <w:rFonts w:cs="Times New Roman"/>
          </w:rPr>
          <w:t xml:space="preserve">lenti </w:t>
        </w:r>
      </w:ins>
      <w:ins w:id="461" w:author="Ujszászi Mi" w:date="2022-05-03T23:32:00Z">
        <w:r w:rsidR="00663170">
          <w:rPr>
            <w:rFonts w:cs="Times New Roman"/>
          </w:rPr>
          <w:t>kódrészleten (</w:t>
        </w:r>
        <w:r w:rsidR="00663170">
          <w:rPr>
            <w:rFonts w:cs="Times New Roman"/>
          </w:rPr>
          <w:fldChar w:fldCharType="begin"/>
        </w:r>
        <w:r w:rsidR="00663170">
          <w:rPr>
            <w:rFonts w:cs="Times New Roman"/>
          </w:rPr>
          <w:instrText xml:space="preserve"> REF _Ref102513137 \h </w:instrText>
        </w:r>
        <w:r w:rsidR="00663170">
          <w:rPr>
            <w:rFonts w:cs="Times New Roman"/>
          </w:rPr>
        </w:r>
      </w:ins>
      <w:r w:rsidR="00663170">
        <w:rPr>
          <w:rFonts w:cs="Times New Roman"/>
        </w:rPr>
        <w:fldChar w:fldCharType="separate"/>
      </w:r>
      <w:ins w:id="462" w:author="Ujszászi Mi" w:date="2022-05-03T23:32:00Z">
        <w:r w:rsidR="00663170">
          <w:rPr>
            <w:noProof/>
          </w:rPr>
          <w:t>1</w:t>
        </w:r>
        <w:r w:rsidR="00663170">
          <w:t xml:space="preserve">. kódrészlet. </w:t>
        </w:r>
        <w:r w:rsidR="00663170" w:rsidRPr="00691B5E">
          <w:t>3dFac</w:t>
        </w:r>
        <w:r w:rsidR="00663170" w:rsidRPr="00691B5E">
          <w:t>e</w:t>
        </w:r>
        <w:r w:rsidR="00663170" w:rsidRPr="00691B5E">
          <w:t xml:space="preserve"> forrás</w:t>
        </w:r>
        <w:r w:rsidR="00663170">
          <w:rPr>
            <w:rFonts w:cs="Times New Roman"/>
          </w:rPr>
          <w:fldChar w:fldCharType="end"/>
        </w:r>
        <w:r w:rsidR="00663170">
          <w:rPr>
            <w:rFonts w:cs="Times New Roman"/>
          </w:rPr>
          <w:t xml:space="preserve">) </w:t>
        </w:r>
      </w:ins>
      <w:del w:id="463" w:author="Ujszászi Mi" w:date="2022-05-03T23:31:00Z">
        <w:r w:rsidRPr="00EB214E" w:rsidDel="00663170">
          <w:rPr>
            <w:rFonts w:cs="Times New Roman"/>
          </w:rPr>
          <w:delText>k</w:delText>
        </w:r>
        <w:r w:rsidR="0079372A" w:rsidDel="00663170">
          <w:rPr>
            <w:rFonts w:cs="Times New Roman"/>
          </w:rPr>
          <w:delText>idolgozáson</w:delText>
        </w:r>
      </w:del>
      <w:del w:id="464" w:author="Ujszászi Mi" w:date="2022-05-03T23:32:00Z">
        <w:r w:rsidRPr="00EB214E" w:rsidDel="00663170">
          <w:rPr>
            <w:rFonts w:cs="Times New Roman"/>
          </w:rPr>
          <w:delText xml:space="preserve"> </w:delText>
        </w:r>
      </w:del>
      <w:r w:rsidRPr="00EB214E">
        <w:rPr>
          <w:rFonts w:cs="Times New Roman"/>
        </w:rPr>
        <w:t>látható</w:t>
      </w:r>
      <w:r w:rsidR="0037560A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 xml:space="preserve">hogy a bináris </w:t>
      </w:r>
      <w:r w:rsidR="000B50C3" w:rsidRPr="00EB214E">
        <w:rPr>
          <w:rFonts w:cs="Times New Roman"/>
        </w:rPr>
        <w:t>stringet</w:t>
      </w:r>
      <w:r w:rsidRPr="00EB214E">
        <w:rPr>
          <w:rFonts w:cs="Times New Roman"/>
        </w:rPr>
        <w:t xml:space="preserve"> hátulról </w:t>
      </w:r>
      <w:r w:rsidR="0037560A" w:rsidRPr="00EB214E">
        <w:rPr>
          <w:rFonts w:cs="Times New Roman"/>
        </w:rPr>
        <w:t>kell olvasni</w:t>
      </w:r>
      <w:r w:rsidRPr="00EB214E">
        <w:rPr>
          <w:rFonts w:cs="Times New Roman"/>
        </w:rPr>
        <w:t xml:space="preserve">, de a pontokat elölről </w:t>
      </w:r>
      <w:r w:rsidR="0037560A" w:rsidRPr="00EB214E">
        <w:rPr>
          <w:rFonts w:cs="Times New Roman"/>
        </w:rPr>
        <w:t>kell feldolgozni</w:t>
      </w:r>
      <w:del w:id="465" w:author="Zoltan Toth, Dr." w:date="2022-05-01T10:06:00Z">
        <w:r w:rsidRPr="00EB214E" w:rsidDel="00B54D2D">
          <w:rPr>
            <w:rFonts w:cs="Times New Roman"/>
          </w:rPr>
          <w:delText xml:space="preserve"> fel</w:delText>
        </w:r>
      </w:del>
      <w:r w:rsidR="000B50C3" w:rsidRPr="00EB214E">
        <w:rPr>
          <w:rFonts w:cs="Times New Roman"/>
        </w:rPr>
        <w:t>.</w:t>
      </w:r>
    </w:p>
    <w:p w14:paraId="54CB88E5" w14:textId="77777777" w:rsidR="000B50C3" w:rsidRPr="00EB214E" w:rsidRDefault="000B50C3" w:rsidP="009072F0">
      <w:pPr>
        <w:spacing w:line="360" w:lineRule="auto"/>
        <w:ind w:firstLine="708"/>
        <w:jc w:val="both"/>
        <w:rPr>
          <w:rFonts w:cs="Times New Roman"/>
        </w:rPr>
      </w:pPr>
    </w:p>
    <w:p w14:paraId="3AEE0505" w14:textId="77777777" w:rsidR="00663170" w:rsidRDefault="00033B1C" w:rsidP="009072F0">
      <w:pPr>
        <w:keepNext/>
        <w:spacing w:line="360" w:lineRule="auto"/>
        <w:jc w:val="center"/>
        <w:rPr>
          <w:ins w:id="466" w:author="Ujszászi Mi" w:date="2022-05-03T23:30:00Z"/>
        </w:rPr>
      </w:pPr>
      <w:commentRangeStart w:id="467"/>
      <w:commentRangeStart w:id="468"/>
      <w:r w:rsidRPr="00776039">
        <w:rPr>
          <w:rFonts w:cs="Times New Roman"/>
          <w:noProof/>
        </w:rPr>
        <w:lastRenderedPageBreak/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67"/>
      <w:commentRangeEnd w:id="468"/>
    </w:p>
    <w:bookmarkStart w:id="469" w:name="_Ref102513137"/>
    <w:p w14:paraId="584366C2" w14:textId="37C792F1" w:rsidR="00663170" w:rsidRDefault="00663170" w:rsidP="00663170">
      <w:pPr>
        <w:pStyle w:val="Kpalrs"/>
        <w:jc w:val="center"/>
        <w:rPr>
          <w:ins w:id="470" w:author="Ujszászi Mi" w:date="2022-05-03T23:30:00Z"/>
        </w:rPr>
        <w:pPrChange w:id="471" w:author="Ujszászi Mi" w:date="2022-05-03T23:30:00Z">
          <w:pPr>
            <w:pStyle w:val="Kpalrs"/>
          </w:pPr>
        </w:pPrChange>
      </w:pPr>
      <w:ins w:id="472" w:author="Ujszászi Mi" w:date="2022-05-03T23:30:00Z"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473" w:author="Ujszászi Mi" w:date="2022-05-03T23:47:00Z">
        <w:r w:rsidR="00FF27B9">
          <w:rPr>
            <w:noProof/>
          </w:rPr>
          <w:t>1</w:t>
        </w:r>
      </w:ins>
      <w:ins w:id="474" w:author="Ujszászi Mi" w:date="2022-05-03T23:30:00Z">
        <w:r>
          <w:fldChar w:fldCharType="end"/>
        </w:r>
        <w:r>
          <w:t xml:space="preserve">. kódrészlet. </w:t>
        </w:r>
        <w:r w:rsidRPr="00691B5E">
          <w:t>3dFace forrás</w:t>
        </w:r>
        <w:bookmarkEnd w:id="469"/>
      </w:ins>
    </w:p>
    <w:p w14:paraId="4A392395" w14:textId="2E5FFAFC" w:rsidR="000B50C3" w:rsidRPr="00776039" w:rsidDel="00663170" w:rsidRDefault="00A6065A" w:rsidP="00663170">
      <w:pPr>
        <w:keepNext/>
        <w:spacing w:line="360" w:lineRule="auto"/>
        <w:rPr>
          <w:del w:id="475" w:author="Ujszászi Mi" w:date="2022-05-03T23:33:00Z"/>
          <w:rFonts w:cs="Times New Roman"/>
        </w:rPr>
        <w:pPrChange w:id="476" w:author="Ujszászi Mi" w:date="2022-05-03T23:33:00Z">
          <w:pPr>
            <w:keepNext/>
            <w:spacing w:line="360" w:lineRule="auto"/>
            <w:jc w:val="center"/>
          </w:pPr>
        </w:pPrChange>
      </w:pPr>
      <w:del w:id="477" w:author="Ujszászi Mi" w:date="2022-05-03T23:33:00Z">
        <w:r w:rsidDel="00663170">
          <w:rPr>
            <w:rStyle w:val="Jegyzethivatkozs"/>
          </w:rPr>
          <w:commentReference w:id="467"/>
        </w:r>
        <w:r w:rsidR="00663170" w:rsidDel="00663170">
          <w:rPr>
            <w:rStyle w:val="Jegyzethivatkozs"/>
          </w:rPr>
          <w:commentReference w:id="468"/>
        </w:r>
      </w:del>
    </w:p>
    <w:p w14:paraId="4710AEB1" w14:textId="1D761DEA" w:rsidR="000B50C3" w:rsidRPr="003500B6" w:rsidDel="00663170" w:rsidRDefault="001775D3" w:rsidP="00663170">
      <w:pPr>
        <w:pStyle w:val="Kpalrs"/>
        <w:numPr>
          <w:ilvl w:val="0"/>
          <w:numId w:val="14"/>
        </w:numPr>
        <w:spacing w:line="360" w:lineRule="auto"/>
        <w:jc w:val="center"/>
        <w:rPr>
          <w:del w:id="478" w:author="Ujszászi Mi" w:date="2022-05-03T23:28:00Z"/>
          <w:rFonts w:cs="Times New Roman"/>
        </w:rPr>
        <w:pPrChange w:id="479" w:author="Ujszászi Mi" w:date="2022-05-03T23:28:00Z">
          <w:pPr>
            <w:pStyle w:val="Kpalrs"/>
            <w:spacing w:line="360" w:lineRule="auto"/>
            <w:jc w:val="center"/>
          </w:pPr>
        </w:pPrChange>
      </w:pPr>
      <w:del w:id="480" w:author="Ujszászi Mi" w:date="2022-05-03T23:28:00Z">
        <w:r w:rsidRPr="003500B6" w:rsidDel="00663170">
          <w:rPr>
            <w:rFonts w:cs="Times New Roman"/>
          </w:rPr>
          <w:fldChar w:fldCharType="begin"/>
        </w:r>
        <w:r w:rsidRPr="00EB214E" w:rsidDel="00663170">
          <w:rPr>
            <w:rFonts w:cs="Times New Roman"/>
          </w:rPr>
          <w:delInstrText xml:space="preserve"> SEQ ábra \* ARABIC </w:delInstrText>
        </w:r>
        <w:r w:rsidRPr="003500B6" w:rsidDel="00663170">
          <w:rPr>
            <w:rFonts w:cs="Times New Roman"/>
          </w:rPr>
          <w:fldChar w:fldCharType="separate"/>
        </w:r>
        <w:r w:rsidR="00A816B7" w:rsidRPr="003500B6" w:rsidDel="00663170">
          <w:rPr>
            <w:rFonts w:cs="Times New Roman"/>
            <w:noProof/>
          </w:rPr>
          <w:delText>9</w:delText>
        </w:r>
        <w:r w:rsidRPr="003500B6" w:rsidDel="00663170">
          <w:rPr>
            <w:rFonts w:cs="Times New Roman"/>
            <w:noProof/>
          </w:rPr>
          <w:fldChar w:fldCharType="end"/>
        </w:r>
        <w:r w:rsidR="000B50C3" w:rsidRPr="00776039" w:rsidDel="00663170">
          <w:rPr>
            <w:rFonts w:cs="Times New Roman"/>
          </w:rPr>
          <w:delText>. ábra 3dFace forrás</w:delText>
        </w:r>
      </w:del>
    </w:p>
    <w:p w14:paraId="790E4676" w14:textId="38BC2F60" w:rsidR="000B4DEB" w:rsidRPr="00EB214E" w:rsidRDefault="00EF54B5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481" w:name="_Toc100518239"/>
      <w:r w:rsidRPr="00EB214E">
        <w:rPr>
          <w:rFonts w:cs="Times New Roman"/>
        </w:rPr>
        <w:t>Arc</w:t>
      </w:r>
      <w:bookmarkEnd w:id="481"/>
    </w:p>
    <w:p w14:paraId="6C4A5157" w14:textId="1ED8B46B" w:rsidR="00EF54B5" w:rsidRPr="00EB214E" w:rsidRDefault="00EF54B5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entitás egy körív objektumot ír le. Nagyon hasonlóan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mint a canvas objektum. A l</w:t>
      </w:r>
      <w:r w:rsidRPr="00EB214E">
        <w:rPr>
          <w:rFonts w:cs="Times New Roman"/>
        </w:rPr>
        <w:t>ényegi különbség a rajzolás kezdő pontja.</w:t>
      </w:r>
    </w:p>
    <w:p w14:paraId="1ECC0BCF" w14:textId="3D43A1D7" w:rsidR="000B50C3" w:rsidRPr="00EB214E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Rajzolásban érintett entityproperties</w:t>
      </w:r>
      <w:ins w:id="482" w:author="Ujszászi Mi" w:date="2022-05-03T23:35:00Z">
        <w:r w:rsidR="001F3341">
          <w:rPr>
            <w:rFonts w:cs="Times New Roman"/>
          </w:rPr>
          <w:object w:dxaOrig="113" w:dyaOrig="285" w14:anchorId="1BFA5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pt;height:14.25pt" o:ole="">
              <v:imagedata r:id="rId25" o:title=""/>
            </v:shape>
            <o:OLEObject Type="Embed" ProgID="opendocument.MathDocument.1" ShapeID="_x0000_i1025" DrawAspect="Content" ObjectID="_1713208214" r:id="rId26"/>
          </w:object>
        </w:r>
      </w:ins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:rsidRPr="00776039" w14:paraId="5A7D9207" w14:textId="77777777" w:rsidTr="000B50C3">
        <w:tc>
          <w:tcPr>
            <w:tcW w:w="1123" w:type="dxa"/>
          </w:tcPr>
          <w:p w14:paraId="14EDCB89" w14:textId="77777777" w:rsidR="000B50C3" w:rsidRPr="00EB214E" w:rsidRDefault="000B50C3" w:rsidP="00663170">
            <w:pPr>
              <w:spacing w:line="360" w:lineRule="auto"/>
              <w:pPrChange w:id="483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01A60E41" w14:textId="77777777" w:rsidR="000B50C3" w:rsidRPr="00EB214E" w:rsidRDefault="000B50C3" w:rsidP="00663170">
            <w:pPr>
              <w:spacing w:line="360" w:lineRule="auto"/>
              <w:pPrChange w:id="484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0B50C3" w:rsidRPr="00776039" w14:paraId="7B5D60DD" w14:textId="77777777" w:rsidTr="000B50C3">
        <w:tc>
          <w:tcPr>
            <w:tcW w:w="1123" w:type="dxa"/>
          </w:tcPr>
          <w:p w14:paraId="1E57FC26" w14:textId="77777777" w:rsidR="000B50C3" w:rsidRPr="00EB214E" w:rsidRDefault="000B50C3" w:rsidP="00663170">
            <w:pPr>
              <w:spacing w:line="360" w:lineRule="auto"/>
              <w:pPrChange w:id="485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Pr="00EB214E" w:rsidRDefault="000B50C3" w:rsidP="00663170">
            <w:pPr>
              <w:spacing w:line="360" w:lineRule="auto"/>
              <w:pPrChange w:id="486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rajzolás során használt vonalhossz vastagsága. Ha nem érkezik változó szinten definiálható alapértelmezett vonalvastagság.</w:t>
            </w:r>
          </w:p>
        </w:tc>
      </w:tr>
      <w:tr w:rsidR="000B50C3" w:rsidRPr="00776039" w14:paraId="00D6984B" w14:textId="77777777" w:rsidTr="000B50C3">
        <w:tc>
          <w:tcPr>
            <w:tcW w:w="1123" w:type="dxa"/>
          </w:tcPr>
          <w:p w14:paraId="2E07CA89" w14:textId="77777777" w:rsidR="000B50C3" w:rsidRPr="00EB214E" w:rsidRDefault="000B50C3" w:rsidP="00663170">
            <w:pPr>
              <w:spacing w:line="360" w:lineRule="auto"/>
              <w:pPrChange w:id="487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7BF1A868" w14:textId="4468EF1F" w:rsidR="000B50C3" w:rsidRPr="00EB214E" w:rsidRDefault="0079372A" w:rsidP="00663170">
            <w:pPr>
              <w:spacing w:line="360" w:lineRule="auto"/>
              <w:pPrChange w:id="488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>
              <w:t xml:space="preserve">A </w:t>
            </w:r>
            <w:r w:rsidR="00EF54B5" w:rsidRPr="00EB214E">
              <w:t>kör középpontjának</w:t>
            </w:r>
            <w:r w:rsidR="000B50C3" w:rsidRPr="00EB214E">
              <w:t xml:space="preserve"> X koordinátája</w:t>
            </w:r>
          </w:p>
        </w:tc>
      </w:tr>
      <w:tr w:rsidR="000B50C3" w:rsidRPr="00776039" w14:paraId="001DD778" w14:textId="77777777" w:rsidTr="000B50C3">
        <w:tc>
          <w:tcPr>
            <w:tcW w:w="1123" w:type="dxa"/>
          </w:tcPr>
          <w:p w14:paraId="439D281F" w14:textId="77777777" w:rsidR="000B50C3" w:rsidRPr="00EB214E" w:rsidRDefault="000B50C3" w:rsidP="00663170">
            <w:pPr>
              <w:spacing w:line="360" w:lineRule="auto"/>
              <w:pPrChange w:id="489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7F1913E9" w14:textId="0AA08FA9" w:rsidR="000B50C3" w:rsidRPr="00EB214E" w:rsidRDefault="0079372A" w:rsidP="00663170">
            <w:pPr>
              <w:spacing w:line="360" w:lineRule="auto"/>
              <w:pPrChange w:id="490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>
              <w:t xml:space="preserve">A </w:t>
            </w:r>
            <w:r w:rsidR="00EF54B5" w:rsidRPr="00EB214E">
              <w:t>kör középpontjának</w:t>
            </w:r>
            <w:r w:rsidR="000B50C3" w:rsidRPr="00EB214E">
              <w:t xml:space="preserve"> Y koordinátája</w:t>
            </w:r>
          </w:p>
        </w:tc>
      </w:tr>
      <w:tr w:rsidR="000B50C3" w:rsidRPr="00776039" w14:paraId="18773E33" w14:textId="77777777" w:rsidTr="000B50C3">
        <w:tc>
          <w:tcPr>
            <w:tcW w:w="1123" w:type="dxa"/>
          </w:tcPr>
          <w:p w14:paraId="13DFD9F5" w14:textId="0F5D7319" w:rsidR="000B50C3" w:rsidRPr="00EB214E" w:rsidRDefault="000B50C3" w:rsidP="00663170">
            <w:pPr>
              <w:spacing w:line="360" w:lineRule="auto"/>
              <w:pPrChange w:id="491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Pr="00EB214E" w:rsidRDefault="00EF54B5" w:rsidP="00663170">
            <w:pPr>
              <w:spacing w:line="360" w:lineRule="auto"/>
              <w:pPrChange w:id="492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Sugár</w:t>
            </w:r>
          </w:p>
        </w:tc>
      </w:tr>
      <w:tr w:rsidR="000B50C3" w:rsidRPr="00776039" w14:paraId="5343BABC" w14:textId="77777777" w:rsidTr="000B50C3">
        <w:tc>
          <w:tcPr>
            <w:tcW w:w="1123" w:type="dxa"/>
          </w:tcPr>
          <w:p w14:paraId="3199D824" w14:textId="60240C13" w:rsidR="000B50C3" w:rsidRPr="00EB214E" w:rsidRDefault="000B50C3" w:rsidP="00663170">
            <w:pPr>
              <w:spacing w:line="360" w:lineRule="auto"/>
              <w:pPrChange w:id="493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Pr="00EB214E" w:rsidRDefault="00EF54B5" w:rsidP="00663170">
            <w:pPr>
              <w:spacing w:line="360" w:lineRule="auto"/>
              <w:pPrChange w:id="494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Körív kezdetének szöge</w:t>
            </w:r>
          </w:p>
        </w:tc>
      </w:tr>
      <w:tr w:rsidR="000B50C3" w:rsidRPr="00776039" w14:paraId="1B5CC272" w14:textId="77777777" w:rsidTr="000B50C3">
        <w:tc>
          <w:tcPr>
            <w:tcW w:w="1123" w:type="dxa"/>
          </w:tcPr>
          <w:p w14:paraId="685F8DCB" w14:textId="19E658FB" w:rsidR="000B50C3" w:rsidRPr="00EB214E" w:rsidRDefault="000B50C3" w:rsidP="00663170">
            <w:pPr>
              <w:spacing w:line="360" w:lineRule="auto"/>
              <w:pPrChange w:id="495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Pr="00EB214E" w:rsidRDefault="00EF54B5" w:rsidP="00663170">
            <w:pPr>
              <w:spacing w:line="360" w:lineRule="auto"/>
              <w:pPrChange w:id="496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Körív zárásának szöge</w:t>
            </w:r>
          </w:p>
        </w:tc>
      </w:tr>
      <w:tr w:rsidR="000B50C3" w:rsidRPr="00776039" w14:paraId="753F7051" w14:textId="77777777" w:rsidTr="000B50C3">
        <w:tc>
          <w:tcPr>
            <w:tcW w:w="1123" w:type="dxa"/>
          </w:tcPr>
          <w:p w14:paraId="509C504D" w14:textId="666F1478" w:rsidR="000B50C3" w:rsidRPr="00EB214E" w:rsidRDefault="000B50C3" w:rsidP="00663170">
            <w:pPr>
              <w:spacing w:line="360" w:lineRule="auto"/>
              <w:pPrChange w:id="497" w:author="Ujszászi Mi" w:date="2022-05-03T23:3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210</w:t>
            </w:r>
          </w:p>
        </w:tc>
        <w:tc>
          <w:tcPr>
            <w:tcW w:w="7939" w:type="dxa"/>
          </w:tcPr>
          <w:p w14:paraId="17C17F5A" w14:textId="494CE304" w:rsidR="000B50C3" w:rsidRPr="00EB214E" w:rsidRDefault="00EF54B5" w:rsidP="001F3341">
            <w:pPr>
              <w:keepNext/>
              <w:spacing w:line="360" w:lineRule="auto"/>
              <w:pPrChange w:id="498" w:author="Ujszászi Mi" w:date="2022-05-03T23:43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bejárási irány (default = 0 (óramutató járása szerint), 0, 1) </w:t>
            </w:r>
          </w:p>
        </w:tc>
      </w:tr>
    </w:tbl>
    <w:p w14:paraId="0F1730AC" w14:textId="084D738D" w:rsidR="00A076FE" w:rsidRPr="00EB214E" w:rsidRDefault="001F3341" w:rsidP="001F3341">
      <w:pPr>
        <w:pStyle w:val="Kpalrs"/>
        <w:spacing w:before="240" w:line="360" w:lineRule="auto"/>
        <w:jc w:val="center"/>
        <w:rPr>
          <w:rFonts w:cs="Times New Roman"/>
        </w:rPr>
        <w:pPrChange w:id="499" w:author="Ujszászi Mi" w:date="2022-05-03T23:43:00Z">
          <w:pPr>
            <w:spacing w:line="360" w:lineRule="auto"/>
            <w:jc w:val="both"/>
          </w:pPr>
        </w:pPrChange>
      </w:pPr>
      <w:ins w:id="500" w:author="Ujszászi Mi" w:date="2022-05-03T23:43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501" w:author="Ujszászi Mi" w:date="2022-05-04T00:35:00Z">
        <w:r w:rsidR="009072F0">
          <w:rPr>
            <w:rFonts w:cs="Times New Roman"/>
            <w:noProof/>
          </w:rPr>
          <w:t>5</w:t>
        </w:r>
      </w:ins>
      <w:ins w:id="502" w:author="Ujszászi Mi" w:date="2022-05-03T23:43:00Z">
        <w:r>
          <w:rPr>
            <w:rFonts w:cs="Times New Roman"/>
          </w:rPr>
          <w:fldChar w:fldCharType="end"/>
        </w:r>
        <w:r>
          <w:t xml:space="preserve">. táblázat </w:t>
        </w:r>
        <w:r w:rsidRPr="00B172FB">
          <w:t xml:space="preserve">rajzolásban érintett </w:t>
        </w:r>
        <w:r>
          <w:t>ARC</w:t>
        </w:r>
        <w:r w:rsidRPr="00B172FB">
          <w:t xml:space="preserve"> </w:t>
        </w:r>
        <w:proofErr w:type="spellStart"/>
        <w:r w:rsidRPr="00B172FB">
          <w:t>property</w:t>
        </w:r>
        <w:proofErr w:type="spellEnd"/>
        <w:r w:rsidRPr="00B172FB">
          <w:t>-k</w:t>
        </w:r>
      </w:ins>
    </w:p>
    <w:p w14:paraId="3F2F7060" w14:textId="29B47165" w:rsidR="00EF54B5" w:rsidRPr="00EB214E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lastRenderedPageBreak/>
        <w:t>Visszarajzolás kezelése</w:t>
      </w:r>
    </w:p>
    <w:p w14:paraId="3106789A" w14:textId="5203688F" w:rsidR="00EF54B5" w:rsidRPr="00EB214E" w:rsidRDefault="00CD5024" w:rsidP="00C84064">
      <w:pPr>
        <w:spacing w:line="360" w:lineRule="auto"/>
        <w:ind w:firstLine="708"/>
        <w:jc w:val="both"/>
        <w:rPr>
          <w:rFonts w:cs="Times New Roman"/>
        </w:rPr>
      </w:pPr>
      <w:r w:rsidRPr="00EB214E">
        <w:rPr>
          <w:rFonts w:cs="Times New Roman"/>
        </w:rPr>
        <w:t xml:space="preserve">A </w:t>
      </w:r>
      <w:r w:rsidR="005F54F6" w:rsidRPr="00EB214E">
        <w:rPr>
          <w:rFonts w:cs="Times New Roman"/>
        </w:rPr>
        <w:t>canvas objektum és a</w:t>
      </w:r>
      <w:r w:rsidR="005668F1" w:rsidRPr="00EB214E">
        <w:rPr>
          <w:rFonts w:cs="Times New Roman"/>
        </w:rPr>
        <w:t>z</w:t>
      </w:r>
      <w:r w:rsidR="005F54F6" w:rsidRPr="00EB214E">
        <w:rPr>
          <w:rFonts w:cs="Times New Roman"/>
        </w:rPr>
        <w:t xml:space="preserve"> ARC leíró entitás ugyanazokat az értékeket veszi fel. A szögeket radiánban kellett megadni.</w:t>
      </w:r>
      <w:r w:rsidR="00A50263" w:rsidRPr="00EB214E">
        <w:rPr>
          <w:rFonts w:cs="Times New Roman"/>
        </w:rPr>
        <w:t xml:space="preserve"> A</w:t>
      </w:r>
      <w:r w:rsidR="0079372A">
        <w:rPr>
          <w:rFonts w:cs="Times New Roman"/>
        </w:rPr>
        <w:t>z</w:t>
      </w:r>
      <w:r w:rsidR="00A50263" w:rsidRPr="00EB214E">
        <w:rPr>
          <w:rFonts w:cs="Times New Roman"/>
        </w:rPr>
        <w:t xml:space="preserve"> óramutató járás</w:t>
      </w:r>
      <w:r w:rsidR="0079372A">
        <w:rPr>
          <w:rFonts w:cs="Times New Roman"/>
        </w:rPr>
        <w:t>ának</w:t>
      </w:r>
      <w:r w:rsidR="00A50263" w:rsidRPr="00EB214E">
        <w:rPr>
          <w:rFonts w:cs="Times New Roman"/>
        </w:rPr>
        <w:t xml:space="preserve"> kezelés is megegyezett</w:t>
      </w:r>
      <w:r w:rsidR="0079372A">
        <w:rPr>
          <w:rFonts w:cs="Times New Roman"/>
        </w:rPr>
        <w:t xml:space="preserve">, </w:t>
      </w:r>
      <w:r w:rsidR="00A50263" w:rsidRPr="00EB214E">
        <w:rPr>
          <w:rFonts w:cs="Times New Roman"/>
        </w:rPr>
        <w:t>ezért azt is csak át kellett adni a rajzfelületnek az arc() függvényhívással.</w:t>
      </w:r>
    </w:p>
    <w:p w14:paraId="50630C1E" w14:textId="67CF1495" w:rsidR="000B4DEB" w:rsidRPr="00EB214E" w:rsidRDefault="0079372A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</w:t>
      </w:r>
      <w:r w:rsidR="000B4DEB" w:rsidRPr="00EB214E">
        <w:rPr>
          <w:rFonts w:cs="Times New Roman"/>
        </w:rPr>
        <w:t>elmerült problémák kezelése</w:t>
      </w:r>
    </w:p>
    <w:p w14:paraId="435DB708" w14:textId="738A98DE" w:rsidR="000B4DEB" w:rsidRPr="00EB214E" w:rsidDel="001F3341" w:rsidRDefault="00A50263" w:rsidP="009072F0">
      <w:pPr>
        <w:spacing w:line="360" w:lineRule="auto"/>
        <w:ind w:firstLine="708"/>
        <w:jc w:val="both"/>
        <w:rPr>
          <w:del w:id="503" w:author="Ujszászi Mi" w:date="2022-05-03T23:39:00Z"/>
          <w:rFonts w:cs="Times New Roman"/>
        </w:rPr>
      </w:pPr>
      <w:r w:rsidRPr="00EB214E">
        <w:rPr>
          <w:rFonts w:cs="Times New Roman"/>
        </w:rPr>
        <w:t>A</w:t>
      </w:r>
      <w:r w:rsidR="0079372A">
        <w:rPr>
          <w:rFonts w:cs="Times New Roman"/>
        </w:rPr>
        <w:t>z</w:t>
      </w:r>
      <w:r w:rsidRPr="00EB214E">
        <w:rPr>
          <w:rFonts w:cs="Times New Roman"/>
        </w:rPr>
        <w:t xml:space="preserve"> arc entitás és a canvas objektum körív rajzolónak eltérő kezdőponttal indítja a rajzolást. Ezzel sajnos nem voltam tisztában, ezért nagyon sokat kellett debugolni. Végül a </w:t>
      </w:r>
      <w:ins w:id="504" w:author="Ujszászi Mi" w:date="2022-05-03T23:41:00Z">
        <w:r w:rsidR="001F3341">
          <w:rPr>
            <w:rFonts w:cs="Times New Roman"/>
          </w:rPr>
          <w:t>(</w:t>
        </w:r>
      </w:ins>
      <w:ins w:id="505" w:author="Ujszászi Mi" w:date="2022-05-03T23:40:00Z">
        <w:r w:rsidR="001F3341">
          <w:rPr>
            <w:rFonts w:cs="Times New Roman"/>
          </w:rPr>
          <w:fldChar w:fldCharType="begin"/>
        </w:r>
        <w:r w:rsidR="001F3341">
          <w:rPr>
            <w:rFonts w:cs="Times New Roman"/>
          </w:rPr>
          <w:instrText xml:space="preserve"> REF _Ref102513674 \h </w:instrText>
        </w:r>
        <w:r w:rsidR="001F3341">
          <w:rPr>
            <w:rFonts w:cs="Times New Roman"/>
          </w:rPr>
        </w:r>
      </w:ins>
      <w:r w:rsidR="001F3341">
        <w:rPr>
          <w:rFonts w:cs="Times New Roman"/>
        </w:rPr>
        <w:fldChar w:fldCharType="separate"/>
      </w:r>
      <w:ins w:id="506" w:author="Ujszászi Mi" w:date="2022-05-03T23:40:00Z">
        <w:r w:rsidR="001F3341">
          <w:rPr>
            <w:rFonts w:cs="Times New Roman"/>
            <w:noProof/>
            <w:color w:val="000000"/>
            <w:sz w:val="20"/>
            <w:szCs w:val="20"/>
            <w:shd w:val="clear" w:color="auto" w:fill="E8F2FE"/>
          </w:rPr>
          <w:t>5</w:t>
        </w:r>
        <w:r w:rsidR="001F3341">
          <w:t>. áb</w:t>
        </w:r>
        <w:r w:rsidR="001F3341">
          <w:t>r</w:t>
        </w:r>
        <w:r w:rsidR="001F3341">
          <w:t>a</w:t>
        </w:r>
        <w:r w:rsidR="001F3341">
          <w:rPr>
            <w:rFonts w:cs="Times New Roman"/>
          </w:rPr>
          <w:fldChar w:fldCharType="end"/>
        </w:r>
      </w:ins>
      <w:ins w:id="507" w:author="Ujszászi Mi" w:date="2022-05-03T23:41:00Z">
        <w:r w:rsidR="001F3341">
          <w:rPr>
            <w:rFonts w:cs="Times New Roman"/>
          </w:rPr>
          <w:t xml:space="preserve">) következő </w:t>
        </w:r>
      </w:ins>
      <w:del w:id="508" w:author="Ujszászi Mi" w:date="2022-05-03T23:40:00Z">
        <w:r w:rsidRPr="00EB214E" w:rsidDel="001F3341">
          <w:rPr>
            <w:rFonts w:cs="Times New Roman"/>
          </w:rPr>
          <w:delText xml:space="preserve">következő </w:delText>
        </w:r>
      </w:del>
      <w:r w:rsidRPr="00EB214E">
        <w:rPr>
          <w:rFonts w:cs="Times New Roman"/>
        </w:rPr>
        <w:t>szögátalakítással lehetett kezelni az eltérő kezelést.</w:t>
      </w:r>
      <w:ins w:id="509" w:author="Ujszászi Mi" w:date="2022-05-03T23:39:00Z">
        <w:r w:rsidR="001F3341" w:rsidRPr="00EB214E" w:rsidDel="001F3341">
          <w:rPr>
            <w:rFonts w:cs="Times New Roman"/>
          </w:rPr>
          <w:t xml:space="preserve"> </w:t>
        </w:r>
      </w:ins>
    </w:p>
    <w:p w14:paraId="7829532E" w14:textId="4A7C26F0" w:rsidR="00A50263" w:rsidRDefault="00A50263" w:rsidP="001F3341">
      <w:pPr>
        <w:spacing w:line="360" w:lineRule="auto"/>
        <w:ind w:firstLine="708"/>
        <w:jc w:val="both"/>
        <w:rPr>
          <w:ins w:id="510" w:author="Ujszászi Mi" w:date="2022-05-03T23:38:00Z"/>
          <w:rFonts w:cs="Times New Roman"/>
          <w:color w:val="000000"/>
          <w:sz w:val="20"/>
          <w:szCs w:val="20"/>
          <w:shd w:val="clear" w:color="auto" w:fill="E8F2FE"/>
        </w:rPr>
      </w:pPr>
      <w:commentRangeStart w:id="511"/>
      <w:del w:id="512" w:author="Ujszászi Mi" w:date="2022-05-03T23:39:00Z">
        <w:r w:rsidRPr="00EB214E" w:rsidDel="001F3341">
          <w:rPr>
            <w:rFonts w:cs="Times New Roman"/>
            <w:color w:val="859900"/>
            <w:sz w:val="20"/>
            <w:szCs w:val="20"/>
            <w:shd w:val="clear" w:color="auto" w:fill="D4D4D4"/>
          </w:rPr>
          <w:delText>Math</w:delText>
        </w:r>
        <w:r w:rsidRPr="00EB214E" w:rsidDel="001F3341">
          <w:rPr>
            <w:rFonts w:cs="Times New Roman"/>
            <w:color w:val="000000"/>
            <w:sz w:val="20"/>
            <w:szCs w:val="20"/>
            <w:shd w:val="clear" w:color="auto" w:fill="E8F2FE"/>
          </w:rPr>
          <w:delText>.</w:delText>
        </w:r>
        <w:r w:rsidRPr="00EB214E" w:rsidDel="001F3341">
          <w:rPr>
            <w:rFonts w:cs="Times New Roman"/>
            <w:color w:val="859900"/>
            <w:sz w:val="20"/>
            <w:szCs w:val="20"/>
            <w:shd w:val="clear" w:color="auto" w:fill="E8F2FE"/>
          </w:rPr>
          <w:delText>PI/</w:delText>
        </w:r>
        <w:r w:rsidRPr="00EB214E" w:rsidDel="001F3341">
          <w:rPr>
            <w:rFonts w:cs="Times New Roman"/>
            <w:color w:val="D33682"/>
            <w:sz w:val="20"/>
            <w:szCs w:val="20"/>
            <w:shd w:val="clear" w:color="auto" w:fill="E8F2FE"/>
          </w:rPr>
          <w:delText>180</w:delText>
        </w:r>
        <w:r w:rsidRPr="00EB214E" w:rsidDel="001F3341">
          <w:rPr>
            <w:rFonts w:cs="Times New Roman"/>
            <w:color w:val="859900"/>
            <w:sz w:val="20"/>
            <w:szCs w:val="20"/>
            <w:shd w:val="clear" w:color="auto" w:fill="E8F2FE"/>
          </w:rPr>
          <w:delText>*-</w:delText>
        </w:r>
        <w:r w:rsidRPr="00EB214E" w:rsidDel="001F3341">
          <w:rPr>
            <w:rFonts w:cs="Times New Roman"/>
            <w:color w:val="D33682"/>
            <w:sz w:val="20"/>
            <w:szCs w:val="20"/>
            <w:shd w:val="clear" w:color="auto" w:fill="E8F2FE"/>
          </w:rPr>
          <w:delText>1</w:delText>
        </w:r>
        <w:r w:rsidRPr="00EB214E" w:rsidDel="001F3341">
          <w:rPr>
            <w:rFonts w:cs="Times New Roman"/>
            <w:color w:val="859900"/>
            <w:sz w:val="20"/>
            <w:szCs w:val="20"/>
            <w:shd w:val="clear" w:color="auto" w:fill="E8F2FE"/>
          </w:rPr>
          <w:delText>*</w:delText>
        </w:r>
        <w:r w:rsidRPr="00EB214E" w:rsidDel="001F3341">
          <w:rPr>
            <w:rFonts w:cs="Times New Roman"/>
            <w:color w:val="000000"/>
            <w:sz w:val="20"/>
            <w:szCs w:val="20"/>
            <w:shd w:val="clear" w:color="auto" w:fill="E8F2FE"/>
          </w:rPr>
          <w:delText>(</w:delText>
        </w:r>
        <w:r w:rsidRPr="00EB214E" w:rsidDel="001F3341">
          <w:rPr>
            <w:rFonts w:cs="Times New Roman"/>
            <w:color w:val="268BD2"/>
            <w:sz w:val="20"/>
            <w:szCs w:val="20"/>
            <w:shd w:val="clear" w:color="auto" w:fill="E8F2FE"/>
          </w:rPr>
          <w:delText>this</w:delText>
        </w:r>
        <w:r w:rsidRPr="00EB214E" w:rsidDel="001F3341">
          <w:rPr>
            <w:rFonts w:cs="Times New Roman"/>
            <w:color w:val="000000"/>
            <w:sz w:val="20"/>
            <w:szCs w:val="20"/>
            <w:shd w:val="clear" w:color="auto" w:fill="E8F2FE"/>
          </w:rPr>
          <w:delText>.</w:delText>
        </w:r>
        <w:r w:rsidRPr="00EB214E" w:rsidDel="001F3341">
          <w:rPr>
            <w:rFonts w:cs="Times New Roman"/>
            <w:color w:val="268BD2"/>
            <w:sz w:val="20"/>
            <w:szCs w:val="20"/>
            <w:shd w:val="clear" w:color="auto" w:fill="E8F2FE"/>
          </w:rPr>
          <w:delText>findValueFloat</w:delText>
        </w:r>
        <w:r w:rsidRPr="00EB214E" w:rsidDel="001F3341">
          <w:rPr>
            <w:rFonts w:cs="Times New Roman"/>
            <w:color w:val="000000"/>
            <w:sz w:val="20"/>
            <w:szCs w:val="20"/>
            <w:shd w:val="clear" w:color="auto" w:fill="E8F2FE"/>
          </w:rPr>
          <w:delText>(</w:delText>
        </w:r>
        <w:r w:rsidRPr="00EB214E" w:rsidDel="001F3341">
          <w:rPr>
            <w:rFonts w:cs="Times New Roman"/>
            <w:color w:val="2AA198"/>
            <w:sz w:val="20"/>
            <w:szCs w:val="20"/>
            <w:shd w:val="clear" w:color="auto" w:fill="E8F2FE"/>
          </w:rPr>
          <w:delText>' 50'</w:delText>
        </w:r>
        <w:r w:rsidRPr="00EB214E" w:rsidDel="001F3341">
          <w:rPr>
            <w:rFonts w:cs="Times New Roman"/>
            <w:color w:val="000000"/>
            <w:sz w:val="20"/>
            <w:szCs w:val="20"/>
            <w:shd w:val="clear" w:color="auto" w:fill="E8F2FE"/>
          </w:rPr>
          <w:delText>)</w:delText>
        </w:r>
        <w:r w:rsidRPr="00EB214E" w:rsidDel="001F3341">
          <w:rPr>
            <w:rFonts w:cs="Times New Roman"/>
            <w:color w:val="859900"/>
            <w:sz w:val="20"/>
            <w:szCs w:val="20"/>
            <w:shd w:val="clear" w:color="auto" w:fill="E8F2FE"/>
          </w:rPr>
          <w:delText>-</w:delText>
        </w:r>
        <w:r w:rsidRPr="00EB214E" w:rsidDel="001F3341">
          <w:rPr>
            <w:rFonts w:cs="Times New Roman"/>
            <w:color w:val="D33682"/>
            <w:sz w:val="20"/>
            <w:szCs w:val="20"/>
            <w:shd w:val="clear" w:color="auto" w:fill="E8F2FE"/>
          </w:rPr>
          <w:delText>360</w:delText>
        </w:r>
        <w:r w:rsidRPr="00EB214E" w:rsidDel="001F3341">
          <w:rPr>
            <w:rFonts w:cs="Times New Roman"/>
            <w:color w:val="000000"/>
            <w:sz w:val="20"/>
            <w:szCs w:val="20"/>
            <w:shd w:val="clear" w:color="auto" w:fill="E8F2FE"/>
          </w:rPr>
          <w:delText>)</w:delText>
        </w:r>
        <w:commentRangeEnd w:id="511"/>
        <w:r w:rsidR="00783178" w:rsidDel="001F3341">
          <w:rPr>
            <w:rStyle w:val="Jegyzethivatkozs"/>
          </w:rPr>
          <w:commentReference w:id="511"/>
        </w:r>
      </w:del>
    </w:p>
    <w:p w14:paraId="7AD04811" w14:textId="77777777" w:rsidR="001F3341" w:rsidRDefault="001F3341" w:rsidP="001F3341">
      <w:pPr>
        <w:keepNext/>
        <w:spacing w:line="360" w:lineRule="auto"/>
        <w:ind w:firstLine="708"/>
        <w:jc w:val="center"/>
        <w:rPr>
          <w:ins w:id="513" w:author="Ujszászi Mi" w:date="2022-05-03T23:39:00Z"/>
        </w:rPr>
        <w:pPrChange w:id="514" w:author="Ujszászi Mi" w:date="2022-05-03T23:40:00Z">
          <w:pPr>
            <w:spacing w:line="360" w:lineRule="auto"/>
            <w:ind w:firstLine="708"/>
            <w:jc w:val="center"/>
          </w:pPr>
        </w:pPrChange>
      </w:pPr>
      <w:ins w:id="515" w:author="Ujszászi Mi" w:date="2022-05-03T23:39:00Z">
        <w:r>
          <w:rPr>
            <w:rFonts w:cs="Times New Roman"/>
            <w:noProof/>
            <w:color w:val="000000"/>
            <w:sz w:val="20"/>
            <w:szCs w:val="20"/>
            <w:shd w:val="clear" w:color="auto" w:fill="E8F2FE"/>
          </w:rPr>
          <w:drawing>
            <wp:inline distT="0" distB="0" distL="0" distR="0" wp14:anchorId="55A8D5FE" wp14:editId="28220DEC">
              <wp:extent cx="2838095" cy="304762"/>
              <wp:effectExtent l="0" t="0" r="635" b="635"/>
              <wp:docPr id="15" name="Kép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CodeCogsEqn.png"/>
                      <pic:cNvPicPr/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8095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bookmarkStart w:id="516" w:name="_Ref102513662"/>
    <w:bookmarkStart w:id="517" w:name="_Ref102513674"/>
    <w:p w14:paraId="5317FF8F" w14:textId="1F1A1A5E" w:rsidR="001F3341" w:rsidRPr="00EB214E" w:rsidRDefault="001F3341" w:rsidP="001F3341">
      <w:pPr>
        <w:pStyle w:val="Kpalrs"/>
        <w:jc w:val="center"/>
        <w:rPr>
          <w:rFonts w:cs="Times New Roman"/>
          <w:color w:val="000000"/>
          <w:sz w:val="20"/>
          <w:szCs w:val="20"/>
          <w:shd w:val="clear" w:color="auto" w:fill="E8F2FE"/>
        </w:rPr>
        <w:pPrChange w:id="518" w:author="Ujszászi Mi" w:date="2022-05-03T23:39:00Z">
          <w:pPr>
            <w:spacing w:line="360" w:lineRule="auto"/>
            <w:ind w:firstLine="708"/>
            <w:jc w:val="both"/>
          </w:pPr>
        </w:pPrChange>
      </w:pPr>
      <w:ins w:id="519" w:author="Ujszászi Mi" w:date="2022-05-03T23:39:00Z">
        <w:r>
          <w:rPr>
            <w:rFonts w:cs="Times New Roman"/>
            <w:color w:val="000000"/>
            <w:sz w:val="20"/>
            <w:szCs w:val="20"/>
            <w:shd w:val="clear" w:color="auto" w:fill="E8F2FE"/>
          </w:rPr>
          <w:fldChar w:fldCharType="begin"/>
        </w:r>
        <w:r>
          <w:rPr>
            <w:rFonts w:cs="Times New Roman"/>
            <w:color w:val="000000"/>
            <w:sz w:val="20"/>
            <w:szCs w:val="20"/>
            <w:shd w:val="clear" w:color="auto" w:fill="E8F2FE"/>
          </w:rPr>
          <w:instrText xml:space="preserve"> SEQ ábra \* ARABIC </w:instrText>
        </w:r>
      </w:ins>
      <w:r>
        <w:rPr>
          <w:rFonts w:cs="Times New Roman"/>
          <w:color w:val="000000"/>
          <w:sz w:val="20"/>
          <w:szCs w:val="20"/>
          <w:shd w:val="clear" w:color="auto" w:fill="E8F2FE"/>
        </w:rPr>
        <w:fldChar w:fldCharType="separate"/>
      </w:r>
      <w:ins w:id="520" w:author="Ujszászi Mi" w:date="2022-05-03T23:39:00Z">
        <w:r>
          <w:rPr>
            <w:rFonts w:cs="Times New Roman"/>
            <w:noProof/>
            <w:color w:val="000000"/>
            <w:sz w:val="20"/>
            <w:szCs w:val="20"/>
            <w:shd w:val="clear" w:color="auto" w:fill="E8F2FE"/>
          </w:rPr>
          <w:t>5</w:t>
        </w:r>
        <w:r>
          <w:rPr>
            <w:rFonts w:cs="Times New Roman"/>
            <w:color w:val="000000"/>
            <w:sz w:val="20"/>
            <w:szCs w:val="20"/>
            <w:shd w:val="clear" w:color="auto" w:fill="E8F2FE"/>
          </w:rPr>
          <w:fldChar w:fldCharType="end"/>
        </w:r>
        <w:r>
          <w:t>. ábra</w:t>
        </w:r>
        <w:bookmarkEnd w:id="517"/>
        <w:r>
          <w:t xml:space="preserve"> szögszámítás</w:t>
        </w:r>
      </w:ins>
      <w:bookmarkEnd w:id="516"/>
    </w:p>
    <w:p w14:paraId="01E91A8D" w14:textId="175465E4" w:rsidR="000B4DEB" w:rsidRPr="00EB214E" w:rsidRDefault="00CA266D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521" w:name="_Toc100518240"/>
      <w:r w:rsidRPr="00EB214E">
        <w:rPr>
          <w:rFonts w:cs="Times New Roman"/>
        </w:rPr>
        <w:t>LINE</w:t>
      </w:r>
      <w:bookmarkEnd w:id="521"/>
    </w:p>
    <w:p w14:paraId="58C48AE6" w14:textId="1BD5880A" w:rsidR="00166170" w:rsidRPr="003500B6" w:rsidRDefault="00166170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</w:t>
      </w:r>
      <w:r w:rsidRPr="003500B6">
        <w:rPr>
          <w:rFonts w:cs="Times New Roman"/>
        </w:rPr>
        <w:t xml:space="preserve">ntitás egy darab zárt vonalhalmazt tartalmaz. </w:t>
      </w:r>
    </w:p>
    <w:p w14:paraId="07A3CD89" w14:textId="69F94F2F" w:rsidR="00787767" w:rsidRPr="00EB214E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91"/>
        <w:gridCol w:w="7871"/>
      </w:tblGrid>
      <w:tr w:rsidR="00166170" w:rsidRPr="00776039" w14:paraId="0C89C905" w14:textId="77777777" w:rsidTr="005D6682">
        <w:tc>
          <w:tcPr>
            <w:tcW w:w="1123" w:type="dxa"/>
          </w:tcPr>
          <w:p w14:paraId="3909283B" w14:textId="77777777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Típuskód</w:t>
            </w:r>
          </w:p>
        </w:tc>
        <w:tc>
          <w:tcPr>
            <w:tcW w:w="7939" w:type="dxa"/>
          </w:tcPr>
          <w:p w14:paraId="2F59366D" w14:textId="77777777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Leírás</w:t>
            </w:r>
          </w:p>
        </w:tc>
      </w:tr>
      <w:tr w:rsidR="00166170" w:rsidRPr="00776039" w14:paraId="0E1742D4" w14:textId="77777777" w:rsidTr="005D6682">
        <w:tc>
          <w:tcPr>
            <w:tcW w:w="1123" w:type="dxa"/>
          </w:tcPr>
          <w:p w14:paraId="1CF17AFE" w14:textId="77777777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 rajzolás során használt vonalhossz vastagsága. Ha nem érkezik változó szinten definiálható alapértelmezett vonalvastagság.</w:t>
            </w:r>
          </w:p>
        </w:tc>
      </w:tr>
      <w:tr w:rsidR="00166170" w:rsidRPr="00776039" w14:paraId="67E138F5" w14:textId="77777777" w:rsidTr="005D6682">
        <w:tc>
          <w:tcPr>
            <w:tcW w:w="1123" w:type="dxa"/>
          </w:tcPr>
          <w:p w14:paraId="2D6B7471" w14:textId="77777777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 kezdőpont X koordinátája</w:t>
            </w:r>
          </w:p>
        </w:tc>
      </w:tr>
      <w:tr w:rsidR="00166170" w:rsidRPr="00776039" w14:paraId="7BF04738" w14:textId="77777777" w:rsidTr="005D6682">
        <w:tc>
          <w:tcPr>
            <w:tcW w:w="1123" w:type="dxa"/>
          </w:tcPr>
          <w:p w14:paraId="46530D55" w14:textId="77777777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 kezdőpont Y koordinátája</w:t>
            </w:r>
          </w:p>
        </w:tc>
      </w:tr>
      <w:tr w:rsidR="00166170" w:rsidRPr="00776039" w14:paraId="30784C48" w14:textId="77777777" w:rsidTr="005D6682">
        <w:tc>
          <w:tcPr>
            <w:tcW w:w="1123" w:type="dxa"/>
          </w:tcPr>
          <w:p w14:paraId="4BE91A91" w14:textId="179A2A2E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>a végpont X koordinátája</w:t>
            </w:r>
          </w:p>
        </w:tc>
      </w:tr>
      <w:tr w:rsidR="00166170" w:rsidRPr="00776039" w14:paraId="1717732F" w14:textId="77777777" w:rsidTr="005D6682">
        <w:tc>
          <w:tcPr>
            <w:tcW w:w="1123" w:type="dxa"/>
          </w:tcPr>
          <w:p w14:paraId="12133A74" w14:textId="32D6C2A2" w:rsidR="00166170" w:rsidRPr="00EB214E" w:rsidRDefault="00166170" w:rsidP="00EB214E">
            <w:pPr>
              <w:pStyle w:val="Cmsor42"/>
              <w:spacing w:after="0" w:line="360" w:lineRule="auto"/>
              <w:jc w:val="both"/>
              <w:rPr>
                <w:rFonts w:cs="Times New Roman"/>
              </w:rPr>
            </w:pPr>
            <w:r w:rsidRPr="00EB214E">
              <w:rPr>
                <w:rFonts w:cs="Times New Roman"/>
              </w:rP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Pr="00EB214E" w:rsidRDefault="00166170" w:rsidP="001F3341">
            <w:pPr>
              <w:pStyle w:val="Cmsor42"/>
              <w:keepNext/>
              <w:spacing w:after="0" w:line="360" w:lineRule="auto"/>
              <w:jc w:val="both"/>
              <w:rPr>
                <w:rFonts w:cs="Times New Roman"/>
              </w:rPr>
              <w:pPrChange w:id="522" w:author="Ujszászi Mi" w:date="2022-05-03T23:42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rPr>
                <w:rFonts w:cs="Times New Roman"/>
              </w:rPr>
              <w:t>a végpont Y koordinátája</w:t>
            </w:r>
          </w:p>
        </w:tc>
      </w:tr>
    </w:tbl>
    <w:p w14:paraId="14A92BFC" w14:textId="16B95AFC" w:rsidR="00166170" w:rsidRPr="00EB214E" w:rsidRDefault="001F3341" w:rsidP="001F3341">
      <w:pPr>
        <w:pStyle w:val="Kpalrs"/>
        <w:spacing w:before="240" w:line="360" w:lineRule="auto"/>
        <w:jc w:val="center"/>
        <w:rPr>
          <w:rFonts w:cs="Times New Roman"/>
        </w:rPr>
        <w:pPrChange w:id="523" w:author="Ujszászi Mi" w:date="2022-05-03T23:42:00Z">
          <w:pPr>
            <w:spacing w:line="360" w:lineRule="auto"/>
            <w:jc w:val="both"/>
          </w:pPr>
        </w:pPrChange>
      </w:pPr>
      <w:ins w:id="524" w:author="Ujszászi Mi" w:date="2022-05-03T23:42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525" w:author="Ujszászi Mi" w:date="2022-05-04T00:35:00Z">
        <w:r w:rsidR="009072F0">
          <w:rPr>
            <w:rFonts w:cs="Times New Roman"/>
            <w:noProof/>
          </w:rPr>
          <w:t>6</w:t>
        </w:r>
      </w:ins>
      <w:ins w:id="526" w:author="Ujszászi Mi" w:date="2022-05-03T23:42:00Z">
        <w:r>
          <w:rPr>
            <w:rFonts w:cs="Times New Roman"/>
          </w:rPr>
          <w:fldChar w:fldCharType="end"/>
        </w:r>
        <w:r>
          <w:t xml:space="preserve">. táblázat rajzolásban érintett LINE </w:t>
        </w:r>
        <w:proofErr w:type="spellStart"/>
        <w:r>
          <w:t>property</w:t>
        </w:r>
        <w:proofErr w:type="spellEnd"/>
        <w:r>
          <w:t>-k</w:t>
        </w:r>
      </w:ins>
    </w:p>
    <w:p w14:paraId="74EDC9EA" w14:textId="185F8C7A" w:rsidR="00166170" w:rsidRPr="00EB214E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7C51997B" w14:textId="393C8ADA" w:rsidR="000B4DEB" w:rsidRPr="00EB214E" w:rsidRDefault="00166170" w:rsidP="00FF27B9">
      <w:pPr>
        <w:spacing w:line="360" w:lineRule="auto"/>
        <w:ind w:firstLine="708"/>
        <w:pPrChange w:id="527" w:author="Ujszászi Mi" w:date="2022-05-03T23:44:00Z">
          <w:pPr>
            <w:pStyle w:val="Cmsor42"/>
            <w:spacing w:line="360" w:lineRule="auto"/>
            <w:ind w:firstLine="708"/>
            <w:jc w:val="both"/>
          </w:pPr>
        </w:pPrChange>
      </w:pPr>
      <w:r w:rsidRPr="00EB214E">
        <w:lastRenderedPageBreak/>
        <w:t>A visszarajzolás során először rajzolás nélkül el kell mozgatni a rajzolás kezdőpontját a 10,20-es valu</w:t>
      </w:r>
      <w:r w:rsidR="005668F1" w:rsidRPr="00EB214E">
        <w:t>e</w:t>
      </w:r>
      <w:r w:rsidRPr="00EB214E">
        <w:t xml:space="preserve"> értékekre a </w:t>
      </w:r>
      <w:proofErr w:type="spellStart"/>
      <w:r w:rsidRPr="00EB214E">
        <w:t>moveTo</w:t>
      </w:r>
      <w:proofErr w:type="spellEnd"/>
      <w:r w:rsidRPr="00EB214E">
        <w:t xml:space="preserve">() függvénnyel. Ezt követően rajzolható ki a vonal a </w:t>
      </w:r>
      <w:proofErr w:type="spellStart"/>
      <w:r w:rsidRPr="00EB214E">
        <w:t>lineTo</w:t>
      </w:r>
      <w:proofErr w:type="spellEnd"/>
      <w:r w:rsidRPr="00EB214E">
        <w:t>() függvénnyel.</w:t>
      </w:r>
    </w:p>
    <w:p w14:paraId="57F5CC17" w14:textId="77ADBB29" w:rsidR="00495F48" w:rsidRPr="00EB214E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528" w:name="_Toc100518241"/>
      <w:proofErr w:type="spellStart"/>
      <w:r w:rsidRPr="00EB214E">
        <w:rPr>
          <w:rFonts w:cs="Times New Roman"/>
        </w:rPr>
        <w:t>Circle</w:t>
      </w:r>
      <w:bookmarkEnd w:id="528"/>
      <w:proofErr w:type="spellEnd"/>
    </w:p>
    <w:p w14:paraId="1A874DCF" w14:textId="43CE826A" w:rsidR="00495F48" w:rsidRPr="007753AC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entitás egy speciális körív objektumot ír le. Eltérése a körívtől</w:t>
      </w:r>
      <w:ins w:id="529" w:author="Zoltan Toth, Dr." w:date="2022-05-01T10:10:00Z">
        <w:r w:rsidR="001A3480">
          <w:rPr>
            <w:rFonts w:cs="Times New Roman"/>
          </w:rPr>
          <w:t>,</w:t>
        </w:r>
      </w:ins>
      <w:r w:rsidRPr="00776039">
        <w:rPr>
          <w:rFonts w:cs="Times New Roman"/>
        </w:rPr>
        <w:t xml:space="preserve"> hogy nincsenek sz</w:t>
      </w:r>
      <w:r w:rsidR="00C84064" w:rsidRPr="003500B6">
        <w:rPr>
          <w:rFonts w:cs="Times New Roman"/>
        </w:rPr>
        <w:t>ö</w:t>
      </w:r>
      <w:r w:rsidRPr="007753AC">
        <w:rPr>
          <w:rFonts w:cs="Times New Roman"/>
        </w:rPr>
        <w:t>g értékek és bejárási irány</w:t>
      </w:r>
    </w:p>
    <w:p w14:paraId="22DD267A" w14:textId="158DDA0D" w:rsidR="00495F48" w:rsidRPr="00EB214E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4EC2C754" w14:textId="77777777" w:rsidTr="005D6682">
        <w:tc>
          <w:tcPr>
            <w:tcW w:w="1123" w:type="dxa"/>
          </w:tcPr>
          <w:p w14:paraId="1919E872" w14:textId="77777777" w:rsidR="00495F48" w:rsidRPr="00EB214E" w:rsidRDefault="00495F48" w:rsidP="00FF27B9">
            <w:pPr>
              <w:spacing w:line="360" w:lineRule="auto"/>
              <w:pPrChange w:id="530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11F713E4" w14:textId="77777777" w:rsidR="00495F48" w:rsidRPr="00EB214E" w:rsidRDefault="00495F48" w:rsidP="00FF27B9">
            <w:pPr>
              <w:spacing w:line="360" w:lineRule="auto"/>
              <w:pPrChange w:id="531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495F48" w:rsidRPr="00776039" w14:paraId="2A767B9A" w14:textId="77777777" w:rsidTr="005D6682">
        <w:tc>
          <w:tcPr>
            <w:tcW w:w="1123" w:type="dxa"/>
          </w:tcPr>
          <w:p w14:paraId="2165AF85" w14:textId="77777777" w:rsidR="00495F48" w:rsidRPr="00EB214E" w:rsidRDefault="00495F48" w:rsidP="00FF27B9">
            <w:pPr>
              <w:spacing w:line="360" w:lineRule="auto"/>
              <w:pPrChange w:id="532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Pr="00EB214E" w:rsidRDefault="00495F48" w:rsidP="00FF27B9">
            <w:pPr>
              <w:spacing w:line="360" w:lineRule="auto"/>
              <w:pPrChange w:id="533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rajzolás során használt vonalhossz vastagsága. Ha nem érkezik változó szinten definiálható alapértelmezett vonalvastagság.</w:t>
            </w:r>
          </w:p>
        </w:tc>
      </w:tr>
      <w:tr w:rsidR="00495F48" w:rsidRPr="00776039" w14:paraId="41DDF109" w14:textId="77777777" w:rsidTr="005D6682">
        <w:tc>
          <w:tcPr>
            <w:tcW w:w="1123" w:type="dxa"/>
          </w:tcPr>
          <w:p w14:paraId="1E707C58" w14:textId="77777777" w:rsidR="00495F48" w:rsidRPr="00EB214E" w:rsidRDefault="00495F48" w:rsidP="00FF27B9">
            <w:pPr>
              <w:spacing w:line="360" w:lineRule="auto"/>
              <w:pPrChange w:id="534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Pr="00EB214E" w:rsidRDefault="00495F48" w:rsidP="00FF27B9">
            <w:pPr>
              <w:spacing w:line="360" w:lineRule="auto"/>
              <w:pPrChange w:id="535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kör középpontjának X koordinátája</w:t>
            </w:r>
          </w:p>
        </w:tc>
      </w:tr>
      <w:tr w:rsidR="00495F48" w:rsidRPr="00776039" w14:paraId="63678CBF" w14:textId="77777777" w:rsidTr="005D6682">
        <w:tc>
          <w:tcPr>
            <w:tcW w:w="1123" w:type="dxa"/>
          </w:tcPr>
          <w:p w14:paraId="7A74ABBA" w14:textId="77777777" w:rsidR="00495F48" w:rsidRPr="00EB214E" w:rsidRDefault="00495F48" w:rsidP="00FF27B9">
            <w:pPr>
              <w:spacing w:line="360" w:lineRule="auto"/>
              <w:pPrChange w:id="536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Pr="00EB214E" w:rsidRDefault="00495F48" w:rsidP="00FF27B9">
            <w:pPr>
              <w:spacing w:line="360" w:lineRule="auto"/>
              <w:pPrChange w:id="537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kör középpontjának Y koordinátája</w:t>
            </w:r>
          </w:p>
        </w:tc>
      </w:tr>
      <w:tr w:rsidR="00495F48" w:rsidRPr="00776039" w14:paraId="417FE8C8" w14:textId="77777777" w:rsidTr="005D6682">
        <w:tc>
          <w:tcPr>
            <w:tcW w:w="1123" w:type="dxa"/>
          </w:tcPr>
          <w:p w14:paraId="168F64BD" w14:textId="77777777" w:rsidR="00495F48" w:rsidRPr="00EB214E" w:rsidRDefault="00495F48" w:rsidP="00FF27B9">
            <w:pPr>
              <w:spacing w:line="360" w:lineRule="auto"/>
              <w:pPrChange w:id="538" w:author="Ujszászi Mi" w:date="2022-05-03T23:44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Pr="00EB214E" w:rsidRDefault="00495F48" w:rsidP="00FF27B9">
            <w:pPr>
              <w:keepNext/>
              <w:spacing w:line="360" w:lineRule="auto"/>
              <w:pPrChange w:id="539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Sugár</w:t>
            </w:r>
          </w:p>
        </w:tc>
      </w:tr>
    </w:tbl>
    <w:p w14:paraId="6BC2A84D" w14:textId="4807B322" w:rsidR="00495F48" w:rsidRPr="00EB214E" w:rsidRDefault="00FF27B9" w:rsidP="00FF27B9">
      <w:pPr>
        <w:pStyle w:val="Kpalrs"/>
        <w:spacing w:before="240" w:line="360" w:lineRule="auto"/>
        <w:jc w:val="center"/>
        <w:rPr>
          <w:rFonts w:cs="Times New Roman"/>
        </w:rPr>
        <w:pPrChange w:id="540" w:author="Ujszászi Mi" w:date="2022-05-03T23:45:00Z">
          <w:pPr>
            <w:spacing w:line="360" w:lineRule="auto"/>
            <w:jc w:val="both"/>
          </w:pPr>
        </w:pPrChange>
      </w:pPr>
      <w:ins w:id="541" w:author="Ujszászi Mi" w:date="2022-05-03T23:45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542" w:author="Ujszászi Mi" w:date="2022-05-04T00:35:00Z">
        <w:r w:rsidR="009072F0">
          <w:rPr>
            <w:rFonts w:cs="Times New Roman"/>
            <w:noProof/>
          </w:rPr>
          <w:t>7</w:t>
        </w:r>
      </w:ins>
      <w:ins w:id="543" w:author="Ujszászi Mi" w:date="2022-05-03T23:45:00Z">
        <w:r>
          <w:rPr>
            <w:rFonts w:cs="Times New Roman"/>
          </w:rPr>
          <w:fldChar w:fldCharType="end"/>
        </w:r>
        <w:r>
          <w:t xml:space="preserve">. táblázat </w:t>
        </w:r>
        <w:r w:rsidRPr="00197254">
          <w:t xml:space="preserve">rajzolásban érintett </w:t>
        </w:r>
        <w:r>
          <w:t>CIRCLE</w:t>
        </w:r>
        <w:r w:rsidRPr="00197254">
          <w:t xml:space="preserve"> </w:t>
        </w:r>
        <w:proofErr w:type="spellStart"/>
        <w:r w:rsidRPr="00197254">
          <w:t>property</w:t>
        </w:r>
        <w:proofErr w:type="spellEnd"/>
        <w:r w:rsidRPr="00197254">
          <w:t>-k</w:t>
        </w:r>
      </w:ins>
    </w:p>
    <w:p w14:paraId="3F5AD10F" w14:textId="292EA217" w:rsidR="00495F48" w:rsidRPr="00EB214E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56A717CE" w14:textId="67557D82" w:rsidR="00495F48" w:rsidRPr="00776039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EB214E">
        <w:rPr>
          <w:rFonts w:cs="Times New Roman"/>
        </w:rPr>
        <w:t>A canvas objektum arc-ként valósul meg ezért a kezdő szöget 0 értékkel állít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be a vég szöget pedig </w:t>
      </w:r>
      <w:proofErr w:type="spellStart"/>
      <w:r w:rsidRPr="00EB214E">
        <w:rPr>
          <w:rFonts w:cs="Times New Roman"/>
          <w:color w:val="859900"/>
          <w:sz w:val="20"/>
          <w:szCs w:val="20"/>
          <w:shd w:val="clear" w:color="auto" w:fill="D4D4D4"/>
        </w:rPr>
        <w:t>Math</w:t>
      </w:r>
      <w:r w:rsidRPr="00EB214E">
        <w:rPr>
          <w:rFonts w:cs="Times New Roman"/>
          <w:color w:val="000000"/>
          <w:sz w:val="20"/>
          <w:szCs w:val="20"/>
          <w:shd w:val="clear" w:color="auto" w:fill="E8F2FE"/>
        </w:rPr>
        <w:t>.</w:t>
      </w:r>
      <w:r w:rsidRPr="00EB214E">
        <w:rPr>
          <w:rFonts w:cs="Times New Roman"/>
          <w:color w:val="859900"/>
          <w:sz w:val="20"/>
          <w:szCs w:val="20"/>
          <w:shd w:val="clear" w:color="auto" w:fill="E8F2FE"/>
        </w:rPr>
        <w:t>PI</w:t>
      </w:r>
      <w:proofErr w:type="spellEnd"/>
      <w:r w:rsidRPr="00EB214E">
        <w:rPr>
          <w:rFonts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EB214E">
        <w:rPr>
          <w:rFonts w:cs="Times New Roman"/>
          <w:color w:val="859900"/>
          <w:sz w:val="20"/>
          <w:szCs w:val="20"/>
          <w:shd w:val="clear" w:color="auto" w:fill="E8F2FE"/>
        </w:rPr>
        <w:t>*</w:t>
      </w:r>
      <w:r w:rsidRPr="00EB214E">
        <w:rPr>
          <w:rFonts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EB214E">
        <w:rPr>
          <w:rFonts w:cs="Times New Roman"/>
          <w:color w:val="D33682"/>
          <w:sz w:val="20"/>
          <w:szCs w:val="20"/>
          <w:shd w:val="clear" w:color="auto" w:fill="E8F2FE"/>
        </w:rPr>
        <w:t xml:space="preserve">2 </w:t>
      </w:r>
      <w:r w:rsidRPr="00776039">
        <w:rPr>
          <w:rFonts w:cs="Times New Roman"/>
        </w:rPr>
        <w:t>értékkel. A rajzolás iránya nem releváns.</w:t>
      </w:r>
    </w:p>
    <w:p w14:paraId="281903E5" w14:textId="6BAEEDD2" w:rsidR="00495F48" w:rsidRPr="00EB214E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544" w:name="_Toc100518242"/>
      <w:proofErr w:type="spellStart"/>
      <w:r w:rsidRPr="00EB214E">
        <w:rPr>
          <w:rFonts w:cs="Times New Roman"/>
        </w:rPr>
        <w:t>AttDef</w:t>
      </w:r>
      <w:proofErr w:type="spellEnd"/>
      <w:r w:rsidR="005D6682" w:rsidRPr="00EB214E">
        <w:rPr>
          <w:rFonts w:cs="Times New Roman"/>
        </w:rPr>
        <w:t xml:space="preserve">, MTEXT, TEXT, </w:t>
      </w:r>
      <w:proofErr w:type="spellStart"/>
      <w:r w:rsidRPr="00EB214E">
        <w:rPr>
          <w:rFonts w:cs="Times New Roman"/>
        </w:rPr>
        <w:t>AttRib</w:t>
      </w:r>
      <w:bookmarkEnd w:id="544"/>
      <w:proofErr w:type="spellEnd"/>
    </w:p>
    <w:p w14:paraId="284542EC" w14:textId="42D213CA" w:rsidR="00495F48" w:rsidRPr="003500B6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Szöveg megjelenítésére alkalmas entitás. A projekt szempontjából csak a szöveg megjelenítése a lé</w:t>
      </w:r>
      <w:r w:rsidRPr="003500B6">
        <w:rPr>
          <w:rFonts w:cs="Times New Roman"/>
        </w:rPr>
        <w:t>nyeg. Az érdemi változást az entitások között nem kell külön részletezni.</w:t>
      </w:r>
    </w:p>
    <w:p w14:paraId="14E4770A" w14:textId="4229A441" w:rsidR="00787767" w:rsidRPr="00EB214E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62EC8006" w14:textId="77777777" w:rsidTr="005D6682">
        <w:tc>
          <w:tcPr>
            <w:tcW w:w="1123" w:type="dxa"/>
          </w:tcPr>
          <w:p w14:paraId="5A1A679A" w14:textId="77777777" w:rsidR="00495F48" w:rsidRPr="00EB214E" w:rsidRDefault="00495F48" w:rsidP="00FF27B9">
            <w:pPr>
              <w:spacing w:line="360" w:lineRule="auto"/>
              <w:pPrChange w:id="545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42055DCE" w14:textId="77777777" w:rsidR="00495F48" w:rsidRPr="00EB214E" w:rsidRDefault="00495F48" w:rsidP="00FF27B9">
            <w:pPr>
              <w:spacing w:line="360" w:lineRule="auto"/>
              <w:pPrChange w:id="546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495F48" w:rsidRPr="00776039" w14:paraId="3F230785" w14:textId="77777777" w:rsidTr="005D6682">
        <w:tc>
          <w:tcPr>
            <w:tcW w:w="1123" w:type="dxa"/>
          </w:tcPr>
          <w:p w14:paraId="25F85E5E" w14:textId="0EAEB217" w:rsidR="00495F48" w:rsidRPr="00EB214E" w:rsidRDefault="00495F48" w:rsidP="00FF27B9">
            <w:pPr>
              <w:spacing w:line="360" w:lineRule="auto"/>
              <w:pPrChange w:id="547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Pr="00EB214E" w:rsidRDefault="00495F48" w:rsidP="00FF27B9">
            <w:pPr>
              <w:spacing w:line="360" w:lineRule="auto"/>
              <w:pPrChange w:id="548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megjelenítendő szöveg</w:t>
            </w:r>
          </w:p>
        </w:tc>
      </w:tr>
      <w:tr w:rsidR="00495F48" w:rsidRPr="00776039" w14:paraId="2560BEBE" w14:textId="77777777" w:rsidTr="005D6682">
        <w:tc>
          <w:tcPr>
            <w:tcW w:w="1123" w:type="dxa"/>
          </w:tcPr>
          <w:p w14:paraId="3DE445D2" w14:textId="77777777" w:rsidR="00495F48" w:rsidRPr="00EB214E" w:rsidRDefault="00495F48" w:rsidP="00FF27B9">
            <w:pPr>
              <w:spacing w:line="360" w:lineRule="auto"/>
              <w:pPrChange w:id="549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lastRenderedPageBreak/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Pr="00EB214E" w:rsidRDefault="00495F48" w:rsidP="00FF27B9">
            <w:pPr>
              <w:spacing w:line="360" w:lineRule="auto"/>
              <w:pPrChange w:id="550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kezdőpont X koordinátája</w:t>
            </w:r>
          </w:p>
        </w:tc>
      </w:tr>
      <w:tr w:rsidR="00495F48" w:rsidRPr="00776039" w14:paraId="1B2A3595" w14:textId="77777777" w:rsidTr="005D6682">
        <w:tc>
          <w:tcPr>
            <w:tcW w:w="1123" w:type="dxa"/>
          </w:tcPr>
          <w:p w14:paraId="0B82575E" w14:textId="77777777" w:rsidR="00495F48" w:rsidRPr="00EB214E" w:rsidRDefault="00495F48" w:rsidP="00FF27B9">
            <w:pPr>
              <w:spacing w:line="360" w:lineRule="auto"/>
              <w:pPrChange w:id="551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Pr="00EB214E" w:rsidRDefault="00495F48" w:rsidP="00FF27B9">
            <w:pPr>
              <w:spacing w:line="360" w:lineRule="auto"/>
              <w:pPrChange w:id="552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kezdőpont Y koordinátája</w:t>
            </w:r>
          </w:p>
        </w:tc>
      </w:tr>
      <w:tr w:rsidR="00495F48" w:rsidRPr="00776039" w14:paraId="19834B7A" w14:textId="77777777" w:rsidTr="005D6682">
        <w:tc>
          <w:tcPr>
            <w:tcW w:w="1123" w:type="dxa"/>
          </w:tcPr>
          <w:p w14:paraId="3D565BDD" w14:textId="45DCBD82" w:rsidR="00495F48" w:rsidRPr="00EB214E" w:rsidRDefault="00495F48" w:rsidP="00FF27B9">
            <w:pPr>
              <w:spacing w:line="360" w:lineRule="auto"/>
              <w:pPrChange w:id="553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Pr="00EB214E" w:rsidRDefault="00495F48" w:rsidP="00FF27B9">
            <w:pPr>
              <w:keepNext/>
              <w:spacing w:line="360" w:lineRule="auto"/>
              <w:pPrChange w:id="554" w:author="Ujszászi Mi" w:date="2022-05-03T23:45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szöveg mérete</w:t>
            </w:r>
          </w:p>
        </w:tc>
      </w:tr>
    </w:tbl>
    <w:p w14:paraId="1099F728" w14:textId="34C94BAE" w:rsidR="00495F48" w:rsidRPr="00EB214E" w:rsidRDefault="00FF27B9" w:rsidP="00FF27B9">
      <w:pPr>
        <w:pStyle w:val="Kpalrs"/>
        <w:spacing w:before="240" w:line="360" w:lineRule="auto"/>
        <w:jc w:val="center"/>
        <w:rPr>
          <w:rFonts w:cs="Times New Roman"/>
        </w:rPr>
        <w:pPrChange w:id="555" w:author="Ujszászi Mi" w:date="2022-05-03T23:45:00Z">
          <w:pPr>
            <w:spacing w:line="360" w:lineRule="auto"/>
            <w:jc w:val="both"/>
          </w:pPr>
        </w:pPrChange>
      </w:pPr>
      <w:ins w:id="556" w:author="Ujszászi Mi" w:date="2022-05-03T23:45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557" w:author="Ujszászi Mi" w:date="2022-05-04T00:35:00Z">
        <w:r w:rsidR="009072F0">
          <w:rPr>
            <w:rFonts w:cs="Times New Roman"/>
            <w:noProof/>
          </w:rPr>
          <w:t>8</w:t>
        </w:r>
      </w:ins>
      <w:ins w:id="558" w:author="Ujszászi Mi" w:date="2022-05-03T23:45:00Z">
        <w:r>
          <w:rPr>
            <w:rFonts w:cs="Times New Roman"/>
          </w:rPr>
          <w:fldChar w:fldCharType="end"/>
        </w:r>
        <w:r>
          <w:t xml:space="preserve">. táblázat </w:t>
        </w:r>
        <w:r w:rsidRPr="000C622F">
          <w:t xml:space="preserve">rajzolásban érintett </w:t>
        </w:r>
        <w:r>
          <w:t>Text jellegű</w:t>
        </w:r>
        <w:r w:rsidRPr="000C622F">
          <w:t xml:space="preserve"> </w:t>
        </w:r>
        <w:proofErr w:type="spellStart"/>
        <w:r w:rsidRPr="000C622F">
          <w:t>property</w:t>
        </w:r>
        <w:proofErr w:type="spellEnd"/>
        <w:r w:rsidRPr="000C622F">
          <w:t>-k</w:t>
        </w:r>
      </w:ins>
    </w:p>
    <w:p w14:paraId="34FD51D7" w14:textId="1FCBDAF4" w:rsidR="00495F48" w:rsidRPr="00EB214E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104E03E7" w14:textId="5C29F3DA" w:rsidR="00495F48" w:rsidRPr="00EB214E" w:rsidRDefault="00895570" w:rsidP="00C84064">
      <w:pPr>
        <w:pStyle w:val="Cmsor42"/>
        <w:spacing w:line="360" w:lineRule="auto"/>
        <w:ind w:left="12" w:firstLine="708"/>
        <w:jc w:val="both"/>
        <w:rPr>
          <w:rFonts w:cs="Times New Roman"/>
        </w:rPr>
      </w:pPr>
      <w:r w:rsidRPr="00EB214E">
        <w:rPr>
          <w:rFonts w:cs="Times New Roman"/>
        </w:rPr>
        <w:t>A 10,</w:t>
      </w:r>
      <w:r w:rsidR="00C84064" w:rsidRPr="00EB214E">
        <w:rPr>
          <w:rFonts w:cs="Times New Roman"/>
        </w:rPr>
        <w:t xml:space="preserve"> </w:t>
      </w:r>
      <w:r w:rsidRPr="00EB214E">
        <w:rPr>
          <w:rFonts w:cs="Times New Roman"/>
        </w:rPr>
        <w:t>20 értékkel megtalálható kezdő pontra mozgat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kurzort. Beállít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40-es értékben érkező betűméretet. Ha nem érkezik akkor a kód szinte meghatározott default értékkel dol</w:t>
      </w:r>
      <w:r w:rsidR="008441B0" w:rsidRPr="00EB214E">
        <w:rPr>
          <w:rFonts w:cs="Times New Roman"/>
        </w:rPr>
        <w:t>gozik</w:t>
      </w:r>
      <w:r w:rsidRPr="00EB214E">
        <w:rPr>
          <w:rFonts w:cs="Times New Roman"/>
        </w:rPr>
        <w:t>.</w:t>
      </w:r>
    </w:p>
    <w:p w14:paraId="7B63C96D" w14:textId="4AEF7CFC" w:rsidR="00787767" w:rsidRPr="00EB214E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559" w:name="_Toc100518243"/>
      <w:r w:rsidRPr="00EB214E">
        <w:rPr>
          <w:rFonts w:cs="Times New Roman"/>
        </w:rPr>
        <w:t>POINT</w:t>
      </w:r>
      <w:bookmarkEnd w:id="559"/>
    </w:p>
    <w:p w14:paraId="78F56228" w14:textId="2881BFE1" w:rsidR="00787767" w:rsidRPr="003500B6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111DDEC0" w14:textId="77777777" w:rsidTr="00B17BA1">
        <w:tc>
          <w:tcPr>
            <w:tcW w:w="1123" w:type="dxa"/>
          </w:tcPr>
          <w:p w14:paraId="067F2098" w14:textId="77777777" w:rsidR="00787767" w:rsidRPr="00EB214E" w:rsidRDefault="00787767" w:rsidP="00FF27B9">
            <w:pPr>
              <w:spacing w:line="360" w:lineRule="auto"/>
              <w:pPrChange w:id="560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561224E2" w14:textId="77777777" w:rsidR="00787767" w:rsidRPr="00EB214E" w:rsidRDefault="00787767" w:rsidP="00FF27B9">
            <w:pPr>
              <w:spacing w:line="360" w:lineRule="auto"/>
              <w:pPrChange w:id="561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787767" w:rsidRPr="00776039" w14:paraId="3AFD298D" w14:textId="77777777" w:rsidTr="00B17BA1">
        <w:tc>
          <w:tcPr>
            <w:tcW w:w="1123" w:type="dxa"/>
          </w:tcPr>
          <w:p w14:paraId="2508EF12" w14:textId="77777777" w:rsidR="00787767" w:rsidRPr="00EB214E" w:rsidRDefault="00787767" w:rsidP="00FF27B9">
            <w:pPr>
              <w:spacing w:line="360" w:lineRule="auto"/>
              <w:pPrChange w:id="562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Pr="00EB214E" w:rsidRDefault="00787767" w:rsidP="00FF27B9">
            <w:pPr>
              <w:spacing w:line="360" w:lineRule="auto"/>
              <w:pPrChange w:id="563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kezdőpont X koordinátája</w:t>
            </w:r>
          </w:p>
        </w:tc>
      </w:tr>
      <w:tr w:rsidR="00787767" w:rsidRPr="00776039" w14:paraId="445E7CAE" w14:textId="77777777" w:rsidTr="00B17BA1">
        <w:tc>
          <w:tcPr>
            <w:tcW w:w="1123" w:type="dxa"/>
          </w:tcPr>
          <w:p w14:paraId="1D2FD2E0" w14:textId="77777777" w:rsidR="00787767" w:rsidRPr="00EB214E" w:rsidRDefault="00787767" w:rsidP="00FF27B9">
            <w:pPr>
              <w:spacing w:line="360" w:lineRule="auto"/>
              <w:pPrChange w:id="564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Pr="00EB214E" w:rsidRDefault="00787767" w:rsidP="00FF27B9">
            <w:pPr>
              <w:spacing w:line="360" w:lineRule="auto"/>
              <w:pPrChange w:id="565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kezdőpont Y koordinátája</w:t>
            </w:r>
          </w:p>
        </w:tc>
      </w:tr>
      <w:tr w:rsidR="00787767" w:rsidRPr="00776039" w14:paraId="1FCC245C" w14:textId="77777777" w:rsidTr="00B17BA1">
        <w:tc>
          <w:tcPr>
            <w:tcW w:w="1123" w:type="dxa"/>
          </w:tcPr>
          <w:p w14:paraId="77E1F839" w14:textId="2FC791D9" w:rsidR="00787767" w:rsidRPr="00EB214E" w:rsidRDefault="00787767" w:rsidP="00FF27B9">
            <w:pPr>
              <w:spacing w:line="360" w:lineRule="auto"/>
              <w:pPrChange w:id="566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Pr="00EB214E" w:rsidRDefault="00787767" w:rsidP="00FF27B9">
            <w:pPr>
              <w:keepNext/>
              <w:spacing w:line="360" w:lineRule="auto"/>
              <w:pPrChange w:id="567" w:author="Ujszászi Mi" w:date="2022-05-03T23:4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Kitöltött pont sugara</w:t>
            </w:r>
          </w:p>
        </w:tc>
      </w:tr>
    </w:tbl>
    <w:p w14:paraId="759BAE7E" w14:textId="170B76DC" w:rsidR="00787767" w:rsidRPr="00EB214E" w:rsidRDefault="00FF27B9" w:rsidP="00FF27B9">
      <w:pPr>
        <w:pStyle w:val="Kpalrs"/>
        <w:spacing w:before="240" w:line="360" w:lineRule="auto"/>
        <w:jc w:val="center"/>
        <w:rPr>
          <w:rFonts w:cs="Times New Roman"/>
        </w:rPr>
        <w:pPrChange w:id="568" w:author="Ujszászi Mi" w:date="2022-05-03T23:46:00Z">
          <w:pPr>
            <w:spacing w:line="360" w:lineRule="auto"/>
            <w:jc w:val="both"/>
          </w:pPr>
        </w:pPrChange>
      </w:pPr>
      <w:ins w:id="569" w:author="Ujszászi Mi" w:date="2022-05-03T23:46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570" w:author="Ujszászi Mi" w:date="2022-05-04T00:35:00Z">
        <w:r w:rsidR="009072F0">
          <w:rPr>
            <w:rFonts w:cs="Times New Roman"/>
            <w:noProof/>
          </w:rPr>
          <w:t>9</w:t>
        </w:r>
      </w:ins>
      <w:ins w:id="571" w:author="Ujszászi Mi" w:date="2022-05-03T23:46:00Z">
        <w:r>
          <w:rPr>
            <w:rFonts w:cs="Times New Roman"/>
          </w:rPr>
          <w:fldChar w:fldCharType="end"/>
        </w:r>
        <w:r>
          <w:t xml:space="preserve">. táblázat </w:t>
        </w:r>
        <w:r w:rsidRPr="00835FEA">
          <w:t xml:space="preserve">rajzolásban érintett </w:t>
        </w:r>
        <w:r>
          <w:t xml:space="preserve">POINT </w:t>
        </w:r>
        <w:r w:rsidRPr="00835FEA">
          <w:t xml:space="preserve"> </w:t>
        </w:r>
        <w:proofErr w:type="spellStart"/>
        <w:r w:rsidRPr="00835FEA">
          <w:t>property</w:t>
        </w:r>
        <w:proofErr w:type="spellEnd"/>
        <w:r w:rsidRPr="00835FEA">
          <w:t>-k</w:t>
        </w:r>
      </w:ins>
    </w:p>
    <w:p w14:paraId="47328259" w14:textId="5A2EFF02" w:rsidR="00787767" w:rsidRPr="00EB214E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53013E4A" w14:textId="3DE09A60" w:rsidR="00787767" w:rsidRPr="00EB214E" w:rsidRDefault="00787767" w:rsidP="00FF27B9">
      <w:pPr>
        <w:spacing w:line="360" w:lineRule="auto"/>
        <w:ind w:firstLine="708"/>
        <w:pPrChange w:id="572" w:author="Ujszászi Mi" w:date="2022-05-03T23:46:00Z">
          <w:pPr>
            <w:pStyle w:val="Cmsor42"/>
            <w:spacing w:line="360" w:lineRule="auto"/>
            <w:ind w:left="12" w:firstLine="708"/>
            <w:jc w:val="both"/>
          </w:pPr>
        </w:pPrChange>
      </w:pPr>
      <w:r w:rsidRPr="00EB214E">
        <w:t xml:space="preserve">Egy kitöltött kört </w:t>
      </w:r>
      <w:r w:rsidR="0037560A" w:rsidRPr="00EB214E">
        <w:t>kell</w:t>
      </w:r>
      <w:r w:rsidRPr="00EB214E">
        <w:t xml:space="preserve"> megjeleníteni. A 10,20 értékkel megtalálható kezdő pontra mozgat</w:t>
      </w:r>
      <w:r w:rsidR="005668F1" w:rsidRPr="00EB214E">
        <w:t>om</w:t>
      </w:r>
      <w:r w:rsidRPr="00EB214E">
        <w:t xml:space="preserve"> a kurzort. Beállít</w:t>
      </w:r>
      <w:r w:rsidR="005668F1" w:rsidRPr="00EB214E">
        <w:t>om</w:t>
      </w:r>
      <w:r w:rsidRPr="00EB214E">
        <w:t xml:space="preserve"> a 39-es értékben érkező pont méret</w:t>
      </w:r>
      <w:r w:rsidR="0079372A">
        <w:t>ének a felét a sugár értékének</w:t>
      </w:r>
      <w:del w:id="573" w:author="Zoltan Toth, Dr." w:date="2022-05-01T10:11:00Z">
        <w:r w:rsidR="0079372A" w:rsidDel="00164DF5">
          <w:delText xml:space="preserve"> </w:delText>
        </w:r>
      </w:del>
      <w:r w:rsidR="0079372A">
        <w:t xml:space="preserve">. </w:t>
      </w:r>
      <w:r w:rsidRPr="00EB214E">
        <w:t xml:space="preserve">A </w:t>
      </w:r>
      <w:proofErr w:type="spellStart"/>
      <w:r w:rsidRPr="00EB214E">
        <w:t>fill</w:t>
      </w:r>
      <w:proofErr w:type="spellEnd"/>
      <w:r w:rsidRPr="00EB214E">
        <w:t>() paranccsal</w:t>
      </w:r>
      <w:r w:rsidR="0079372A">
        <w:t xml:space="preserve"> és az arc canvas rajzolással</w:t>
      </w:r>
      <w:r w:rsidRPr="00EB214E">
        <w:t xml:space="preserve"> a rajztérre kitöltött kör rajzobjektumot </w:t>
      </w:r>
      <w:r w:rsidR="003D13E8" w:rsidRPr="00EB214E">
        <w:t>tud</w:t>
      </w:r>
      <w:r w:rsidR="005668F1" w:rsidRPr="00EB214E">
        <w:t>o</w:t>
      </w:r>
      <w:r w:rsidR="0079372A">
        <w:t>k</w:t>
      </w:r>
      <w:r w:rsidRPr="00EB214E">
        <w:t xml:space="preserve"> létre</w:t>
      </w:r>
      <w:r w:rsidR="003D13E8" w:rsidRPr="00EB214E">
        <w:t>hozni</w:t>
      </w:r>
      <w:r w:rsidRPr="00EB214E">
        <w:t>.</w:t>
      </w:r>
    </w:p>
    <w:p w14:paraId="134E9985" w14:textId="442C119F" w:rsidR="002E365A" w:rsidRPr="00EB214E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574" w:name="_Toc100518244"/>
      <w:r w:rsidRPr="00EB214E">
        <w:rPr>
          <w:rFonts w:cs="Times New Roman"/>
        </w:rPr>
        <w:t>LWPOLYLINE</w:t>
      </w:r>
      <w:bookmarkEnd w:id="574"/>
    </w:p>
    <w:p w14:paraId="2E53A82A" w14:textId="6078323F" w:rsidR="002E365A" w:rsidRPr="00EB214E" w:rsidRDefault="002E365A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Egy n vonalból álló objektum</w:t>
      </w:r>
      <w:r w:rsidR="00C84064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ahol n természetes szám. Minden vonal az utána következő ponttal van összekötve. A formátum jelöli</w:t>
      </w:r>
      <w:r w:rsidR="00C84064" w:rsidRPr="00CE3F2E">
        <w:rPr>
          <w:rFonts w:cs="Times New Roman"/>
        </w:rPr>
        <w:t>,</w:t>
      </w:r>
      <w:r w:rsidRPr="00CE3F2E">
        <w:rPr>
          <w:rFonts w:cs="Times New Roman"/>
        </w:rPr>
        <w:t xml:space="preserve"> hogy zárt vagy nyitott a </w:t>
      </w:r>
      <w:r w:rsidRPr="00EB214E">
        <w:rPr>
          <w:rFonts w:cs="Times New Roman"/>
        </w:rPr>
        <w:t>vonalhalmaz.</w:t>
      </w:r>
    </w:p>
    <w:p w14:paraId="02160AC9" w14:textId="7F6DB9CF" w:rsidR="00BC1557" w:rsidRPr="00EB214E" w:rsidRDefault="002E365A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lastRenderedPageBreak/>
        <w:t>Az LWPOLYLINE objektum kezeli a pontok közötti görbe vonalat is</w:t>
      </w:r>
      <w:ins w:id="575" w:author="Zoltan Toth, Dr." w:date="2022-05-01T10:12:00Z">
        <w:r w:rsidR="00164DF5">
          <w:rPr>
            <w:rFonts w:cs="Times New Roman"/>
          </w:rPr>
          <w:t>,</w:t>
        </w:r>
      </w:ins>
      <w:r w:rsidRPr="00EB214E">
        <w:rPr>
          <w:rFonts w:cs="Times New Roman"/>
        </w:rPr>
        <w:t xml:space="preserve"> így lehetséges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 xml:space="preserve"> érték is a pont</w:t>
      </w:r>
      <w:r w:rsidR="00BC1557" w:rsidRPr="00EB214E">
        <w:rPr>
          <w:rFonts w:cs="Times New Roman"/>
        </w:rPr>
        <w:t xml:space="preserve"> leírásban. A következő ábra fogja megmutatni a valódi formátumo</w:t>
      </w:r>
      <w:r w:rsidR="00A816B7" w:rsidRPr="00EB214E">
        <w:rPr>
          <w:rFonts w:cs="Times New Roman"/>
        </w:rPr>
        <w:t>kat</w:t>
      </w:r>
      <w:r w:rsidR="00BC1557" w:rsidRPr="00EB214E">
        <w:rPr>
          <w:rFonts w:cs="Times New Roman"/>
        </w:rPr>
        <w:t>.</w:t>
      </w:r>
    </w:p>
    <w:p w14:paraId="25337893" w14:textId="77777777" w:rsidR="00FF27B9" w:rsidRDefault="00A816B7" w:rsidP="009072F0">
      <w:pPr>
        <w:keepNext/>
        <w:spacing w:line="360" w:lineRule="auto"/>
        <w:jc w:val="center"/>
        <w:rPr>
          <w:ins w:id="576" w:author="Ujszászi Mi" w:date="2022-05-03T23:47:00Z"/>
        </w:rPr>
      </w:pPr>
      <w:commentRangeStart w:id="577"/>
      <w:commentRangeStart w:id="578"/>
      <w:r w:rsidRPr="00776039">
        <w:rPr>
          <w:rFonts w:cs="Times New Roman"/>
          <w:noProof/>
        </w:rPr>
        <w:drawing>
          <wp:inline distT="0" distB="0" distL="0" distR="0" wp14:anchorId="3AA03BD0" wp14:editId="42354C97">
            <wp:extent cx="3142395" cy="5408762"/>
            <wp:effectExtent l="0" t="0" r="127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730" cy="5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77"/>
      <w:commentRangeEnd w:id="578"/>
    </w:p>
    <w:p w14:paraId="6A71E83B" w14:textId="12EC75DF" w:rsidR="00A816B7" w:rsidRPr="00776039" w:rsidDel="00FF27B9" w:rsidRDefault="00FF27B9" w:rsidP="00FF27B9">
      <w:pPr>
        <w:pStyle w:val="Kpalrs"/>
        <w:jc w:val="center"/>
        <w:rPr>
          <w:del w:id="579" w:author="Ujszászi Mi" w:date="2022-05-03T23:47:00Z"/>
          <w:rFonts w:cs="Times New Roman"/>
        </w:rPr>
        <w:pPrChange w:id="580" w:author="Ujszászi Mi" w:date="2022-05-03T23:47:00Z">
          <w:pPr>
            <w:keepNext/>
            <w:spacing w:line="360" w:lineRule="auto"/>
            <w:jc w:val="center"/>
          </w:pPr>
        </w:pPrChange>
      </w:pPr>
      <w:ins w:id="581" w:author="Ujszászi Mi" w:date="2022-05-03T23:47:00Z"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582" w:author="Ujszászi Mi" w:date="2022-05-03T23:47:00Z">
        <w:r>
          <w:rPr>
            <w:noProof/>
          </w:rPr>
          <w:t>2</w:t>
        </w:r>
        <w:r>
          <w:fldChar w:fldCharType="end"/>
        </w:r>
        <w:r>
          <w:t xml:space="preserve">. kódrészlet </w:t>
        </w:r>
        <w:r w:rsidRPr="0064128C">
          <w:t xml:space="preserve">LWPolyline 42-es </w:t>
        </w:r>
        <w:proofErr w:type="spellStart"/>
        <w:r w:rsidRPr="0064128C">
          <w:t>bulge</w:t>
        </w:r>
        <w:proofErr w:type="spellEnd"/>
        <w:r w:rsidRPr="0064128C">
          <w:t xml:space="preserve"> nélkül és 42-es </w:t>
        </w:r>
        <w:proofErr w:type="spellStart"/>
        <w:r w:rsidRPr="0064128C">
          <w:t>bulge</w:t>
        </w:r>
        <w:proofErr w:type="spellEnd"/>
        <w:r w:rsidRPr="0064128C">
          <w:t xml:space="preserve"> értékkel</w:t>
        </w:r>
      </w:ins>
      <w:del w:id="583" w:author="Ujszászi Mi" w:date="2022-05-03T23:47:00Z">
        <w:r w:rsidR="00164DF5" w:rsidDel="00FF27B9">
          <w:rPr>
            <w:rStyle w:val="Jegyzethivatkozs"/>
          </w:rPr>
          <w:commentReference w:id="577"/>
        </w:r>
      </w:del>
      <w:r w:rsidR="00B72EC7">
        <w:rPr>
          <w:rStyle w:val="Jegyzethivatkozs"/>
          <w:i w:val="0"/>
          <w:iCs w:val="0"/>
          <w:color w:val="auto"/>
        </w:rPr>
        <w:commentReference w:id="578"/>
      </w:r>
    </w:p>
    <w:p w14:paraId="313F9832" w14:textId="05BB2A96" w:rsidR="00BC1557" w:rsidRPr="007753AC" w:rsidDel="00FF27B9" w:rsidRDefault="001775D3" w:rsidP="00FF27B9">
      <w:pPr>
        <w:pStyle w:val="Kpalrs"/>
        <w:jc w:val="center"/>
        <w:rPr>
          <w:del w:id="584" w:author="Ujszászi Mi" w:date="2022-05-03T23:47:00Z"/>
          <w:rFonts w:cs="Times New Roman"/>
        </w:rPr>
        <w:pPrChange w:id="585" w:author="Ujszászi Mi" w:date="2022-05-03T23:47:00Z">
          <w:pPr>
            <w:pStyle w:val="Kpalrs"/>
            <w:spacing w:line="360" w:lineRule="auto"/>
            <w:jc w:val="center"/>
          </w:pPr>
        </w:pPrChange>
      </w:pPr>
      <w:del w:id="586" w:author="Ujszászi Mi" w:date="2022-05-03T23:47:00Z">
        <w:r w:rsidRPr="003500B6" w:rsidDel="00FF27B9">
          <w:rPr>
            <w:rFonts w:cs="Times New Roman"/>
          </w:rPr>
          <w:fldChar w:fldCharType="begin"/>
        </w:r>
        <w:r w:rsidRPr="00EB214E" w:rsidDel="00FF27B9">
          <w:rPr>
            <w:rFonts w:cs="Times New Roman"/>
          </w:rPr>
          <w:delInstrText xml:space="preserve"> SEQ ábra \* ARABIC </w:delInstrText>
        </w:r>
        <w:r w:rsidRPr="003500B6" w:rsidDel="00FF27B9">
          <w:rPr>
            <w:rFonts w:cs="Times New Roman"/>
          </w:rPr>
          <w:fldChar w:fldCharType="separate"/>
        </w:r>
        <w:r w:rsidR="00A816B7" w:rsidRPr="003500B6" w:rsidDel="00FF27B9">
          <w:rPr>
            <w:rFonts w:cs="Times New Roman"/>
            <w:noProof/>
          </w:rPr>
          <w:delText>10</w:delText>
        </w:r>
        <w:r w:rsidRPr="003500B6" w:rsidDel="00FF27B9">
          <w:rPr>
            <w:rFonts w:cs="Times New Roman"/>
            <w:noProof/>
          </w:rPr>
          <w:fldChar w:fldCharType="end"/>
        </w:r>
        <w:r w:rsidR="00A816B7" w:rsidRPr="00776039" w:rsidDel="00FF27B9">
          <w:rPr>
            <w:rFonts w:cs="Times New Roman"/>
          </w:rPr>
          <w:delText>. ábra LWPolyline 42-es bulge nélkül és 42-es b</w:delText>
        </w:r>
        <w:r w:rsidR="00A816B7" w:rsidRPr="003500B6" w:rsidDel="00FF27B9">
          <w:rPr>
            <w:rFonts w:cs="Times New Roman"/>
          </w:rPr>
          <w:delText>ulge értékkel</w:delText>
        </w:r>
      </w:del>
    </w:p>
    <w:p w14:paraId="79CA4903" w14:textId="77777777" w:rsidR="00BC1557" w:rsidRPr="00EB214E" w:rsidRDefault="00BC1557" w:rsidP="00FF27B9">
      <w:pPr>
        <w:pStyle w:val="Kpalrs"/>
        <w:jc w:val="center"/>
        <w:pPrChange w:id="587" w:author="Ujszászi Mi" w:date="2022-05-03T23:47:00Z">
          <w:pPr>
            <w:spacing w:line="360" w:lineRule="auto"/>
            <w:jc w:val="both"/>
          </w:pPr>
        </w:pPrChange>
      </w:pPr>
    </w:p>
    <w:p w14:paraId="45A3AF9E" w14:textId="4E95C214" w:rsidR="00787767" w:rsidRPr="00EB214E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75704DFD" w14:textId="77777777" w:rsidTr="00B17BA1">
        <w:tc>
          <w:tcPr>
            <w:tcW w:w="1123" w:type="dxa"/>
          </w:tcPr>
          <w:p w14:paraId="339523AE" w14:textId="77777777" w:rsidR="00787767" w:rsidRPr="00EB214E" w:rsidRDefault="00787767" w:rsidP="00FF27B9">
            <w:pPr>
              <w:spacing w:line="360" w:lineRule="auto"/>
              <w:pPrChange w:id="588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7B869789" w14:textId="77777777" w:rsidR="00787767" w:rsidRPr="00EB214E" w:rsidRDefault="00787767" w:rsidP="00FF27B9">
            <w:pPr>
              <w:spacing w:line="360" w:lineRule="auto"/>
              <w:pPrChange w:id="589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787767" w:rsidRPr="00776039" w14:paraId="00BE4387" w14:textId="77777777" w:rsidTr="00B17BA1">
        <w:tc>
          <w:tcPr>
            <w:tcW w:w="1123" w:type="dxa"/>
          </w:tcPr>
          <w:p w14:paraId="706CE06A" w14:textId="3A779F16" w:rsidR="00787767" w:rsidRPr="00EB214E" w:rsidRDefault="00787767" w:rsidP="00FF27B9">
            <w:pPr>
              <w:spacing w:line="360" w:lineRule="auto"/>
              <w:pPrChange w:id="590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</w:t>
            </w:r>
            <w:r w:rsidR="002E365A" w:rsidRPr="00EB214E">
              <w:t>43</w:t>
            </w:r>
          </w:p>
        </w:tc>
        <w:tc>
          <w:tcPr>
            <w:tcW w:w="7939" w:type="dxa"/>
          </w:tcPr>
          <w:p w14:paraId="1BEA25F1" w14:textId="77777777" w:rsidR="00787767" w:rsidRPr="00EB214E" w:rsidRDefault="00787767" w:rsidP="00FF27B9">
            <w:pPr>
              <w:spacing w:line="360" w:lineRule="auto"/>
              <w:pPrChange w:id="591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rajzolás során használt vonalhossz vastagsága. Ha nem érkezik változó szinten definiálható alapértelmezett vonalvastagság.</w:t>
            </w:r>
          </w:p>
        </w:tc>
      </w:tr>
      <w:tr w:rsidR="00787767" w:rsidRPr="00776039" w14:paraId="7F354D4A" w14:textId="77777777" w:rsidTr="00B17BA1">
        <w:tc>
          <w:tcPr>
            <w:tcW w:w="1123" w:type="dxa"/>
          </w:tcPr>
          <w:p w14:paraId="1E3155A1" w14:textId="77777777" w:rsidR="00787767" w:rsidRPr="00EB214E" w:rsidRDefault="00787767" w:rsidP="00FF27B9">
            <w:pPr>
              <w:spacing w:line="360" w:lineRule="auto"/>
              <w:pPrChange w:id="592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Pr="00EB214E" w:rsidRDefault="002E365A" w:rsidP="00FF27B9">
            <w:pPr>
              <w:spacing w:line="360" w:lineRule="auto"/>
              <w:pPrChange w:id="593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</w:t>
            </w:r>
            <w:r w:rsidR="00787767" w:rsidRPr="00EB214E">
              <w:t xml:space="preserve"> X koordinátája</w:t>
            </w:r>
            <w:r w:rsidRPr="00EB214E">
              <w:t xml:space="preserve"> (a)</w:t>
            </w:r>
          </w:p>
        </w:tc>
      </w:tr>
      <w:tr w:rsidR="00787767" w:rsidRPr="00776039" w14:paraId="5673CFF0" w14:textId="77777777" w:rsidTr="00B17BA1">
        <w:tc>
          <w:tcPr>
            <w:tcW w:w="1123" w:type="dxa"/>
          </w:tcPr>
          <w:p w14:paraId="3AE316E7" w14:textId="77777777" w:rsidR="00787767" w:rsidRPr="00EB214E" w:rsidRDefault="00787767" w:rsidP="00FF27B9">
            <w:pPr>
              <w:spacing w:line="360" w:lineRule="auto"/>
              <w:pPrChange w:id="594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Pr="00EB214E" w:rsidRDefault="002E365A" w:rsidP="00FF27B9">
            <w:pPr>
              <w:spacing w:line="360" w:lineRule="auto"/>
              <w:pPrChange w:id="595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Y koordinátája</w:t>
            </w:r>
          </w:p>
        </w:tc>
      </w:tr>
      <w:tr w:rsidR="00787767" w:rsidRPr="00776039" w14:paraId="6FF17898" w14:textId="77777777" w:rsidTr="00B17BA1">
        <w:tc>
          <w:tcPr>
            <w:tcW w:w="1123" w:type="dxa"/>
          </w:tcPr>
          <w:p w14:paraId="33FD1244" w14:textId="3A0EAE08" w:rsidR="00787767" w:rsidRPr="00EB214E" w:rsidRDefault="00787767" w:rsidP="00FF27B9">
            <w:pPr>
              <w:spacing w:line="360" w:lineRule="auto"/>
              <w:pPrChange w:id="596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Pr="00EB214E" w:rsidRDefault="002E365A" w:rsidP="00FF27B9">
            <w:pPr>
              <w:spacing w:line="360" w:lineRule="auto"/>
              <w:pPrChange w:id="597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a 0…n-edik pont </w:t>
            </w:r>
            <w:proofErr w:type="spellStart"/>
            <w:r w:rsidRPr="00EB214E">
              <w:t>bulge</w:t>
            </w:r>
            <w:proofErr w:type="spellEnd"/>
            <w:r w:rsidRPr="00EB214E">
              <w:t xml:space="preserve"> értéke</w:t>
            </w:r>
          </w:p>
        </w:tc>
      </w:tr>
      <w:tr w:rsidR="00787767" w:rsidRPr="00776039" w14:paraId="0D3B3B74" w14:textId="77777777" w:rsidTr="00B17BA1">
        <w:tc>
          <w:tcPr>
            <w:tcW w:w="1123" w:type="dxa"/>
          </w:tcPr>
          <w:p w14:paraId="1DAC4E44" w14:textId="7A7BE0A3" w:rsidR="00787767" w:rsidRPr="00EB214E" w:rsidRDefault="00787767" w:rsidP="00FF27B9">
            <w:pPr>
              <w:spacing w:line="360" w:lineRule="auto"/>
              <w:pPrChange w:id="598" w:author="Ujszászi Mi" w:date="2022-05-03T23:4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lastRenderedPageBreak/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Pr="00EB214E" w:rsidRDefault="002E365A" w:rsidP="00FF27B9">
            <w:pPr>
              <w:keepNext/>
              <w:spacing w:line="360" w:lineRule="auto"/>
              <w:pPrChange w:id="599" w:author="Ujszászi Mi" w:date="2022-05-03T23:48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Zárt </w:t>
            </w:r>
            <w:proofErr w:type="spellStart"/>
            <w:r w:rsidRPr="00EB214E">
              <w:t>polyline</w:t>
            </w:r>
            <w:proofErr w:type="spellEnd"/>
            <w:r w:rsidRPr="00EB214E">
              <w:t xml:space="preserve"> 0 érték. nyitott </w:t>
            </w:r>
            <w:proofErr w:type="spellStart"/>
            <w:r w:rsidRPr="00EB214E">
              <w:t>polyline</w:t>
            </w:r>
            <w:proofErr w:type="spellEnd"/>
            <w:r w:rsidRPr="00EB214E">
              <w:t xml:space="preserve"> 1-es érték</w:t>
            </w:r>
          </w:p>
        </w:tc>
      </w:tr>
    </w:tbl>
    <w:p w14:paraId="4FF24686" w14:textId="419DA128" w:rsidR="00787767" w:rsidRPr="00EB214E" w:rsidRDefault="00FF27B9" w:rsidP="00FF27B9">
      <w:pPr>
        <w:pStyle w:val="Kpalrs"/>
        <w:spacing w:before="240" w:line="360" w:lineRule="auto"/>
        <w:jc w:val="center"/>
        <w:rPr>
          <w:rFonts w:cs="Times New Roman"/>
        </w:rPr>
        <w:pPrChange w:id="600" w:author="Ujszászi Mi" w:date="2022-05-03T23:49:00Z">
          <w:pPr>
            <w:spacing w:line="360" w:lineRule="auto"/>
            <w:jc w:val="both"/>
          </w:pPr>
        </w:pPrChange>
      </w:pPr>
      <w:ins w:id="601" w:author="Ujszászi Mi" w:date="2022-05-03T23:48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602" w:author="Ujszászi Mi" w:date="2022-05-04T00:35:00Z">
        <w:r w:rsidR="009072F0">
          <w:rPr>
            <w:rFonts w:cs="Times New Roman"/>
            <w:noProof/>
          </w:rPr>
          <w:t>10</w:t>
        </w:r>
      </w:ins>
      <w:ins w:id="603" w:author="Ujszászi Mi" w:date="2022-05-03T23:48:00Z">
        <w:r>
          <w:rPr>
            <w:rFonts w:cs="Times New Roman"/>
          </w:rPr>
          <w:fldChar w:fldCharType="end"/>
        </w:r>
        <w:r>
          <w:t xml:space="preserve">. táblázat </w:t>
        </w:r>
        <w:r w:rsidRPr="00C01E3D">
          <w:t xml:space="preserve">rajzolásban érintett </w:t>
        </w:r>
        <w:r>
          <w:t>LWPOLYLINE</w:t>
        </w:r>
        <w:r w:rsidRPr="00C01E3D">
          <w:t xml:space="preserve">  </w:t>
        </w:r>
        <w:proofErr w:type="spellStart"/>
        <w:r w:rsidRPr="00C01E3D">
          <w:t>property</w:t>
        </w:r>
        <w:proofErr w:type="spellEnd"/>
        <w:r w:rsidRPr="00C01E3D">
          <w:t>-k</w:t>
        </w:r>
      </w:ins>
    </w:p>
    <w:p w14:paraId="372122AD" w14:textId="0E75360A" w:rsidR="00787767" w:rsidRPr="00EB214E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583480CC" w14:textId="4BB7E59D" w:rsidR="00787767" w:rsidRPr="00EB214E" w:rsidRDefault="002E365A" w:rsidP="00C84064">
      <w:pPr>
        <w:spacing w:line="360" w:lineRule="auto"/>
        <w:ind w:firstLine="708"/>
        <w:jc w:val="both"/>
        <w:rPr>
          <w:rFonts w:cs="Times New Roman"/>
        </w:rPr>
      </w:pPr>
      <w:r w:rsidRPr="00EB214E">
        <w:rPr>
          <w:rFonts w:cs="Times New Roman"/>
        </w:rPr>
        <w:t>Egy pont kettő fix és 1 opcionális mezővel rendelkezik. A 10-es és 20-as koordináta érték minden esetben érkezik. Ha az vonalak között van görbe vonal akkor az egyenes vonalakhoz is érkez</w:t>
      </w:r>
      <w:r w:rsidR="00A816B7" w:rsidRPr="00EB214E">
        <w:rPr>
          <w:rFonts w:cs="Times New Roman"/>
        </w:rPr>
        <w:t>het</w:t>
      </w:r>
      <w:r w:rsidRPr="00EB214E">
        <w:rPr>
          <w:rFonts w:cs="Times New Roman"/>
        </w:rPr>
        <w:t xml:space="preserve">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 xml:space="preserve"> </w:t>
      </w:r>
      <w:proofErr w:type="spellStart"/>
      <w:r w:rsidRPr="00EB214E">
        <w:rPr>
          <w:rFonts w:cs="Times New Roman"/>
        </w:rPr>
        <w:t>type</w:t>
      </w:r>
      <w:proofErr w:type="spellEnd"/>
      <w:r w:rsidRPr="00EB214E">
        <w:rPr>
          <w:rFonts w:cs="Times New Roman"/>
        </w:rPr>
        <w:t xml:space="preserve"> 0.0 értékkel. Ha kizárólag egyenesek vannak az entitásba akkor nem érkezik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 xml:space="preserve"> érték egyik ponthoz sem.</w:t>
      </w:r>
    </w:p>
    <w:p w14:paraId="68F085CF" w14:textId="6E8855D2" w:rsidR="00A816B7" w:rsidRPr="00EB214E" w:rsidRDefault="00A816B7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„ 70” -es típus kód mutatja meg hogy a vonallánca az nyitott vagy zárt. Nyitott esetben a vonallánc végpontja a kigyűjtött pontok utolsó pontja. Zárt esetben az utolsó pont a kezdő pont lesz.</w:t>
      </w:r>
    </w:p>
    <w:p w14:paraId="713DECD8" w14:textId="1D2546F8" w:rsidR="00787767" w:rsidRPr="00EB214E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F</w:t>
      </w:r>
      <w:r w:rsidR="00787767" w:rsidRPr="00EB214E">
        <w:rPr>
          <w:rFonts w:cs="Times New Roman"/>
        </w:rPr>
        <w:t>elmerült problémák kezelése</w:t>
      </w:r>
    </w:p>
    <w:p w14:paraId="082FFEE9" w14:textId="7F515272" w:rsidR="00787767" w:rsidRPr="00EB214E" w:rsidRDefault="00A816B7" w:rsidP="00C84064">
      <w:pPr>
        <w:spacing w:line="360" w:lineRule="auto"/>
        <w:ind w:firstLine="708"/>
        <w:jc w:val="both"/>
        <w:rPr>
          <w:rFonts w:cs="Times New Roman"/>
        </w:rPr>
      </w:pPr>
      <w:r w:rsidRPr="00EB214E">
        <w:rPr>
          <w:rFonts w:cs="Times New Roman"/>
        </w:rPr>
        <w:t xml:space="preserve">Nehezen sikerült detektálni, hogy mikor érkezik egy pont listában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 xml:space="preserve"> érték. Több fájl teljes vizsgálata alapján tudtam leszűrni a </w:t>
      </w:r>
      <w:proofErr w:type="spellStart"/>
      <w:r w:rsidRPr="00EB214E">
        <w:rPr>
          <w:rFonts w:cs="Times New Roman"/>
        </w:rPr>
        <w:t>bulge</w:t>
      </w:r>
      <w:proofErr w:type="spellEnd"/>
      <w:r w:rsidRPr="00EB214E">
        <w:rPr>
          <w:rFonts w:cs="Times New Roman"/>
        </w:rPr>
        <w:t>-re vonatkozó fenti ténymegállapításokat.</w:t>
      </w:r>
    </w:p>
    <w:p w14:paraId="28A4191C" w14:textId="3AA60183" w:rsidR="0049443E" w:rsidRPr="00EB214E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604" w:name="_Toc100518245"/>
      <w:r w:rsidRPr="00EB214E">
        <w:rPr>
          <w:rFonts w:cs="Times New Roman"/>
        </w:rPr>
        <w:t>SOLID</w:t>
      </w:r>
      <w:bookmarkEnd w:id="604"/>
    </w:p>
    <w:p w14:paraId="2FC32F4F" w14:textId="0D94C267" w:rsidR="005B4D59" w:rsidRPr="00776039" w:rsidRDefault="005B4D59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 </w:t>
      </w:r>
      <w:proofErr w:type="spellStart"/>
      <w:r w:rsidRPr="00776039">
        <w:rPr>
          <w:rFonts w:cs="Times New Roman"/>
        </w:rPr>
        <w:t>solid</w:t>
      </w:r>
      <w:proofErr w:type="spellEnd"/>
      <w:r w:rsidRPr="00776039">
        <w:rPr>
          <w:rFonts w:cs="Times New Roman"/>
        </w:rPr>
        <w:t xml:space="preserve"> grafikai objektum egy 3 vagy 4 pontból álló kitöltött alakzat.</w:t>
      </w:r>
    </w:p>
    <w:p w14:paraId="58B4B8AE" w14:textId="2E86DD94" w:rsidR="005B4D59" w:rsidRPr="003500B6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:rsidRPr="00776039" w14:paraId="1031DF88" w14:textId="77777777" w:rsidTr="005B4D59">
        <w:tc>
          <w:tcPr>
            <w:tcW w:w="1123" w:type="dxa"/>
          </w:tcPr>
          <w:p w14:paraId="336D4978" w14:textId="77777777" w:rsidR="005B4D59" w:rsidRPr="00EB214E" w:rsidRDefault="005B4D59" w:rsidP="00FF27B9">
            <w:pPr>
              <w:spacing w:line="360" w:lineRule="auto"/>
              <w:pPrChange w:id="605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02A85E2F" w14:textId="77777777" w:rsidR="005B4D59" w:rsidRPr="00EB214E" w:rsidRDefault="005B4D59" w:rsidP="00FF27B9">
            <w:pPr>
              <w:spacing w:line="360" w:lineRule="auto"/>
              <w:pPrChange w:id="606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5B4D59" w:rsidRPr="00776039" w14:paraId="44655511" w14:textId="77777777" w:rsidTr="005B4D59">
        <w:tc>
          <w:tcPr>
            <w:tcW w:w="1123" w:type="dxa"/>
          </w:tcPr>
          <w:p w14:paraId="64592F8F" w14:textId="77777777" w:rsidR="005B4D59" w:rsidRPr="00EB214E" w:rsidRDefault="005B4D59" w:rsidP="00FF27B9">
            <w:pPr>
              <w:spacing w:line="360" w:lineRule="auto"/>
              <w:pPrChange w:id="607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Pr="00EB214E" w:rsidRDefault="005B4D59" w:rsidP="00FF27B9">
            <w:pPr>
              <w:spacing w:line="360" w:lineRule="auto"/>
              <w:pPrChange w:id="608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rajzolás során használt vonalhossz vastagsága. Ha nem érkezik változó szinten definiálható alapértelmezett vonalvastagság.</w:t>
            </w:r>
          </w:p>
        </w:tc>
      </w:tr>
      <w:tr w:rsidR="005B4D59" w:rsidRPr="00776039" w14:paraId="7EDC2177" w14:textId="77777777" w:rsidTr="005B4D59">
        <w:tc>
          <w:tcPr>
            <w:tcW w:w="1123" w:type="dxa"/>
          </w:tcPr>
          <w:p w14:paraId="1C9D2A25" w14:textId="77777777" w:rsidR="005B4D59" w:rsidRPr="00EB214E" w:rsidRDefault="005B4D59" w:rsidP="00FF27B9">
            <w:pPr>
              <w:spacing w:line="360" w:lineRule="auto"/>
              <w:pPrChange w:id="609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Pr="00EB214E" w:rsidRDefault="005B4D59" w:rsidP="00FF27B9">
            <w:pPr>
              <w:spacing w:line="360" w:lineRule="auto"/>
              <w:pPrChange w:id="610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első pont X koordinátája</w:t>
            </w:r>
          </w:p>
        </w:tc>
      </w:tr>
      <w:tr w:rsidR="005B4D59" w:rsidRPr="00776039" w14:paraId="4D066A56" w14:textId="77777777" w:rsidTr="005B4D59">
        <w:tc>
          <w:tcPr>
            <w:tcW w:w="1123" w:type="dxa"/>
          </w:tcPr>
          <w:p w14:paraId="5DFCD6ED" w14:textId="77777777" w:rsidR="005B4D59" w:rsidRPr="00EB214E" w:rsidRDefault="005B4D59" w:rsidP="00FF27B9">
            <w:pPr>
              <w:spacing w:line="360" w:lineRule="auto"/>
              <w:pPrChange w:id="611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Pr="00EB214E" w:rsidRDefault="005B4D59" w:rsidP="00FF27B9">
            <w:pPr>
              <w:spacing w:line="360" w:lineRule="auto"/>
              <w:pPrChange w:id="612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első pont Y koordinátája</w:t>
            </w:r>
          </w:p>
        </w:tc>
      </w:tr>
      <w:tr w:rsidR="005B4D59" w:rsidRPr="00776039" w14:paraId="3FFECF86" w14:textId="77777777" w:rsidTr="005B4D59">
        <w:tc>
          <w:tcPr>
            <w:tcW w:w="1123" w:type="dxa"/>
          </w:tcPr>
          <w:p w14:paraId="0A2A45D4" w14:textId="77777777" w:rsidR="005B4D59" w:rsidRPr="00EB214E" w:rsidRDefault="005B4D59" w:rsidP="00FF27B9">
            <w:pPr>
              <w:spacing w:line="360" w:lineRule="auto"/>
              <w:pPrChange w:id="613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Pr="00EB214E" w:rsidRDefault="005B4D59" w:rsidP="00FF27B9">
            <w:pPr>
              <w:spacing w:line="360" w:lineRule="auto"/>
              <w:pPrChange w:id="614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második pont X koordinátája</w:t>
            </w:r>
          </w:p>
        </w:tc>
      </w:tr>
      <w:tr w:rsidR="005B4D59" w:rsidRPr="00776039" w14:paraId="76054D06" w14:textId="77777777" w:rsidTr="005B4D59">
        <w:tc>
          <w:tcPr>
            <w:tcW w:w="1123" w:type="dxa"/>
          </w:tcPr>
          <w:p w14:paraId="2D6C1143" w14:textId="77777777" w:rsidR="005B4D59" w:rsidRPr="00EB214E" w:rsidRDefault="005B4D59" w:rsidP="00FF27B9">
            <w:pPr>
              <w:spacing w:line="360" w:lineRule="auto"/>
              <w:pPrChange w:id="615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Pr="00EB214E" w:rsidRDefault="005B4D59" w:rsidP="00FF27B9">
            <w:pPr>
              <w:spacing w:line="360" w:lineRule="auto"/>
              <w:pPrChange w:id="616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második pont Y koordinátája</w:t>
            </w:r>
          </w:p>
        </w:tc>
      </w:tr>
      <w:tr w:rsidR="005B4D59" w:rsidRPr="00776039" w14:paraId="01CED250" w14:textId="77777777" w:rsidTr="005B4D59">
        <w:tc>
          <w:tcPr>
            <w:tcW w:w="1123" w:type="dxa"/>
          </w:tcPr>
          <w:p w14:paraId="4468CF33" w14:textId="77777777" w:rsidR="005B4D59" w:rsidRPr="00EB214E" w:rsidRDefault="005B4D59" w:rsidP="00FF27B9">
            <w:pPr>
              <w:spacing w:line="360" w:lineRule="auto"/>
              <w:pPrChange w:id="617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Pr="00EB214E" w:rsidRDefault="005B4D59" w:rsidP="00FF27B9">
            <w:pPr>
              <w:spacing w:line="360" w:lineRule="auto"/>
              <w:pPrChange w:id="618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harmadik pont X koordinátája</w:t>
            </w:r>
          </w:p>
        </w:tc>
      </w:tr>
      <w:tr w:rsidR="005B4D59" w:rsidRPr="00776039" w14:paraId="5D733563" w14:textId="77777777" w:rsidTr="005B4D59">
        <w:tc>
          <w:tcPr>
            <w:tcW w:w="1123" w:type="dxa"/>
          </w:tcPr>
          <w:p w14:paraId="7666E69B" w14:textId="77777777" w:rsidR="005B4D59" w:rsidRPr="00EB214E" w:rsidRDefault="005B4D59" w:rsidP="00FF27B9">
            <w:pPr>
              <w:spacing w:line="360" w:lineRule="auto"/>
              <w:pPrChange w:id="619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Pr="00EB214E" w:rsidRDefault="005B4D59" w:rsidP="00FF27B9">
            <w:pPr>
              <w:spacing w:line="360" w:lineRule="auto"/>
              <w:pPrChange w:id="620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harmadik pont Y koordinátája</w:t>
            </w:r>
          </w:p>
        </w:tc>
      </w:tr>
      <w:tr w:rsidR="005B4D59" w:rsidRPr="00776039" w14:paraId="2C0A381A" w14:textId="77777777" w:rsidTr="005B4D59">
        <w:tc>
          <w:tcPr>
            <w:tcW w:w="1123" w:type="dxa"/>
          </w:tcPr>
          <w:p w14:paraId="27D3F287" w14:textId="77777777" w:rsidR="005B4D59" w:rsidRPr="00EB214E" w:rsidRDefault="005B4D59" w:rsidP="00FF27B9">
            <w:pPr>
              <w:spacing w:line="360" w:lineRule="auto"/>
              <w:pPrChange w:id="621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lastRenderedPageBreak/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Pr="00EB214E" w:rsidRDefault="005B4D59" w:rsidP="00FF27B9">
            <w:pPr>
              <w:spacing w:line="360" w:lineRule="auto"/>
              <w:pPrChange w:id="622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negyedik pont X koordinátája</w:t>
            </w:r>
          </w:p>
        </w:tc>
      </w:tr>
      <w:tr w:rsidR="005B4D59" w:rsidRPr="00776039" w14:paraId="5C9D2E90" w14:textId="77777777" w:rsidTr="005B4D59">
        <w:tc>
          <w:tcPr>
            <w:tcW w:w="1123" w:type="dxa"/>
          </w:tcPr>
          <w:p w14:paraId="1F17144A" w14:textId="77777777" w:rsidR="005B4D59" w:rsidRPr="00EB214E" w:rsidRDefault="005B4D59" w:rsidP="00FF27B9">
            <w:pPr>
              <w:spacing w:line="360" w:lineRule="auto"/>
              <w:pPrChange w:id="623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Pr="00EB214E" w:rsidRDefault="005B4D59" w:rsidP="00FF27B9">
            <w:pPr>
              <w:keepNext/>
              <w:spacing w:line="360" w:lineRule="auto"/>
              <w:pPrChange w:id="624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negyedik pont Y koordinátája</w:t>
            </w:r>
          </w:p>
        </w:tc>
      </w:tr>
    </w:tbl>
    <w:p w14:paraId="17A9A542" w14:textId="6EA7FE03" w:rsidR="005B4D59" w:rsidRPr="00EB214E" w:rsidRDefault="00FF27B9" w:rsidP="00FF27B9">
      <w:pPr>
        <w:pStyle w:val="Kpalrs"/>
        <w:spacing w:before="240" w:line="360" w:lineRule="auto"/>
        <w:jc w:val="center"/>
        <w:rPr>
          <w:rFonts w:cs="Times New Roman"/>
        </w:rPr>
        <w:pPrChange w:id="625" w:author="Ujszászi Mi" w:date="2022-05-03T23:49:00Z">
          <w:pPr>
            <w:spacing w:line="360" w:lineRule="auto"/>
            <w:jc w:val="both"/>
          </w:pPr>
        </w:pPrChange>
      </w:pPr>
      <w:ins w:id="626" w:author="Ujszászi Mi" w:date="2022-05-03T23:49:00Z"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SEQ táblázat \* ARABIC </w:instrText>
        </w:r>
      </w:ins>
      <w:r>
        <w:rPr>
          <w:rFonts w:cs="Times New Roman"/>
        </w:rPr>
        <w:fldChar w:fldCharType="separate"/>
      </w:r>
      <w:ins w:id="627" w:author="Ujszászi Mi" w:date="2022-05-04T00:35:00Z">
        <w:r w:rsidR="009072F0">
          <w:rPr>
            <w:rFonts w:cs="Times New Roman"/>
            <w:noProof/>
          </w:rPr>
          <w:t>11</w:t>
        </w:r>
      </w:ins>
      <w:ins w:id="628" w:author="Ujszászi Mi" w:date="2022-05-03T23:49:00Z">
        <w:r>
          <w:rPr>
            <w:rFonts w:cs="Times New Roman"/>
          </w:rPr>
          <w:fldChar w:fldCharType="end"/>
        </w:r>
        <w:r>
          <w:t xml:space="preserve">. táblázat </w:t>
        </w:r>
        <w:r w:rsidRPr="002527E6">
          <w:t xml:space="preserve">rajzolásban érintett </w:t>
        </w:r>
        <w:r>
          <w:t>SOLID</w:t>
        </w:r>
        <w:r w:rsidRPr="002527E6">
          <w:t xml:space="preserve">  </w:t>
        </w:r>
        <w:proofErr w:type="spellStart"/>
        <w:r w:rsidRPr="002527E6">
          <w:t>property</w:t>
        </w:r>
        <w:proofErr w:type="spellEnd"/>
        <w:r w:rsidRPr="002527E6">
          <w:t>-k</w:t>
        </w:r>
      </w:ins>
    </w:p>
    <w:p w14:paraId="365CA34D" w14:textId="1C1D02F4" w:rsidR="005B4D59" w:rsidRPr="00EB214E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613202B2" w14:textId="4E059FBB" w:rsidR="005B4D59" w:rsidRPr="00EB214E" w:rsidRDefault="005B4D59" w:rsidP="00C84064">
      <w:pPr>
        <w:spacing w:line="360" w:lineRule="auto"/>
        <w:ind w:firstLine="708"/>
        <w:jc w:val="both"/>
        <w:rPr>
          <w:rFonts w:cs="Times New Roman"/>
        </w:rPr>
      </w:pPr>
      <w:r w:rsidRPr="00EB214E">
        <w:rPr>
          <w:rFonts w:cs="Times New Roman"/>
        </w:rPr>
        <w:t xml:space="preserve">Első lépésként </w:t>
      </w:r>
      <w:proofErr w:type="spellStart"/>
      <w:r w:rsidRPr="00EB214E">
        <w:rPr>
          <w:rFonts w:cs="Times New Roman"/>
        </w:rPr>
        <w:t>moveTo</w:t>
      </w:r>
      <w:proofErr w:type="spellEnd"/>
      <w:r w:rsidRPr="00EB214E">
        <w:rPr>
          <w:rFonts w:cs="Times New Roman"/>
        </w:rPr>
        <w:t xml:space="preserve"> függvényhívás segítségével </w:t>
      </w:r>
      <w:r w:rsidR="0037560A" w:rsidRPr="00EB214E">
        <w:rPr>
          <w:rFonts w:cs="Times New Roman"/>
        </w:rPr>
        <w:t>beállításra kerül</w:t>
      </w:r>
      <w:r w:rsidRPr="00EB214E">
        <w:rPr>
          <w:rFonts w:cs="Times New Roman"/>
        </w:rPr>
        <w:t xml:space="preserve"> a grafikai objektum kezdő pozíciój</w:t>
      </w:r>
      <w:r w:rsidR="0037560A" w:rsidRPr="00EB214E">
        <w:rPr>
          <w:rFonts w:cs="Times New Roman"/>
        </w:rPr>
        <w:t>a</w:t>
      </w:r>
      <w:r w:rsidRPr="00EB214E">
        <w:rPr>
          <w:rFonts w:cs="Times New Roman"/>
        </w:rPr>
        <w:t xml:space="preserve">. Ezt követően, ha volt 13 és 23-as típusú pontleíró tulajdonsága akkor négy vonallal körbezárt alakzatra futott le a </w:t>
      </w:r>
      <w:proofErr w:type="spellStart"/>
      <w:r w:rsidRPr="00EB214E">
        <w:rPr>
          <w:rFonts w:cs="Times New Roman"/>
        </w:rPr>
        <w:t>fill</w:t>
      </w:r>
      <w:proofErr w:type="spellEnd"/>
      <w:r w:rsidRPr="00EB214E">
        <w:rPr>
          <w:rFonts w:cs="Times New Roman"/>
        </w:rPr>
        <w:t xml:space="preserve"> eljárás, ellenkező esetben a zárt alakzat amire </w:t>
      </w:r>
      <w:proofErr w:type="spellStart"/>
      <w:r w:rsidRPr="00EB214E">
        <w:rPr>
          <w:rFonts w:cs="Times New Roman"/>
        </w:rPr>
        <w:t>fill</w:t>
      </w:r>
      <w:proofErr w:type="spellEnd"/>
      <w:r w:rsidRPr="00EB214E">
        <w:rPr>
          <w:rFonts w:cs="Times New Roman"/>
        </w:rPr>
        <w:t xml:space="preserve"> parancs ki lett adva csak három vonalból állt.</w:t>
      </w:r>
    </w:p>
    <w:p w14:paraId="4B9F5832" w14:textId="6E050D19" w:rsidR="005D6682" w:rsidRPr="00EB214E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cs="Times New Roman"/>
        </w:rPr>
      </w:pPr>
      <w:bookmarkStart w:id="629" w:name="_Toc100518246"/>
      <w:r w:rsidRPr="00EB214E">
        <w:rPr>
          <w:rFonts w:cs="Times New Roman"/>
        </w:rPr>
        <w:t>HATCH</w:t>
      </w:r>
      <w:bookmarkEnd w:id="629"/>
    </w:p>
    <w:p w14:paraId="32C2BF7B" w14:textId="7B0C95D3" w:rsidR="005C7DC1" w:rsidRPr="00EB214E" w:rsidDel="00245726" w:rsidRDefault="005C7DC1" w:rsidP="009072F0">
      <w:pPr>
        <w:spacing w:line="360" w:lineRule="auto"/>
        <w:ind w:firstLine="708"/>
        <w:jc w:val="both"/>
        <w:rPr>
          <w:del w:id="630" w:author="Zoltan Toth, Dr." w:date="2022-05-01T10:14:00Z"/>
          <w:rFonts w:cs="Times New Roman"/>
        </w:rPr>
      </w:pPr>
      <w:r w:rsidRPr="00776039">
        <w:rPr>
          <w:rFonts w:cs="Times New Roman"/>
        </w:rPr>
        <w:t>A HATCH (kitöltés) objektum a legösszetettebb feldolgozott objektu</w:t>
      </w:r>
      <w:r w:rsidRPr="003500B6">
        <w:rPr>
          <w:rFonts w:cs="Times New Roman"/>
        </w:rPr>
        <w:t>m, ami szerepel a projektmunkában. Az objektum leírás felhasználja a</w:t>
      </w:r>
      <w:r w:rsidR="00C84064" w:rsidRPr="00EB214E">
        <w:rPr>
          <w:rFonts w:cs="Times New Roman"/>
        </w:rPr>
        <w:t>z</w:t>
      </w:r>
      <w:r w:rsidRPr="00EB214E">
        <w:rPr>
          <w:rFonts w:cs="Times New Roman"/>
        </w:rPr>
        <w:t xml:space="preserve"> ARC, LINE, LWPolyline,</w:t>
      </w:r>
      <w:r w:rsidR="00C84064" w:rsidRPr="00EB214E">
        <w:rPr>
          <w:rFonts w:cs="Times New Roman"/>
        </w:rPr>
        <w:t xml:space="preserve"> </w:t>
      </w:r>
      <w:r w:rsidRPr="00EB214E">
        <w:rPr>
          <w:rFonts w:cs="Times New Roman"/>
        </w:rPr>
        <w:t>ELIPSE</w:t>
      </w:r>
      <w:r w:rsidR="00A94810" w:rsidRPr="00EB214E">
        <w:rPr>
          <w:rFonts w:cs="Times New Roman"/>
        </w:rPr>
        <w:t xml:space="preserve">, SPLINE </w:t>
      </w:r>
      <w:r w:rsidRPr="00EB214E">
        <w:rPr>
          <w:rFonts w:cs="Times New Roman"/>
        </w:rPr>
        <w:t>objektumokat. Az adatgyűjtés során látható volt</w:t>
      </w:r>
      <w:r w:rsidR="00C84064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>hogy kiemelkedően sok entityproperty-vel rendelkezik az objektum.</w:t>
      </w:r>
    </w:p>
    <w:p w14:paraId="58FDBC67" w14:textId="2CDCB13F" w:rsidR="005C7DC1" w:rsidRPr="00EB214E" w:rsidDel="00245726" w:rsidRDefault="00245726" w:rsidP="00FF27B9">
      <w:pPr>
        <w:spacing w:line="360" w:lineRule="auto"/>
        <w:ind w:firstLine="708"/>
        <w:jc w:val="both"/>
        <w:rPr>
          <w:del w:id="631" w:author="Zoltan Toth, Dr." w:date="2022-05-01T10:14:00Z"/>
          <w:rFonts w:cs="Times New Roman"/>
        </w:rPr>
        <w:pPrChange w:id="632" w:author="Ujszászi Mi" w:date="2022-05-03T23:52:00Z">
          <w:pPr>
            <w:spacing w:line="360" w:lineRule="auto"/>
            <w:jc w:val="both"/>
          </w:pPr>
        </w:pPrChange>
      </w:pPr>
      <w:ins w:id="633" w:author="Zoltan Toth, Dr." w:date="2022-05-01T10:14:00Z">
        <w:r>
          <w:rPr>
            <w:rFonts w:cs="Times New Roman"/>
          </w:rPr>
          <w:t xml:space="preserve"> </w:t>
        </w:r>
      </w:ins>
      <w:r w:rsidR="005C7DC1" w:rsidRPr="00EB214E">
        <w:rPr>
          <w:rFonts w:cs="Times New Roman"/>
        </w:rPr>
        <w:t>A legkülönfélébb objektumok előállíthatók vele, ezért nagyon érdekes volt a munka az objektummal</w:t>
      </w:r>
      <w:r w:rsidR="00C84064" w:rsidRPr="00EB214E">
        <w:rPr>
          <w:rFonts w:cs="Times New Roman"/>
        </w:rPr>
        <w:t>.</w:t>
      </w:r>
    </w:p>
    <w:p w14:paraId="3DAB9EC2" w14:textId="154E61DA" w:rsidR="005C7DC1" w:rsidRPr="00EB214E" w:rsidRDefault="00245726" w:rsidP="00FF27B9">
      <w:pPr>
        <w:spacing w:line="360" w:lineRule="auto"/>
        <w:ind w:firstLine="708"/>
        <w:jc w:val="both"/>
        <w:rPr>
          <w:rFonts w:cs="Times New Roman"/>
        </w:rPr>
        <w:pPrChange w:id="634" w:author="Ujszászi Mi" w:date="2022-05-03T23:52:00Z">
          <w:pPr>
            <w:spacing w:line="360" w:lineRule="auto"/>
            <w:jc w:val="both"/>
          </w:pPr>
        </w:pPrChange>
      </w:pPr>
      <w:ins w:id="635" w:author="Zoltan Toth, Dr." w:date="2022-05-01T10:14:00Z">
        <w:r>
          <w:rPr>
            <w:rFonts w:cs="Times New Roman"/>
          </w:rPr>
          <w:t xml:space="preserve"> </w:t>
        </w:r>
      </w:ins>
      <w:r w:rsidR="00A94810" w:rsidRPr="00EB214E">
        <w:rPr>
          <w:rFonts w:cs="Times New Roman"/>
        </w:rPr>
        <w:t>Ennél az objektumnál a pontok összegyűjtés módját is felül kellett definiálni, mert az öt különböző esetben, máshogy kell megállapítani azokat.</w:t>
      </w:r>
    </w:p>
    <w:p w14:paraId="66DEF522" w14:textId="77777777" w:rsidR="00B17BA1" w:rsidRPr="00EB214E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Rajzolásban érintett entityproperties</w:t>
      </w:r>
    </w:p>
    <w:p w14:paraId="126EFDD5" w14:textId="3DE054C3" w:rsidR="00B17BA1" w:rsidRPr="00EB214E" w:rsidRDefault="005C7DC1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:rsidRPr="00776039" w14:paraId="720DC059" w14:textId="77777777" w:rsidTr="00B17BA1">
        <w:tc>
          <w:tcPr>
            <w:tcW w:w="1123" w:type="dxa"/>
          </w:tcPr>
          <w:p w14:paraId="470C9E1C" w14:textId="77777777" w:rsidR="00B17BA1" w:rsidRPr="00EB214E" w:rsidRDefault="00B17BA1" w:rsidP="00FF27B9">
            <w:pPr>
              <w:spacing w:line="360" w:lineRule="auto"/>
              <w:pPrChange w:id="636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4A1A67D2" w14:textId="77777777" w:rsidR="00B17BA1" w:rsidRPr="00EB214E" w:rsidRDefault="00B17BA1" w:rsidP="00FF27B9">
            <w:pPr>
              <w:spacing w:line="360" w:lineRule="auto"/>
              <w:pPrChange w:id="637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B17BA1" w:rsidRPr="00776039" w14:paraId="483B0DD6" w14:textId="77777777" w:rsidTr="00B17BA1">
        <w:tc>
          <w:tcPr>
            <w:tcW w:w="1123" w:type="dxa"/>
          </w:tcPr>
          <w:p w14:paraId="1499071A" w14:textId="14CE987C" w:rsidR="00B17BA1" w:rsidRPr="00EB214E" w:rsidRDefault="00B17BA1" w:rsidP="00FF27B9">
            <w:pPr>
              <w:spacing w:line="360" w:lineRule="auto"/>
              <w:pPrChange w:id="638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</w:t>
            </w:r>
            <w:r w:rsidR="00835AC8" w:rsidRPr="00EB214E">
              <w:t>91</w:t>
            </w:r>
          </w:p>
        </w:tc>
        <w:tc>
          <w:tcPr>
            <w:tcW w:w="7939" w:type="dxa"/>
          </w:tcPr>
          <w:p w14:paraId="4DB23228" w14:textId="1D5BC9F3" w:rsidR="00B17BA1" w:rsidRPr="00EB214E" w:rsidRDefault="00835AC8" w:rsidP="00FF27B9">
            <w:pPr>
              <w:spacing w:line="360" w:lineRule="auto"/>
              <w:pPrChange w:id="639" w:author="Ujszászi Mi" w:date="2022-05-03T23:49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feldolgozandó összeköttetések darabszáma</w:t>
            </w:r>
          </w:p>
        </w:tc>
      </w:tr>
      <w:tr w:rsidR="00B17BA1" w:rsidRPr="00776039" w14:paraId="730919CC" w14:textId="77777777" w:rsidTr="00B17BA1">
        <w:tc>
          <w:tcPr>
            <w:tcW w:w="1123" w:type="dxa"/>
          </w:tcPr>
          <w:p w14:paraId="3F61096F" w14:textId="51CB2881" w:rsidR="00B17BA1" w:rsidRPr="00EB214E" w:rsidRDefault="00835AC8" w:rsidP="009072F0">
            <w:pPr>
              <w:spacing w:line="360" w:lineRule="auto"/>
              <w:pPrChange w:id="640" w:author="Ujszászi Mi" w:date="2022-05-04T00:30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Pr="00EB214E" w:rsidRDefault="00835AC8" w:rsidP="009072F0">
            <w:pPr>
              <w:spacing w:line="360" w:lineRule="auto"/>
              <w:pPrChange w:id="641" w:author="Ujszászi Mi" w:date="2022-05-04T00:30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HATCH-ben szereplő pontok közötti összekötések típusa</w:t>
            </w:r>
          </w:p>
          <w:p w14:paraId="08B3C13E" w14:textId="7DB07CA9" w:rsidR="00835AC8" w:rsidRPr="00EB214E" w:rsidRDefault="00835AC8" w:rsidP="009072F0">
            <w:pPr>
              <w:keepNext/>
              <w:spacing w:line="360" w:lineRule="auto"/>
              <w:rPr>
                <w:i/>
                <w:iCs/>
              </w:rPr>
              <w:pPrChange w:id="642" w:author="Ujszászi Mi" w:date="2022-05-04T00:35:00Z">
                <w:pPr>
                  <w:pStyle w:val="Cmsor4"/>
                  <w:spacing w:line="360" w:lineRule="auto"/>
                  <w:jc w:val="both"/>
                  <w:outlineLvl w:val="3"/>
                </w:pPr>
              </w:pPrChange>
            </w:pPr>
            <w:r w:rsidRPr="00EB214E">
              <w:rPr>
                <w:i/>
                <w:iCs/>
              </w:rPr>
              <w:t xml:space="preserve">1 = Line; 2 = </w:t>
            </w:r>
            <w:proofErr w:type="spellStart"/>
            <w:r w:rsidRPr="00EB214E">
              <w:rPr>
                <w:i/>
                <w:iCs/>
              </w:rPr>
              <w:t>Circular</w:t>
            </w:r>
            <w:proofErr w:type="spellEnd"/>
            <w:r w:rsidRPr="00EB214E">
              <w:rPr>
                <w:i/>
                <w:iCs/>
              </w:rPr>
              <w:t xml:space="preserve"> arc; 3 = </w:t>
            </w:r>
            <w:proofErr w:type="spellStart"/>
            <w:r w:rsidRPr="00EB214E">
              <w:rPr>
                <w:i/>
                <w:iCs/>
              </w:rPr>
              <w:t>Elliptic</w:t>
            </w:r>
            <w:proofErr w:type="spellEnd"/>
            <w:r w:rsidRPr="00EB214E">
              <w:rPr>
                <w:i/>
                <w:iCs/>
              </w:rPr>
              <w:t xml:space="preserve"> arc; 4 = </w:t>
            </w:r>
            <w:proofErr w:type="spellStart"/>
            <w:r w:rsidRPr="00EB214E">
              <w:rPr>
                <w:i/>
                <w:iCs/>
              </w:rPr>
              <w:t>Spline</w:t>
            </w:r>
            <w:proofErr w:type="spellEnd"/>
            <w:r w:rsidRPr="00EB214E">
              <w:rPr>
                <w:i/>
                <w:iCs/>
              </w:rPr>
              <w:t xml:space="preserve"> 0 = </w:t>
            </w:r>
            <w:del w:id="643" w:author="Ujszászi Mi" w:date="2022-05-03T23:51:00Z">
              <w:r w:rsidRPr="00EB214E" w:rsidDel="00FF27B9">
                <w:rPr>
                  <w:i/>
                  <w:iCs/>
                </w:rPr>
                <w:delText>p</w:delText>
              </w:r>
            </w:del>
            <w:proofErr w:type="spellStart"/>
            <w:ins w:id="644" w:author="Ujszászi Mi" w:date="2022-05-03T23:51:00Z">
              <w:r w:rsidR="00FF27B9">
                <w:rPr>
                  <w:i/>
                  <w:iCs/>
                </w:rPr>
                <w:t>P</w:t>
              </w:r>
            </w:ins>
            <w:r w:rsidRPr="00EB214E">
              <w:rPr>
                <w:i/>
                <w:iCs/>
              </w:rPr>
              <w:t>olyline</w:t>
            </w:r>
            <w:proofErr w:type="spellEnd"/>
          </w:p>
        </w:tc>
      </w:tr>
    </w:tbl>
    <w:p w14:paraId="071FB794" w14:textId="617E5498" w:rsidR="00B17BA1" w:rsidDel="009072F0" w:rsidRDefault="009072F0" w:rsidP="009072F0">
      <w:pPr>
        <w:spacing w:before="240" w:line="360" w:lineRule="auto"/>
        <w:jc w:val="center"/>
        <w:rPr>
          <w:del w:id="645" w:author="Ujszászi Mi" w:date="2022-05-04T00:30:00Z"/>
        </w:rPr>
        <w:pPrChange w:id="646" w:author="Ujszászi Mi" w:date="2022-05-04T00:36:00Z">
          <w:pPr>
            <w:spacing w:line="360" w:lineRule="auto"/>
            <w:jc w:val="both"/>
          </w:pPr>
        </w:pPrChange>
      </w:pPr>
      <w:ins w:id="647" w:author="Ujszászi Mi" w:date="2022-05-04T00:35:00Z">
        <w:r>
          <w:t>12. táblázat</w:t>
        </w:r>
        <w:r w:rsidRPr="000A0245">
          <w:t xml:space="preserve"> rajzolásban érintett HATCH  </w:t>
        </w:r>
        <w:proofErr w:type="spellStart"/>
        <w:r w:rsidRPr="000A0245">
          <w:t>property</w:t>
        </w:r>
        <w:proofErr w:type="spellEnd"/>
        <w:r w:rsidRPr="000A0245">
          <w:t xml:space="preserve">-k alap </w:t>
        </w:r>
      </w:ins>
      <w:ins w:id="648" w:author="Ujszászi Mi" w:date="2022-05-04T00:36:00Z">
        <w:r w:rsidRPr="000A0245">
          <w:t>definíciók</w:t>
        </w:r>
      </w:ins>
    </w:p>
    <w:p w14:paraId="5490FEA2" w14:textId="77777777" w:rsidR="009072F0" w:rsidRDefault="009072F0" w:rsidP="009072F0">
      <w:pPr>
        <w:pStyle w:val="Kpalrs"/>
        <w:spacing w:before="240" w:line="360" w:lineRule="auto"/>
        <w:jc w:val="center"/>
        <w:rPr>
          <w:ins w:id="649" w:author="Ujszászi Mi" w:date="2022-05-04T00:35:00Z"/>
          <w:rFonts w:cs="Times New Roman"/>
        </w:rPr>
        <w:pPrChange w:id="650" w:author="Ujszászi Mi" w:date="2022-05-04T00:36:00Z">
          <w:pPr>
            <w:spacing w:line="360" w:lineRule="auto"/>
            <w:jc w:val="both"/>
          </w:pPr>
        </w:pPrChange>
      </w:pPr>
    </w:p>
    <w:p w14:paraId="168BC23B" w14:textId="38D39934" w:rsidR="00835AC8" w:rsidRPr="00EB214E" w:rsidDel="009072F0" w:rsidRDefault="00835AC8" w:rsidP="009072F0">
      <w:pPr>
        <w:spacing w:line="360" w:lineRule="auto"/>
        <w:jc w:val="both"/>
        <w:rPr>
          <w:del w:id="651" w:author="Ujszászi Mi" w:date="2022-05-04T00:36:00Z"/>
          <w:rFonts w:cs="Times New Roman"/>
        </w:rPr>
      </w:pPr>
      <w:del w:id="652" w:author="Ujszászi Mi" w:date="2022-05-04T00:36:00Z">
        <w:r w:rsidRPr="00EB214E" w:rsidDel="009072F0">
          <w:rPr>
            <w:rFonts w:cs="Times New Roman"/>
          </w:rPr>
          <w:delText xml:space="preserve">A „ 72” kód alapján </w:delText>
        </w:r>
      </w:del>
      <w:del w:id="653" w:author="Ujszászi Mi" w:date="2022-05-04T00:30:00Z">
        <w:r w:rsidRPr="00EB214E" w:rsidDel="009072F0">
          <w:rPr>
            <w:rFonts w:cs="Times New Roman"/>
          </w:rPr>
          <w:delText>változó</w:delText>
        </w:r>
      </w:del>
      <w:del w:id="654" w:author="Ujszászi Mi" w:date="2022-05-04T00:36:00Z">
        <w:r w:rsidRPr="00EB214E" w:rsidDel="009072F0">
          <w:rPr>
            <w:rFonts w:cs="Times New Roman"/>
          </w:rPr>
          <w:delText xml:space="preserve"> definiálás.</w:delText>
        </w:r>
      </w:del>
    </w:p>
    <w:p w14:paraId="5B0FBF39" w14:textId="6207E725" w:rsidR="00835AC8" w:rsidRPr="00EB214E" w:rsidRDefault="00835AC8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:rsidRPr="00776039" w14:paraId="3A938B18" w14:textId="77777777" w:rsidTr="00B47C23">
        <w:tc>
          <w:tcPr>
            <w:tcW w:w="1123" w:type="dxa"/>
          </w:tcPr>
          <w:p w14:paraId="0AA6FDDF" w14:textId="77777777" w:rsidR="00835AC8" w:rsidRPr="00EB214E" w:rsidRDefault="00835AC8" w:rsidP="009072F0">
            <w:pPr>
              <w:spacing w:line="360" w:lineRule="auto"/>
              <w:pPrChange w:id="655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4365FC79" w14:textId="77777777" w:rsidR="00835AC8" w:rsidRPr="00EB214E" w:rsidRDefault="00835AC8" w:rsidP="009072F0">
            <w:pPr>
              <w:spacing w:line="360" w:lineRule="auto"/>
              <w:pPrChange w:id="656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835AC8" w:rsidRPr="00776039" w14:paraId="4B680B82" w14:textId="77777777" w:rsidTr="00B47C23">
        <w:tc>
          <w:tcPr>
            <w:tcW w:w="1123" w:type="dxa"/>
          </w:tcPr>
          <w:p w14:paraId="494BE917" w14:textId="2FB9FB06" w:rsidR="00835AC8" w:rsidRPr="00EB214E" w:rsidRDefault="00835AC8" w:rsidP="009072F0">
            <w:pPr>
              <w:spacing w:line="360" w:lineRule="auto"/>
              <w:pPrChange w:id="657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lastRenderedPageBreak/>
              <w:t xml:space="preserve"> 72</w:t>
            </w:r>
          </w:p>
        </w:tc>
        <w:tc>
          <w:tcPr>
            <w:tcW w:w="7939" w:type="dxa"/>
          </w:tcPr>
          <w:p w14:paraId="0039FB3D" w14:textId="7F548164" w:rsidR="00835AC8" w:rsidRPr="00EB214E" w:rsidRDefault="00835AC8" w:rsidP="009072F0">
            <w:pPr>
              <w:spacing w:line="360" w:lineRule="auto"/>
              <w:pPrChange w:id="658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proofErr w:type="spellStart"/>
            <w:r w:rsidRPr="00EB214E">
              <w:t>Bulge</w:t>
            </w:r>
            <w:proofErr w:type="spellEnd"/>
            <w:r w:rsidRPr="00EB214E">
              <w:t xml:space="preserve"> </w:t>
            </w:r>
            <w:proofErr w:type="spellStart"/>
            <w:r w:rsidRPr="00EB214E">
              <w:t>flag</w:t>
            </w:r>
            <w:proofErr w:type="spellEnd"/>
            <w:r w:rsidRPr="00EB214E">
              <w:t xml:space="preserve"> boolean</w:t>
            </w:r>
          </w:p>
        </w:tc>
      </w:tr>
      <w:tr w:rsidR="00835AC8" w:rsidRPr="00776039" w14:paraId="0945F949" w14:textId="77777777" w:rsidTr="00B47C23">
        <w:tc>
          <w:tcPr>
            <w:tcW w:w="1123" w:type="dxa"/>
          </w:tcPr>
          <w:p w14:paraId="718E447B" w14:textId="45F33A26" w:rsidR="00835AC8" w:rsidRPr="00EB214E" w:rsidRDefault="00835AC8" w:rsidP="009072F0">
            <w:pPr>
              <w:spacing w:line="360" w:lineRule="auto"/>
              <w:pPrChange w:id="659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73</w:t>
            </w:r>
          </w:p>
        </w:tc>
        <w:tc>
          <w:tcPr>
            <w:tcW w:w="7939" w:type="dxa"/>
          </w:tcPr>
          <w:p w14:paraId="79E60B21" w14:textId="35B06E9E" w:rsidR="00835AC8" w:rsidRPr="00EB214E" w:rsidRDefault="00835AC8" w:rsidP="009072F0">
            <w:pPr>
              <w:spacing w:line="360" w:lineRule="auto"/>
              <w:pPrChange w:id="660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Zárt-e</w:t>
            </w:r>
            <w:r w:rsidR="00A94810" w:rsidRPr="00EB214E">
              <w:t xml:space="preserve"> boolean</w:t>
            </w:r>
          </w:p>
        </w:tc>
      </w:tr>
      <w:tr w:rsidR="00A94810" w:rsidRPr="00776039" w14:paraId="22D5921F" w14:textId="77777777" w:rsidTr="00B47C23">
        <w:tc>
          <w:tcPr>
            <w:tcW w:w="1123" w:type="dxa"/>
          </w:tcPr>
          <w:p w14:paraId="612A5CF9" w14:textId="77777777" w:rsidR="00A94810" w:rsidRPr="00EB214E" w:rsidRDefault="00A94810" w:rsidP="009072F0">
            <w:pPr>
              <w:spacing w:line="360" w:lineRule="auto"/>
              <w:pPrChange w:id="661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Pr="00EB214E" w:rsidRDefault="00A94810" w:rsidP="009072F0">
            <w:pPr>
              <w:spacing w:line="360" w:lineRule="auto"/>
              <w:pPrChange w:id="662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Csúcsok száma</w:t>
            </w:r>
          </w:p>
        </w:tc>
      </w:tr>
      <w:tr w:rsidR="00A94810" w:rsidRPr="00776039" w14:paraId="102EA1A9" w14:textId="77777777" w:rsidTr="00B47C23">
        <w:tc>
          <w:tcPr>
            <w:tcW w:w="1123" w:type="dxa"/>
          </w:tcPr>
          <w:p w14:paraId="797D1402" w14:textId="77777777" w:rsidR="00A94810" w:rsidRPr="00EB214E" w:rsidRDefault="00A94810" w:rsidP="009072F0">
            <w:pPr>
              <w:spacing w:line="360" w:lineRule="auto"/>
              <w:pPrChange w:id="663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Pr="00EB214E" w:rsidRDefault="00A94810" w:rsidP="009072F0">
            <w:pPr>
              <w:spacing w:line="360" w:lineRule="auto"/>
              <w:pPrChange w:id="664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X koordinátája (a)</w:t>
            </w:r>
          </w:p>
        </w:tc>
      </w:tr>
      <w:tr w:rsidR="00A94810" w:rsidRPr="00776039" w14:paraId="794387E3" w14:textId="77777777" w:rsidTr="00B47C23">
        <w:tc>
          <w:tcPr>
            <w:tcW w:w="1123" w:type="dxa"/>
          </w:tcPr>
          <w:p w14:paraId="67FC8EE2" w14:textId="77777777" w:rsidR="00A94810" w:rsidRPr="00EB214E" w:rsidRDefault="00A94810" w:rsidP="009072F0">
            <w:pPr>
              <w:spacing w:line="360" w:lineRule="auto"/>
              <w:pPrChange w:id="665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Pr="00EB214E" w:rsidRDefault="00A94810" w:rsidP="009072F0">
            <w:pPr>
              <w:spacing w:line="360" w:lineRule="auto"/>
              <w:pPrChange w:id="666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Y koordinátája</w:t>
            </w:r>
          </w:p>
        </w:tc>
      </w:tr>
      <w:tr w:rsidR="00A94810" w:rsidRPr="00776039" w14:paraId="66471992" w14:textId="77777777" w:rsidTr="00B47C23">
        <w:tc>
          <w:tcPr>
            <w:tcW w:w="1123" w:type="dxa"/>
          </w:tcPr>
          <w:p w14:paraId="2EC114C3" w14:textId="77777777" w:rsidR="00A94810" w:rsidRPr="00EB214E" w:rsidRDefault="00A94810" w:rsidP="009072F0">
            <w:pPr>
              <w:spacing w:line="360" w:lineRule="auto"/>
              <w:pPrChange w:id="667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Pr="00EB214E" w:rsidRDefault="00A94810" w:rsidP="009072F0">
            <w:pPr>
              <w:spacing w:line="360" w:lineRule="auto"/>
              <w:pPrChange w:id="668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a 0…n-edik pont </w:t>
            </w:r>
            <w:proofErr w:type="spellStart"/>
            <w:r w:rsidRPr="00EB214E">
              <w:t>bulge</w:t>
            </w:r>
            <w:proofErr w:type="spellEnd"/>
            <w:r w:rsidRPr="00EB214E">
              <w:t xml:space="preserve"> értéke</w:t>
            </w:r>
          </w:p>
        </w:tc>
      </w:tr>
    </w:tbl>
    <w:p w14:paraId="104A82BB" w14:textId="1585F5BC" w:rsidR="00835AC8" w:rsidRPr="00EB214E" w:rsidRDefault="00835AC8" w:rsidP="00C84064">
      <w:pPr>
        <w:spacing w:line="360" w:lineRule="auto"/>
        <w:jc w:val="both"/>
        <w:rPr>
          <w:rFonts w:cs="Times New Roman"/>
        </w:rPr>
      </w:pPr>
    </w:p>
    <w:p w14:paraId="1276A568" w14:textId="4DB12329" w:rsidR="00A94810" w:rsidRPr="00EB214E" w:rsidRDefault="00A94810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5595609C" w14:textId="77777777" w:rsidTr="00B47C23">
        <w:tc>
          <w:tcPr>
            <w:tcW w:w="1123" w:type="dxa"/>
          </w:tcPr>
          <w:p w14:paraId="6CB45468" w14:textId="77777777" w:rsidR="00A94810" w:rsidRPr="00EB214E" w:rsidRDefault="00A94810" w:rsidP="009072F0">
            <w:pPr>
              <w:spacing w:line="360" w:lineRule="auto"/>
              <w:pPrChange w:id="669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5D16FA83" w14:textId="77777777" w:rsidR="00A94810" w:rsidRPr="00EB214E" w:rsidRDefault="00A94810" w:rsidP="009072F0">
            <w:pPr>
              <w:spacing w:line="360" w:lineRule="auto"/>
              <w:pPrChange w:id="670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A94810" w:rsidRPr="00776039" w14:paraId="002A3A9A" w14:textId="77777777" w:rsidTr="00B47C23">
        <w:tc>
          <w:tcPr>
            <w:tcW w:w="1123" w:type="dxa"/>
          </w:tcPr>
          <w:p w14:paraId="27DCEA35" w14:textId="77777777" w:rsidR="00A94810" w:rsidRPr="00EB214E" w:rsidRDefault="00A94810" w:rsidP="009072F0">
            <w:pPr>
              <w:spacing w:line="360" w:lineRule="auto"/>
              <w:pPrChange w:id="671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Pr="00EB214E" w:rsidRDefault="00A94810" w:rsidP="009072F0">
            <w:pPr>
              <w:spacing w:line="360" w:lineRule="auto"/>
              <w:pPrChange w:id="672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első pont X koordinátája</w:t>
            </w:r>
          </w:p>
        </w:tc>
      </w:tr>
      <w:tr w:rsidR="00A94810" w:rsidRPr="00776039" w14:paraId="7A74290B" w14:textId="77777777" w:rsidTr="00B47C23">
        <w:tc>
          <w:tcPr>
            <w:tcW w:w="1123" w:type="dxa"/>
          </w:tcPr>
          <w:p w14:paraId="6F16C63D" w14:textId="77777777" w:rsidR="00A94810" w:rsidRPr="00EB214E" w:rsidRDefault="00A94810" w:rsidP="009072F0">
            <w:pPr>
              <w:spacing w:line="360" w:lineRule="auto"/>
              <w:pPrChange w:id="673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Pr="00EB214E" w:rsidRDefault="00A94810" w:rsidP="009072F0">
            <w:pPr>
              <w:spacing w:line="360" w:lineRule="auto"/>
              <w:pPrChange w:id="674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első pont Y koordinátája</w:t>
            </w:r>
          </w:p>
        </w:tc>
      </w:tr>
      <w:tr w:rsidR="00A94810" w:rsidRPr="00776039" w14:paraId="438FCCDF" w14:textId="77777777" w:rsidTr="00B47C23">
        <w:tc>
          <w:tcPr>
            <w:tcW w:w="1123" w:type="dxa"/>
          </w:tcPr>
          <w:p w14:paraId="55578DF8" w14:textId="77777777" w:rsidR="00A94810" w:rsidRPr="00EB214E" w:rsidRDefault="00A94810" w:rsidP="009072F0">
            <w:pPr>
              <w:spacing w:line="360" w:lineRule="auto"/>
              <w:pPrChange w:id="675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Pr="00EB214E" w:rsidRDefault="00A94810" w:rsidP="009072F0">
            <w:pPr>
              <w:spacing w:line="360" w:lineRule="auto"/>
              <w:pPrChange w:id="676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második pont X koordinátája</w:t>
            </w:r>
          </w:p>
        </w:tc>
      </w:tr>
      <w:tr w:rsidR="00A94810" w:rsidRPr="00776039" w14:paraId="3012F2C2" w14:textId="77777777" w:rsidTr="00B47C23">
        <w:tc>
          <w:tcPr>
            <w:tcW w:w="1123" w:type="dxa"/>
          </w:tcPr>
          <w:p w14:paraId="7EB36318" w14:textId="77777777" w:rsidR="00A94810" w:rsidRPr="00EB214E" w:rsidRDefault="00A94810" w:rsidP="009072F0">
            <w:pPr>
              <w:spacing w:line="360" w:lineRule="auto"/>
              <w:pPrChange w:id="677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Pr="00EB214E" w:rsidRDefault="00A94810" w:rsidP="009072F0">
            <w:pPr>
              <w:spacing w:line="360" w:lineRule="auto"/>
              <w:pPrChange w:id="678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második pont Y koordinátája</w:t>
            </w:r>
          </w:p>
        </w:tc>
      </w:tr>
    </w:tbl>
    <w:p w14:paraId="466EBB6F" w14:textId="77777777" w:rsidR="00A94810" w:rsidRPr="00EB214E" w:rsidRDefault="00A94810" w:rsidP="00C84064">
      <w:pPr>
        <w:spacing w:line="360" w:lineRule="auto"/>
        <w:jc w:val="both"/>
        <w:rPr>
          <w:rFonts w:cs="Times New Roman"/>
        </w:rPr>
      </w:pPr>
    </w:p>
    <w:p w14:paraId="47787EF2" w14:textId="5D63FCA5" w:rsidR="00A94810" w:rsidRPr="00EB214E" w:rsidRDefault="00A94810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4C25DC8F" w14:textId="77777777" w:rsidTr="00B47C23">
        <w:tc>
          <w:tcPr>
            <w:tcW w:w="1123" w:type="dxa"/>
          </w:tcPr>
          <w:p w14:paraId="74AAE3C0" w14:textId="77777777" w:rsidR="00A94810" w:rsidRPr="00EB214E" w:rsidRDefault="00A94810" w:rsidP="009072F0">
            <w:pPr>
              <w:spacing w:line="360" w:lineRule="auto"/>
              <w:pPrChange w:id="679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5AF034C9" w14:textId="77777777" w:rsidR="00A94810" w:rsidRPr="00EB214E" w:rsidRDefault="00A94810" w:rsidP="009072F0">
            <w:pPr>
              <w:spacing w:line="360" w:lineRule="auto"/>
              <w:pPrChange w:id="680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A94810" w:rsidRPr="00776039" w14:paraId="5F03DA63" w14:textId="77777777" w:rsidTr="00B47C23">
        <w:tc>
          <w:tcPr>
            <w:tcW w:w="1123" w:type="dxa"/>
          </w:tcPr>
          <w:p w14:paraId="5500C06E" w14:textId="77777777" w:rsidR="00A94810" w:rsidRPr="00EB214E" w:rsidRDefault="00A94810" w:rsidP="009072F0">
            <w:pPr>
              <w:spacing w:line="360" w:lineRule="auto"/>
              <w:pPrChange w:id="681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Pr="00EB214E" w:rsidRDefault="00A94810" w:rsidP="009072F0">
            <w:pPr>
              <w:spacing w:line="360" w:lineRule="auto"/>
              <w:pPrChange w:id="682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X koordinátája (a)</w:t>
            </w:r>
          </w:p>
        </w:tc>
      </w:tr>
      <w:tr w:rsidR="00A94810" w:rsidRPr="00776039" w14:paraId="6A7BC02C" w14:textId="77777777" w:rsidTr="00B47C23">
        <w:tc>
          <w:tcPr>
            <w:tcW w:w="1123" w:type="dxa"/>
          </w:tcPr>
          <w:p w14:paraId="31DDF49D" w14:textId="77777777" w:rsidR="00A94810" w:rsidRPr="00EB214E" w:rsidRDefault="00A94810" w:rsidP="009072F0">
            <w:pPr>
              <w:spacing w:line="360" w:lineRule="auto"/>
              <w:pPrChange w:id="683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Pr="00EB214E" w:rsidRDefault="00A94810" w:rsidP="009072F0">
            <w:pPr>
              <w:spacing w:line="360" w:lineRule="auto"/>
              <w:pPrChange w:id="684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Y koordinátája</w:t>
            </w:r>
          </w:p>
        </w:tc>
      </w:tr>
      <w:tr w:rsidR="00A94810" w:rsidRPr="00776039" w14:paraId="412AB2E7" w14:textId="77777777" w:rsidTr="00A94810">
        <w:tc>
          <w:tcPr>
            <w:tcW w:w="1123" w:type="dxa"/>
          </w:tcPr>
          <w:p w14:paraId="36C3D382" w14:textId="43FAF4E0" w:rsidR="00A94810" w:rsidRPr="00EB214E" w:rsidRDefault="00A94810" w:rsidP="009072F0">
            <w:pPr>
              <w:spacing w:line="360" w:lineRule="auto"/>
              <w:pPrChange w:id="685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40</w:t>
            </w:r>
          </w:p>
        </w:tc>
        <w:tc>
          <w:tcPr>
            <w:tcW w:w="7939" w:type="dxa"/>
          </w:tcPr>
          <w:p w14:paraId="1195F6D3" w14:textId="2E0D255B" w:rsidR="00A94810" w:rsidRPr="00EB214E" w:rsidRDefault="00A94810" w:rsidP="009072F0">
            <w:pPr>
              <w:spacing w:line="360" w:lineRule="auto"/>
              <w:pPrChange w:id="686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ponthoz tartozó sugár</w:t>
            </w:r>
          </w:p>
        </w:tc>
      </w:tr>
      <w:tr w:rsidR="00A94810" w:rsidRPr="00776039" w14:paraId="26D70BC0" w14:textId="77777777" w:rsidTr="00A94810">
        <w:tc>
          <w:tcPr>
            <w:tcW w:w="1123" w:type="dxa"/>
          </w:tcPr>
          <w:p w14:paraId="1E1E0EE1" w14:textId="77777777" w:rsidR="00A94810" w:rsidRPr="00EB214E" w:rsidRDefault="00A94810" w:rsidP="009072F0">
            <w:pPr>
              <w:spacing w:line="360" w:lineRule="auto"/>
              <w:pPrChange w:id="687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Pr="00EB214E" w:rsidRDefault="00A94810" w:rsidP="009072F0">
            <w:pPr>
              <w:spacing w:line="360" w:lineRule="auto"/>
              <w:pPrChange w:id="688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ponthoz tartozó körív kezdetének szöge</w:t>
            </w:r>
          </w:p>
        </w:tc>
      </w:tr>
      <w:tr w:rsidR="00A94810" w:rsidRPr="00776039" w14:paraId="52B0497B" w14:textId="77777777" w:rsidTr="00A94810">
        <w:tc>
          <w:tcPr>
            <w:tcW w:w="1123" w:type="dxa"/>
          </w:tcPr>
          <w:p w14:paraId="22EA814C" w14:textId="77777777" w:rsidR="00A94810" w:rsidRPr="00EB214E" w:rsidRDefault="00A94810" w:rsidP="009072F0">
            <w:pPr>
              <w:spacing w:line="360" w:lineRule="auto"/>
              <w:pPrChange w:id="689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Pr="00EB214E" w:rsidRDefault="00A94810" w:rsidP="009072F0">
            <w:pPr>
              <w:spacing w:line="360" w:lineRule="auto"/>
              <w:pPrChange w:id="690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ponthoz tartozó körív zárásának szöge</w:t>
            </w:r>
          </w:p>
        </w:tc>
      </w:tr>
      <w:tr w:rsidR="00A94810" w:rsidRPr="00776039" w14:paraId="7D5BC0A8" w14:textId="77777777" w:rsidTr="00A94810">
        <w:tc>
          <w:tcPr>
            <w:tcW w:w="1123" w:type="dxa"/>
          </w:tcPr>
          <w:p w14:paraId="4FFFC9B3" w14:textId="12EBC5C5" w:rsidR="00A94810" w:rsidRPr="00EB214E" w:rsidRDefault="00A94810" w:rsidP="009072F0">
            <w:pPr>
              <w:spacing w:line="360" w:lineRule="auto"/>
              <w:pPrChange w:id="691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Pr="00EB214E" w:rsidRDefault="005920CB" w:rsidP="009072F0">
            <w:pPr>
              <w:spacing w:line="360" w:lineRule="auto"/>
              <w:pPrChange w:id="692" w:author="Ujszászi Mi" w:date="2022-05-04T00:36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a 0…n-edik ponthoz tartozó </w:t>
            </w:r>
            <w:r w:rsidR="00A94810" w:rsidRPr="00EB214E">
              <w:t xml:space="preserve">bejárási irány (default = 0 (óramutató járása szerint), 0, 1) </w:t>
            </w:r>
          </w:p>
        </w:tc>
      </w:tr>
    </w:tbl>
    <w:p w14:paraId="5480FBB9" w14:textId="77777777" w:rsidR="005920CB" w:rsidRPr="00EB214E" w:rsidRDefault="005920CB" w:rsidP="00C84064">
      <w:pPr>
        <w:spacing w:line="360" w:lineRule="auto"/>
        <w:jc w:val="both"/>
        <w:rPr>
          <w:rFonts w:cs="Times New Roman"/>
        </w:rPr>
      </w:pPr>
    </w:p>
    <w:p w14:paraId="540840CA" w14:textId="364C78B3" w:rsidR="005920CB" w:rsidRPr="00EB214E" w:rsidRDefault="005920CB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:rsidRPr="00776039" w14:paraId="23578F74" w14:textId="77777777" w:rsidTr="00B47C23">
        <w:tc>
          <w:tcPr>
            <w:tcW w:w="1123" w:type="dxa"/>
          </w:tcPr>
          <w:p w14:paraId="5BAA73E7" w14:textId="77777777" w:rsidR="005920CB" w:rsidRPr="00EB214E" w:rsidRDefault="005920CB" w:rsidP="009072F0">
            <w:pPr>
              <w:spacing w:line="360" w:lineRule="auto"/>
              <w:pPrChange w:id="693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Típuskód</w:t>
            </w:r>
          </w:p>
        </w:tc>
        <w:tc>
          <w:tcPr>
            <w:tcW w:w="7939" w:type="dxa"/>
          </w:tcPr>
          <w:p w14:paraId="352D3BB0" w14:textId="77777777" w:rsidR="005920CB" w:rsidRPr="00EB214E" w:rsidRDefault="005920CB" w:rsidP="009072F0">
            <w:pPr>
              <w:spacing w:line="360" w:lineRule="auto"/>
              <w:pPrChange w:id="694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Leírás</w:t>
            </w:r>
          </w:p>
        </w:tc>
      </w:tr>
      <w:tr w:rsidR="005920CB" w:rsidRPr="00776039" w14:paraId="18021B08" w14:textId="77777777" w:rsidTr="00B47C23">
        <w:tc>
          <w:tcPr>
            <w:tcW w:w="1123" w:type="dxa"/>
          </w:tcPr>
          <w:p w14:paraId="712717AD" w14:textId="77777777" w:rsidR="005920CB" w:rsidRPr="00EB214E" w:rsidRDefault="005920CB" w:rsidP="009072F0">
            <w:pPr>
              <w:spacing w:line="360" w:lineRule="auto"/>
              <w:pPrChange w:id="695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Pr="00EB214E" w:rsidRDefault="005920CB" w:rsidP="009072F0">
            <w:pPr>
              <w:spacing w:line="360" w:lineRule="auto"/>
              <w:pPrChange w:id="696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X koordinátája (a)</w:t>
            </w:r>
          </w:p>
        </w:tc>
      </w:tr>
      <w:tr w:rsidR="005920CB" w:rsidRPr="00776039" w14:paraId="1DCDCFAE" w14:textId="77777777" w:rsidTr="00B47C23">
        <w:tc>
          <w:tcPr>
            <w:tcW w:w="1123" w:type="dxa"/>
          </w:tcPr>
          <w:p w14:paraId="23D3AF51" w14:textId="77777777" w:rsidR="005920CB" w:rsidRPr="00EB214E" w:rsidRDefault="005920CB" w:rsidP="009072F0">
            <w:pPr>
              <w:spacing w:line="360" w:lineRule="auto"/>
              <w:pPrChange w:id="697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Pr="00EB214E" w:rsidRDefault="005920CB" w:rsidP="009072F0">
            <w:pPr>
              <w:spacing w:line="360" w:lineRule="auto"/>
              <w:pPrChange w:id="698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Y koordinátája</w:t>
            </w:r>
          </w:p>
        </w:tc>
      </w:tr>
      <w:tr w:rsidR="005920CB" w:rsidRPr="00776039" w14:paraId="6B25F7E4" w14:textId="77777777" w:rsidTr="00B47C23">
        <w:tc>
          <w:tcPr>
            <w:tcW w:w="1123" w:type="dxa"/>
          </w:tcPr>
          <w:p w14:paraId="0018BB21" w14:textId="745917EF" w:rsidR="005920CB" w:rsidRPr="00EB214E" w:rsidRDefault="005920CB" w:rsidP="009072F0">
            <w:pPr>
              <w:spacing w:line="360" w:lineRule="auto"/>
              <w:pPrChange w:id="699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Pr="00EB214E" w:rsidRDefault="005920CB" w:rsidP="009072F0">
            <w:pPr>
              <w:spacing w:line="360" w:lineRule="auto"/>
              <w:pPrChange w:id="700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ponthoz tartozó hosszabb fő átló X koordinátája</w:t>
            </w:r>
          </w:p>
        </w:tc>
      </w:tr>
      <w:tr w:rsidR="005920CB" w:rsidRPr="00776039" w14:paraId="32DABE92" w14:textId="77777777" w:rsidTr="00B47C23">
        <w:tc>
          <w:tcPr>
            <w:tcW w:w="1123" w:type="dxa"/>
          </w:tcPr>
          <w:p w14:paraId="5BC30652" w14:textId="5F407F71" w:rsidR="005920CB" w:rsidRPr="00EB214E" w:rsidRDefault="005920CB" w:rsidP="009072F0">
            <w:pPr>
              <w:spacing w:line="360" w:lineRule="auto"/>
              <w:pPrChange w:id="701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Pr="00EB214E" w:rsidRDefault="005920CB" w:rsidP="009072F0">
            <w:pPr>
              <w:spacing w:line="360" w:lineRule="auto"/>
              <w:pPrChange w:id="702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ponthoz tartozó hosszabb fő átló Y koordinátája</w:t>
            </w:r>
          </w:p>
        </w:tc>
      </w:tr>
      <w:tr w:rsidR="005920CB" w:rsidRPr="00776039" w14:paraId="43CFAD76" w14:textId="77777777" w:rsidTr="00B47C23">
        <w:tc>
          <w:tcPr>
            <w:tcW w:w="1123" w:type="dxa"/>
          </w:tcPr>
          <w:p w14:paraId="7BA4F616" w14:textId="77777777" w:rsidR="005920CB" w:rsidRPr="00EB214E" w:rsidRDefault="005920CB" w:rsidP="009072F0">
            <w:pPr>
              <w:spacing w:line="360" w:lineRule="auto"/>
              <w:pPrChange w:id="703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lastRenderedPageBreak/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Pr="00EB214E" w:rsidRDefault="005920CB" w:rsidP="009072F0">
            <w:pPr>
              <w:spacing w:line="360" w:lineRule="auto"/>
              <w:pPrChange w:id="704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rövidebb fő átló hossza</w:t>
            </w:r>
          </w:p>
        </w:tc>
      </w:tr>
      <w:tr w:rsidR="005920CB" w:rsidRPr="00776039" w14:paraId="58F2EA22" w14:textId="77777777" w:rsidTr="00B47C23">
        <w:tc>
          <w:tcPr>
            <w:tcW w:w="1123" w:type="dxa"/>
          </w:tcPr>
          <w:p w14:paraId="113E520D" w14:textId="77777777" w:rsidR="005920CB" w:rsidRPr="00EB214E" w:rsidRDefault="005920CB" w:rsidP="009072F0">
            <w:pPr>
              <w:spacing w:line="360" w:lineRule="auto"/>
              <w:pPrChange w:id="705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Pr="00EB214E" w:rsidRDefault="005920CB" w:rsidP="009072F0">
            <w:pPr>
              <w:spacing w:line="360" w:lineRule="auto"/>
              <w:pPrChange w:id="706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 hoz tartozó körív kezdetének szöge</w:t>
            </w:r>
          </w:p>
        </w:tc>
      </w:tr>
      <w:tr w:rsidR="005920CB" w:rsidRPr="00776039" w14:paraId="5948FC7B" w14:textId="77777777" w:rsidTr="00B47C23">
        <w:tc>
          <w:tcPr>
            <w:tcW w:w="1123" w:type="dxa"/>
          </w:tcPr>
          <w:p w14:paraId="7A0D0E30" w14:textId="77777777" w:rsidR="005920CB" w:rsidRPr="00EB214E" w:rsidRDefault="005920CB" w:rsidP="009072F0">
            <w:pPr>
              <w:spacing w:line="360" w:lineRule="auto"/>
              <w:pPrChange w:id="707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Pr="00EB214E" w:rsidRDefault="005920CB" w:rsidP="009072F0">
            <w:pPr>
              <w:spacing w:line="360" w:lineRule="auto"/>
              <w:pPrChange w:id="708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>a 0…n-edik ponthoz tartozó körív zárásának szöge</w:t>
            </w:r>
          </w:p>
        </w:tc>
      </w:tr>
      <w:tr w:rsidR="005920CB" w:rsidRPr="00776039" w14:paraId="6EE5031A" w14:textId="77777777" w:rsidTr="00B47C23">
        <w:tc>
          <w:tcPr>
            <w:tcW w:w="1123" w:type="dxa"/>
          </w:tcPr>
          <w:p w14:paraId="600ADEC9" w14:textId="77777777" w:rsidR="005920CB" w:rsidRPr="00EB214E" w:rsidRDefault="005920CB" w:rsidP="009072F0">
            <w:pPr>
              <w:spacing w:line="360" w:lineRule="auto"/>
              <w:pPrChange w:id="709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Pr="00EB214E" w:rsidRDefault="005920CB" w:rsidP="009072F0">
            <w:pPr>
              <w:spacing w:line="360" w:lineRule="auto"/>
              <w:pPrChange w:id="710" w:author="Ujszászi Mi" w:date="2022-05-04T00:37:00Z">
                <w:pPr>
                  <w:pStyle w:val="Cmsor42"/>
                  <w:spacing w:after="0" w:line="360" w:lineRule="auto"/>
                  <w:jc w:val="both"/>
                </w:pPr>
              </w:pPrChange>
            </w:pPr>
            <w:r w:rsidRPr="00EB214E">
              <w:t xml:space="preserve">a 0…n-edik ponthoz tartozó bejárási irány (default = 0 (óramutató járása szerint), 0, 1) </w:t>
            </w:r>
          </w:p>
        </w:tc>
      </w:tr>
    </w:tbl>
    <w:p w14:paraId="59BDBAEF" w14:textId="77777777" w:rsidR="00835AC8" w:rsidRPr="00EB214E" w:rsidRDefault="00835AC8" w:rsidP="00C84064">
      <w:pPr>
        <w:spacing w:line="360" w:lineRule="auto"/>
        <w:jc w:val="both"/>
        <w:rPr>
          <w:rFonts w:cs="Times New Roman"/>
        </w:rPr>
      </w:pPr>
    </w:p>
    <w:p w14:paraId="309C5783" w14:textId="385D3F19" w:rsidR="00B17BA1" w:rsidRPr="00EB214E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Visszarajzolás kezelése</w:t>
      </w:r>
    </w:p>
    <w:p w14:paraId="78D61B72" w14:textId="29887F73" w:rsidR="00B17BA1" w:rsidRPr="00EB214E" w:rsidDel="00245726" w:rsidRDefault="005920CB" w:rsidP="00C84064">
      <w:pPr>
        <w:spacing w:line="360" w:lineRule="auto"/>
        <w:ind w:firstLine="708"/>
        <w:jc w:val="both"/>
        <w:rPr>
          <w:del w:id="711" w:author="Zoltan Toth, Dr." w:date="2022-05-01T10:15:00Z"/>
          <w:rFonts w:cs="Times New Roman"/>
        </w:rPr>
      </w:pPr>
      <w:r w:rsidRPr="00EB214E">
        <w:rPr>
          <w:rFonts w:cs="Times New Roman"/>
        </w:rPr>
        <w:t xml:space="preserve">Egy HATCH entitás során a pontok és azok között megrajzolandó összeköttetések legyűjtése is kihívást jelent. </w:t>
      </w:r>
    </w:p>
    <w:p w14:paraId="0BF43515" w14:textId="0EBFFB57" w:rsidR="002118CE" w:rsidRPr="00EB214E" w:rsidDel="00245726" w:rsidRDefault="00245726">
      <w:pPr>
        <w:spacing w:line="360" w:lineRule="auto"/>
        <w:ind w:firstLine="708"/>
        <w:jc w:val="both"/>
        <w:rPr>
          <w:del w:id="712" w:author="Zoltan Toth, Dr." w:date="2022-05-01T10:15:00Z"/>
          <w:rFonts w:cs="Times New Roman"/>
        </w:rPr>
        <w:pPrChange w:id="713" w:author="Zoltan Toth, Dr." w:date="2022-05-01T10:15:00Z">
          <w:pPr>
            <w:spacing w:line="360" w:lineRule="auto"/>
            <w:jc w:val="both"/>
          </w:pPr>
        </w:pPrChange>
      </w:pPr>
      <w:ins w:id="714" w:author="Zoltan Toth, Dr." w:date="2022-05-01T10:15:00Z">
        <w:r>
          <w:rPr>
            <w:rFonts w:cs="Times New Roman"/>
          </w:rPr>
          <w:t xml:space="preserve"> </w:t>
        </w:r>
      </w:ins>
      <w:r w:rsidR="00B17BA1" w:rsidRPr="00EB214E">
        <w:rPr>
          <w:rFonts w:cs="Times New Roman"/>
        </w:rPr>
        <w:t>A „ 7</w:t>
      </w:r>
      <w:r w:rsidR="002651C0" w:rsidRPr="00EB214E">
        <w:rPr>
          <w:rFonts w:cs="Times New Roman"/>
        </w:rPr>
        <w:t>2</w:t>
      </w:r>
      <w:r w:rsidR="00B17BA1" w:rsidRPr="00EB214E">
        <w:rPr>
          <w:rFonts w:cs="Times New Roman"/>
        </w:rPr>
        <w:t xml:space="preserve">” -es típus </w:t>
      </w:r>
      <w:r w:rsidR="002651C0" w:rsidRPr="00EB214E">
        <w:rPr>
          <w:rFonts w:cs="Times New Roman"/>
        </w:rPr>
        <w:t xml:space="preserve">kód alapján három különböző </w:t>
      </w:r>
      <w:proofErr w:type="spellStart"/>
      <w:r w:rsidR="002651C0" w:rsidRPr="00EB214E">
        <w:rPr>
          <w:rFonts w:cs="Times New Roman"/>
        </w:rPr>
        <w:t>képpen</w:t>
      </w:r>
      <w:proofErr w:type="spellEnd"/>
      <w:r w:rsidR="002651C0" w:rsidRPr="00EB214E">
        <w:rPr>
          <w:rFonts w:cs="Times New Roman"/>
        </w:rPr>
        <w:t xml:space="preserve"> gyűjt</w:t>
      </w:r>
      <w:r w:rsidR="0037560A" w:rsidRPr="00EB214E">
        <w:rPr>
          <w:rFonts w:cs="Times New Roman"/>
        </w:rPr>
        <w:t>öttem</w:t>
      </w:r>
      <w:r w:rsidR="002651C0" w:rsidRPr="00EB214E">
        <w:rPr>
          <w:rFonts w:cs="Times New Roman"/>
        </w:rPr>
        <w:t xml:space="preserve"> össze a pontoknak a halm</w:t>
      </w:r>
      <w:r w:rsidR="002118CE" w:rsidRPr="00EB214E">
        <w:rPr>
          <w:rFonts w:cs="Times New Roman"/>
        </w:rPr>
        <w:t xml:space="preserve">azát. </w:t>
      </w:r>
    </w:p>
    <w:p w14:paraId="02FB15FF" w14:textId="761A009C" w:rsidR="00B17BA1" w:rsidRPr="00EB214E" w:rsidDel="00245726" w:rsidRDefault="002118CE">
      <w:pPr>
        <w:spacing w:line="360" w:lineRule="auto"/>
        <w:ind w:firstLine="708"/>
        <w:jc w:val="both"/>
        <w:rPr>
          <w:del w:id="715" w:author="Zoltan Toth, Dr." w:date="2022-05-01T10:15:00Z"/>
          <w:rFonts w:cs="Times New Roman"/>
        </w:rPr>
        <w:pPrChange w:id="716" w:author="Zoltan Toth, Dr." w:date="2022-05-01T10:15:00Z">
          <w:pPr>
            <w:spacing w:line="360" w:lineRule="auto"/>
            <w:jc w:val="both"/>
          </w:pPr>
        </w:pPrChange>
      </w:pPr>
      <w:r w:rsidRPr="00EB214E">
        <w:rPr>
          <w:rFonts w:cs="Times New Roman"/>
        </w:rPr>
        <w:t>A fenti táblázatban megtalálható objektumként szerepelt egy-egy pont rekord.</w:t>
      </w:r>
    </w:p>
    <w:p w14:paraId="6E3952A9" w14:textId="5E964FDD" w:rsidR="002118CE" w:rsidRPr="00EB214E" w:rsidRDefault="00245726">
      <w:pPr>
        <w:spacing w:line="360" w:lineRule="auto"/>
        <w:ind w:firstLine="708"/>
        <w:jc w:val="both"/>
        <w:rPr>
          <w:rFonts w:cs="Times New Roman"/>
        </w:rPr>
        <w:pPrChange w:id="717" w:author="Zoltan Toth, Dr." w:date="2022-05-01T10:15:00Z">
          <w:pPr>
            <w:spacing w:line="360" w:lineRule="auto"/>
            <w:jc w:val="both"/>
          </w:pPr>
        </w:pPrChange>
      </w:pPr>
      <w:ins w:id="718" w:author="Zoltan Toth, Dr." w:date="2022-05-01T10:15:00Z">
        <w:r>
          <w:rPr>
            <w:rFonts w:cs="Times New Roman"/>
          </w:rPr>
          <w:t xml:space="preserve"> </w:t>
        </w:r>
      </w:ins>
      <w:r w:rsidR="002118CE" w:rsidRPr="00EB214E">
        <w:rPr>
          <w:rFonts w:cs="Times New Roman"/>
        </w:rPr>
        <w:t>A visszarajzolást szintén a „ 72”-es kód vezérlete.</w:t>
      </w:r>
    </w:p>
    <w:p w14:paraId="7A8833E1" w14:textId="0A27E7E1" w:rsidR="00B17BA1" w:rsidRPr="00EB214E" w:rsidRDefault="002118CE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Attól függetlenül</w:t>
      </w:r>
      <w:r w:rsidR="00C84064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>hogy nem találtam olyan HATCH mintát, ahol egy HATCH-en belül több különböző összeköttetés megjelent, a kód úgy készült el</w:t>
      </w:r>
      <w:r w:rsidR="00A62E71">
        <w:rPr>
          <w:rFonts w:cs="Times New Roman"/>
        </w:rPr>
        <w:t>,</w:t>
      </w:r>
      <w:r w:rsidRPr="00EB214E">
        <w:rPr>
          <w:rFonts w:cs="Times New Roman"/>
        </w:rPr>
        <w:t xml:space="preserve"> hogy tudja kezelni</w:t>
      </w:r>
      <w:r w:rsidR="00A62E71">
        <w:rPr>
          <w:rFonts w:cs="Times New Roman"/>
        </w:rPr>
        <w:t>, mert a fájlleíró dokumentáció nem kötötte ki ezt feltételként.</w:t>
      </w:r>
    </w:p>
    <w:p w14:paraId="0258DF76" w14:textId="36E31D2A" w:rsidR="00CA266D" w:rsidRPr="00EB214E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719" w:name="_Toc100518247"/>
      <w:r w:rsidRPr="00EB214E">
        <w:rPr>
          <w:rFonts w:cs="Times New Roman"/>
        </w:rPr>
        <w:t>Arányok kezelése</w:t>
      </w:r>
      <w:bookmarkEnd w:id="719"/>
      <w:r w:rsidRPr="00EB214E">
        <w:rPr>
          <w:rFonts w:cs="Times New Roman"/>
        </w:rPr>
        <w:t xml:space="preserve"> </w:t>
      </w:r>
    </w:p>
    <w:p w14:paraId="476073F9" w14:textId="4782C067" w:rsidR="00CA266D" w:rsidRPr="00CE3F2E" w:rsidRDefault="008222BC" w:rsidP="00C84064">
      <w:pPr>
        <w:spacing w:line="360" w:lineRule="auto"/>
        <w:ind w:firstLine="360"/>
        <w:jc w:val="both"/>
        <w:rPr>
          <w:rFonts w:cs="Times New Roman"/>
        </w:rPr>
      </w:pPr>
      <w:r w:rsidRPr="00776039">
        <w:rPr>
          <w:rFonts w:cs="Times New Roman"/>
        </w:rPr>
        <w:t>Ahhoz</w:t>
      </w:r>
      <w:ins w:id="720" w:author="Zoltan Toth, Dr." w:date="2022-05-01T10:15:00Z">
        <w:r w:rsidR="00245726">
          <w:rPr>
            <w:rFonts w:cs="Times New Roman"/>
          </w:rPr>
          <w:t>,</w:t>
        </w:r>
      </w:ins>
      <w:r w:rsidRPr="00776039">
        <w:rPr>
          <w:rFonts w:cs="Times New Roman"/>
        </w:rPr>
        <w:t xml:space="preserve"> hogy a megfelelő pontok a megfelelő helyre kerüljenek arányosítani kellett a </w:t>
      </w:r>
      <w:r w:rsidR="00A62E71" w:rsidRPr="00776039">
        <w:rPr>
          <w:rFonts w:cs="Times New Roman"/>
        </w:rPr>
        <w:t>re</w:t>
      </w:r>
      <w:r w:rsidR="00A62E71">
        <w:rPr>
          <w:rFonts w:cs="Times New Roman"/>
        </w:rPr>
        <w:t>s</w:t>
      </w:r>
      <w:r w:rsidR="00A62E71" w:rsidRPr="00776039">
        <w:rPr>
          <w:rFonts w:cs="Times New Roman"/>
        </w:rPr>
        <w:t>zpo</w:t>
      </w:r>
      <w:r w:rsidR="00A62E71">
        <w:rPr>
          <w:rFonts w:cs="Times New Roman"/>
        </w:rPr>
        <w:t>nzív</w:t>
      </w:r>
      <w:r w:rsidRPr="00776039">
        <w:rPr>
          <w:rFonts w:cs="Times New Roman"/>
        </w:rPr>
        <w:t xml:space="preserve"> megjelen</w:t>
      </w:r>
      <w:r w:rsidRPr="003500B6">
        <w:rPr>
          <w:rFonts w:cs="Times New Roman"/>
        </w:rPr>
        <w:t>ítő felületet a DXF kép méretéhez.</w:t>
      </w:r>
    </w:p>
    <w:p w14:paraId="2796B5BD" w14:textId="2935B1FE" w:rsidR="008222BC" w:rsidRPr="00EB214E" w:rsidRDefault="008222B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parsolás első két entitása a </w:t>
      </w:r>
      <w:proofErr w:type="spellStart"/>
      <w:r w:rsidRPr="00EB214E">
        <w:rPr>
          <w:rFonts w:cs="Times New Roman"/>
        </w:rPr>
        <w:t>header</w:t>
      </w:r>
      <w:proofErr w:type="spellEnd"/>
      <w:r w:rsidRPr="00EB214E">
        <w:rPr>
          <w:rFonts w:cs="Times New Roman"/>
        </w:rPr>
        <w:t xml:space="preserve"> szekcióból lett kinyerve. Ezek a mezők mutatták meg az arányosításokat és az esetleges eltoláshoz köthető feladatokat.</w:t>
      </w:r>
    </w:p>
    <w:p w14:paraId="70EEB71A" w14:textId="247128FF" w:rsidR="008222BC" w:rsidRPr="00EB214E" w:rsidRDefault="008222B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</w:t>
      </w:r>
      <w:bookmarkStart w:id="721" w:name="_GoBack"/>
      <w:proofErr w:type="spellStart"/>
      <w:r w:rsidRPr="00EB214E">
        <w:rPr>
          <w:rFonts w:cs="Times New Roman"/>
        </w:rPr>
        <w:t>DXFFile</w:t>
      </w:r>
      <w:proofErr w:type="spellEnd"/>
      <w:r w:rsidRPr="00EB214E">
        <w:rPr>
          <w:rFonts w:cs="Times New Roman"/>
        </w:rPr>
        <w:t xml:space="preserve"> </w:t>
      </w:r>
      <w:bookmarkEnd w:id="721"/>
      <w:r w:rsidRPr="00EB214E">
        <w:rPr>
          <w:rFonts w:cs="Times New Roman"/>
        </w:rPr>
        <w:t>osztály példányosítása során a konstruktor már a bejövő adatokból kalkulál felhasználható értékeket. A</w:t>
      </w:r>
      <w:r w:rsidR="00A62E71">
        <w:rPr>
          <w:rFonts w:cs="Times New Roman"/>
        </w:rPr>
        <w:t>z</w:t>
      </w:r>
      <w:r w:rsidRPr="00EB214E">
        <w:rPr>
          <w:rFonts w:cs="Times New Roman"/>
        </w:rPr>
        <w:t xml:space="preserve"> elem példányosításakor átadásra kerül a </w:t>
      </w:r>
      <w:proofErr w:type="spellStart"/>
      <w:r w:rsidRPr="00EB214E">
        <w:rPr>
          <w:rFonts w:cs="Times New Roman"/>
        </w:rPr>
        <w:t>dxf</w:t>
      </w:r>
      <w:proofErr w:type="spellEnd"/>
      <w:r w:rsidRPr="00EB214E">
        <w:rPr>
          <w:rFonts w:cs="Times New Roman"/>
        </w:rPr>
        <w:t xml:space="preserve"> fájl rajztábla mérete. Ezek a koordináta adatok nagyon ritkán kezdődnek 0,0 értékkel.</w:t>
      </w:r>
    </w:p>
    <w:p w14:paraId="74F2AE17" w14:textId="243E7E2E" w:rsidR="00DB4A54" w:rsidRPr="00EB214E" w:rsidRDefault="008222B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</w:t>
      </w:r>
      <w:r w:rsidR="00A62E71">
        <w:rPr>
          <w:rFonts w:cs="Times New Roman"/>
        </w:rPr>
        <w:t>z</w:t>
      </w:r>
      <w:r w:rsidRPr="00EB214E">
        <w:rPr>
          <w:rFonts w:cs="Times New Roman"/>
        </w:rPr>
        <w:t xml:space="preserve"> arányosításhoz szükséges kalkulációt eltolással kellett kezdeni</w:t>
      </w:r>
      <w:r w:rsidR="00DB4A54" w:rsidRPr="00EB214E">
        <w:rPr>
          <w:rFonts w:cs="Times New Roman"/>
        </w:rPr>
        <w:t xml:space="preserve">, </w:t>
      </w:r>
      <w:r w:rsidRPr="00EB214E">
        <w:rPr>
          <w:rFonts w:cs="Times New Roman"/>
        </w:rPr>
        <w:t>mert a canvas rajztábla koordinátája 0,0 értékkel indul.</w:t>
      </w:r>
    </w:p>
    <w:p w14:paraId="0BFA2A74" w14:textId="00C74A2A" w:rsidR="008222BC" w:rsidRPr="00EB214E" w:rsidRDefault="00DB4A54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folyamatot ezen a ponton ketté kellett választani. Ha minden oldalra elvégezné, az arányosítást akkor a kép torzul. Egyik oldalt lehetett csak arányosítani a </w:t>
      </w:r>
      <w:del w:id="722" w:author="Zoltan Toth, Dr." w:date="2022-05-01T10:16:00Z">
        <w:r w:rsidRPr="00EB214E" w:rsidDel="00245726">
          <w:rPr>
            <w:rFonts w:cs="Times New Roman"/>
          </w:rPr>
          <w:delText xml:space="preserve">dxf </w:delText>
        </w:r>
      </w:del>
      <w:ins w:id="723" w:author="Zoltan Toth, Dr." w:date="2022-05-01T10:16:00Z">
        <w:r w:rsidR="00245726">
          <w:rPr>
            <w:rFonts w:cs="Times New Roman"/>
          </w:rPr>
          <w:t>DXF</w:t>
        </w:r>
        <w:r w:rsidR="00245726" w:rsidRPr="00EB214E">
          <w:rPr>
            <w:rFonts w:cs="Times New Roman"/>
          </w:rPr>
          <w:t xml:space="preserve"> </w:t>
        </w:r>
      </w:ins>
      <w:r w:rsidRPr="00EB214E">
        <w:rPr>
          <w:rFonts w:cs="Times New Roman"/>
        </w:rPr>
        <w:t xml:space="preserve">adatok és canvas értékeknek megfelelően. A másikat a már kikalkulált aránnyal kellett </w:t>
      </w:r>
      <w:del w:id="724" w:author="Zoltan Toth, Dr." w:date="2022-05-01T10:16:00Z">
        <w:r w:rsidRPr="00EB214E" w:rsidDel="006E3B68">
          <w:rPr>
            <w:rFonts w:cs="Times New Roman"/>
          </w:rPr>
          <w:delText>kalkulálni</w:delText>
        </w:r>
      </w:del>
      <w:ins w:id="725" w:author="Zoltan Toth, Dr." w:date="2022-05-01T10:16:00Z">
        <w:r w:rsidR="006E3B68">
          <w:rPr>
            <w:rFonts w:cs="Times New Roman"/>
          </w:rPr>
          <w:t>számolni</w:t>
        </w:r>
      </w:ins>
      <w:r w:rsidRPr="00EB214E">
        <w:rPr>
          <w:rFonts w:cs="Times New Roman"/>
        </w:rPr>
        <w:t>.</w:t>
      </w:r>
    </w:p>
    <w:p w14:paraId="6A9EA348" w14:textId="20824038" w:rsidR="00CA266D" w:rsidRPr="009072F0" w:rsidDel="009072F0" w:rsidRDefault="00E76564" w:rsidP="00E76564">
      <w:pPr>
        <w:pStyle w:val="Cmsor1"/>
        <w:numPr>
          <w:ilvl w:val="0"/>
          <w:numId w:val="6"/>
        </w:numPr>
        <w:rPr>
          <w:del w:id="726" w:author="Ujszászi Mi" w:date="2022-05-04T00:37:00Z"/>
          <w:rPrChange w:id="727" w:author="Ujszászi Mi" w:date="2022-05-04T00:38:00Z">
            <w:rPr>
              <w:del w:id="728" w:author="Ujszászi Mi" w:date="2022-05-04T00:37:00Z"/>
              <w:rFonts w:cs="Times New Roman"/>
            </w:rPr>
          </w:rPrChange>
        </w:rPr>
        <w:pPrChange w:id="729" w:author="Ujszászi Mi" w:date="2022-05-04T00:40:00Z">
          <w:pPr>
            <w:spacing w:line="360" w:lineRule="auto"/>
            <w:jc w:val="both"/>
          </w:pPr>
        </w:pPrChange>
      </w:pPr>
      <w:ins w:id="730" w:author="Ujszászi Mi" w:date="2022-05-04T00:40:00Z">
        <w:r>
          <w:lastRenderedPageBreak/>
          <w:t xml:space="preserve"> </w:t>
        </w:r>
      </w:ins>
      <w:del w:id="731" w:author="Ujszászi Mi" w:date="2022-05-04T00:37:00Z">
        <w:r w:rsidR="00033BAC" w:rsidRPr="009072F0" w:rsidDel="009072F0">
          <w:rPr>
            <w:rPrChange w:id="732" w:author="Ujszászi Mi" w:date="2022-05-04T00:38:00Z">
              <w:rPr>
                <w:rFonts w:cs="Times New Roman"/>
              </w:rPr>
            </w:rPrChange>
          </w:rPr>
          <w:br w:type="page"/>
        </w:r>
      </w:del>
    </w:p>
    <w:p w14:paraId="1DA5C400" w14:textId="63139ED7" w:rsidR="006726BE" w:rsidRPr="009072F0" w:rsidRDefault="00DB4A54" w:rsidP="00E76564">
      <w:pPr>
        <w:pStyle w:val="Cmsor1"/>
        <w:numPr>
          <w:ilvl w:val="0"/>
          <w:numId w:val="6"/>
        </w:numPr>
        <w:rPr>
          <w:rPrChange w:id="733" w:author="Ujszászi Mi" w:date="2022-05-04T00:38:00Z">
            <w:rPr>
              <w:rFonts w:cs="Times New Roman"/>
            </w:rPr>
          </w:rPrChange>
        </w:rPr>
        <w:pPrChange w:id="734" w:author="Ujszászi Mi" w:date="2022-05-04T00:40:00Z">
          <w:pPr>
            <w:pStyle w:val="Cmsor1"/>
            <w:numPr>
              <w:numId w:val="6"/>
            </w:numPr>
            <w:spacing w:line="360" w:lineRule="auto"/>
            <w:ind w:left="360" w:hanging="360"/>
            <w:jc w:val="both"/>
          </w:pPr>
        </w:pPrChange>
      </w:pPr>
      <w:bookmarkStart w:id="735" w:name="_Toc100518248"/>
      <w:r w:rsidRPr="009072F0">
        <w:rPr>
          <w:rPrChange w:id="736" w:author="Ujszászi Mi" w:date="2022-05-04T00:38:00Z">
            <w:rPr>
              <w:rFonts w:cs="Times New Roman"/>
            </w:rPr>
          </w:rPrChange>
        </w:rPr>
        <w:t>Számítási algoritmus megoldási lehetőségei elméleti szinten</w:t>
      </w:r>
      <w:bookmarkEnd w:id="735"/>
    </w:p>
    <w:p w14:paraId="177B57E9" w14:textId="328484DE" w:rsidR="00BD40C1" w:rsidRPr="00776039" w:rsidDel="001612D2" w:rsidRDefault="00BD40C1" w:rsidP="00C84064">
      <w:pPr>
        <w:spacing w:line="360" w:lineRule="auto"/>
        <w:jc w:val="both"/>
        <w:rPr>
          <w:del w:id="737" w:author="Zoltan Toth, Dr." w:date="2022-05-01T10:16:00Z"/>
          <w:rFonts w:cs="Times New Roman"/>
        </w:rPr>
      </w:pPr>
    </w:p>
    <w:p w14:paraId="74C1AD7C" w14:textId="039FBC0C" w:rsidR="00BD40C1" w:rsidRPr="00EB214E" w:rsidRDefault="002118CE" w:rsidP="00C84064">
      <w:pPr>
        <w:spacing w:line="360" w:lineRule="auto"/>
        <w:ind w:firstLine="360"/>
        <w:jc w:val="both"/>
        <w:rPr>
          <w:rFonts w:cs="Times New Roman"/>
        </w:rPr>
      </w:pPr>
      <w:r w:rsidRPr="003500B6">
        <w:rPr>
          <w:rFonts w:cs="Times New Roman"/>
        </w:rPr>
        <w:t>A dolgozat további részében elméleti szinten kidolgozott megoldási lehetőségeke fogok bemutatni a számítás elvégzéséhez.</w:t>
      </w:r>
    </w:p>
    <w:p w14:paraId="21FDB881" w14:textId="4F89A310" w:rsidR="002118CE" w:rsidRPr="00EB214E" w:rsidRDefault="002118CE" w:rsidP="00C84064">
      <w:pPr>
        <w:spacing w:line="360" w:lineRule="auto"/>
        <w:jc w:val="both"/>
        <w:rPr>
          <w:rFonts w:cs="Times New Roman"/>
        </w:rPr>
      </w:pPr>
      <w:commentRangeStart w:id="738"/>
      <w:r w:rsidRPr="00EB214E">
        <w:rPr>
          <w:rFonts w:cs="Times New Roman"/>
        </w:rPr>
        <w:t>A téma teljes implementálását a MSC-re szeretném elkészíteni.</w:t>
      </w:r>
      <w:commentRangeEnd w:id="738"/>
      <w:r w:rsidR="00127EFF">
        <w:rPr>
          <w:rStyle w:val="Jegyzethivatkozs"/>
        </w:rPr>
        <w:commentReference w:id="738"/>
      </w:r>
    </w:p>
    <w:p w14:paraId="64524990" w14:textId="43DA8F79" w:rsidR="002118CE" w:rsidRPr="00EB214E" w:rsidRDefault="006726BE" w:rsidP="00E76564">
      <w:pPr>
        <w:pStyle w:val="Cmsor2"/>
        <w:numPr>
          <w:ilvl w:val="1"/>
          <w:numId w:val="6"/>
        </w:numPr>
        <w:spacing w:line="360" w:lineRule="auto"/>
        <w:jc w:val="both"/>
        <w:rPr>
          <w:rFonts w:cs="Times New Roman"/>
        </w:rPr>
        <w:pPrChange w:id="739" w:author="Ujszászi Mi" w:date="2022-05-04T00:39:00Z">
          <w:pPr>
            <w:pStyle w:val="Cmsor2"/>
            <w:numPr>
              <w:ilvl w:val="1"/>
              <w:numId w:val="6"/>
            </w:numPr>
            <w:spacing w:line="360" w:lineRule="auto"/>
            <w:ind w:left="900" w:hanging="900"/>
            <w:jc w:val="both"/>
          </w:pPr>
        </w:pPrChange>
      </w:pPr>
      <w:bookmarkStart w:id="740" w:name="_Toc100518249"/>
      <w:r w:rsidRPr="00EB214E">
        <w:rPr>
          <w:rFonts w:cs="Times New Roman"/>
        </w:rPr>
        <w:t xml:space="preserve">Objektum felismerés </w:t>
      </w:r>
      <w:r w:rsidR="00DB4A54" w:rsidRPr="00EB214E">
        <w:rPr>
          <w:rFonts w:cs="Times New Roman"/>
        </w:rPr>
        <w:t>és mérése</w:t>
      </w:r>
      <w:bookmarkEnd w:id="740"/>
    </w:p>
    <w:p w14:paraId="46959BB5" w14:textId="0A2FEF5A" w:rsidR="00DB4A54" w:rsidRPr="00EB214E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741" w:name="_Toc100518250"/>
      <w:r w:rsidRPr="00EB214E">
        <w:rPr>
          <w:rFonts w:cs="Times New Roman"/>
        </w:rPr>
        <w:t>Képfeldolgozás pásztázással</w:t>
      </w:r>
      <w:bookmarkEnd w:id="741"/>
    </w:p>
    <w:p w14:paraId="10C7758E" w14:textId="0053D365" w:rsidR="002118CE" w:rsidRPr="00EB214E" w:rsidRDefault="006342DF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 kirajzol és elkészült képen </w:t>
      </w:r>
      <w:proofErr w:type="spellStart"/>
      <w:r w:rsidRPr="00776039">
        <w:rPr>
          <w:rFonts w:cs="Times New Roman"/>
        </w:rPr>
        <w:t>soronként</w:t>
      </w:r>
      <w:proofErr w:type="spellEnd"/>
      <w:r w:rsidRPr="00776039">
        <w:rPr>
          <w:rFonts w:cs="Times New Roman"/>
        </w:rPr>
        <w:t xml:space="preserve"> keres</w:t>
      </w:r>
      <w:r w:rsidR="005668F1" w:rsidRPr="003500B6">
        <w:rPr>
          <w:rFonts w:cs="Times New Roman"/>
        </w:rPr>
        <w:t>em</w:t>
      </w:r>
      <w:r w:rsidRPr="00CE3F2E">
        <w:rPr>
          <w:rFonts w:cs="Times New Roman"/>
        </w:rPr>
        <w:t xml:space="preserve"> az első kettő és utolsó kettő be</w:t>
      </w:r>
      <w:ins w:id="742" w:author="Zoltan Toth, Dr." w:date="2022-05-01T10:20:00Z">
        <w:r w:rsidR="00E57937">
          <w:rPr>
            <w:rFonts w:cs="Times New Roman"/>
          </w:rPr>
          <w:t>-</w:t>
        </w:r>
      </w:ins>
      <w:r w:rsidRPr="00CE3F2E">
        <w:rPr>
          <w:rFonts w:cs="Times New Roman"/>
        </w:rPr>
        <w:t xml:space="preserve"> és kilépési pontot.</w:t>
      </w:r>
      <w:r w:rsidR="00411EFC" w:rsidRPr="00EB214E">
        <w:rPr>
          <w:rFonts w:cs="Times New Roman"/>
        </w:rPr>
        <w:t xml:space="preserve"> Egy ház tervénél ezeknek a ki és belépő ponthalmazoknak egy-egy párhuzamos vonalat kell alkotnia.</w:t>
      </w:r>
    </w:p>
    <w:p w14:paraId="3C7F8E25" w14:textId="60D4253E" w:rsidR="002118CE" w:rsidRPr="00EB214E" w:rsidRDefault="00411EF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detektált falak vég és kezdőpontjaihoz DIMENSION jellegű objektumot </w:t>
      </w:r>
      <w:r w:rsidR="003D13E8" w:rsidRPr="00EB214E">
        <w:rPr>
          <w:rFonts w:cs="Times New Roman"/>
        </w:rPr>
        <w:t>kell keresni</w:t>
      </w:r>
      <w:r w:rsidRPr="00EB214E">
        <w:rPr>
          <w:rFonts w:cs="Times New Roman"/>
        </w:rPr>
        <w:t>. A DIMENSION objektumba tárol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</w:t>
      </w:r>
      <w:r w:rsidR="00A62E71">
        <w:rPr>
          <w:rFonts w:cs="Times New Roman"/>
        </w:rPr>
        <w:t>az</w:t>
      </w:r>
      <w:r w:rsidRPr="00EB214E">
        <w:rPr>
          <w:rFonts w:cs="Times New Roman"/>
        </w:rPr>
        <w:t xml:space="preserve"> elemhez tartozó méreteket. A DIMENSION text é</w:t>
      </w:r>
      <w:r w:rsidR="00A62E71">
        <w:rPr>
          <w:rFonts w:cs="Times New Roman"/>
        </w:rPr>
        <w:t>rté</w:t>
      </w:r>
      <w:r w:rsidRPr="00EB214E">
        <w:rPr>
          <w:rFonts w:cs="Times New Roman"/>
        </w:rPr>
        <w:t xml:space="preserve">kében megjelölt szám alapján </w:t>
      </w:r>
      <w:r w:rsidR="00A62E71">
        <w:rPr>
          <w:rFonts w:cs="Times New Roman"/>
        </w:rPr>
        <w:t>a képpontok száma</w:t>
      </w:r>
      <w:r w:rsidR="00A62E71" w:rsidRPr="00EB214E">
        <w:rPr>
          <w:rFonts w:cs="Times New Roman"/>
        </w:rPr>
        <w:t xml:space="preserve"> </w:t>
      </w:r>
      <w:r w:rsidRPr="00EB214E">
        <w:rPr>
          <w:rFonts w:cs="Times New Roman"/>
        </w:rPr>
        <w:t>már arányosítható.</w:t>
      </w:r>
    </w:p>
    <w:p w14:paraId="4A82EAE3" w14:textId="1593AD7A" w:rsidR="00BD40C1" w:rsidRPr="00EB214E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743" w:name="_Toc100518251"/>
      <w:r w:rsidRPr="00EB214E">
        <w:rPr>
          <w:rFonts w:cs="Times New Roman"/>
        </w:rPr>
        <w:t>Folytonos HATCH keresés</w:t>
      </w:r>
      <w:bookmarkEnd w:id="743"/>
    </w:p>
    <w:p w14:paraId="0E76BF09" w14:textId="42D5AD60" w:rsidR="002118CE" w:rsidRPr="00776039" w:rsidRDefault="002118C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 dolgozat megírása során több olyan lehetőséggel találkoztam, amivel a kalkuláció eredményesen elvégezhető, de </w:t>
      </w:r>
      <w:r w:rsidR="00784A3D">
        <w:rPr>
          <w:rFonts w:cs="Times New Roman"/>
        </w:rPr>
        <w:t xml:space="preserve">véleményem szerint a megfelelő </w:t>
      </w:r>
      <w:r w:rsidRPr="00776039">
        <w:rPr>
          <w:rFonts w:cs="Times New Roman"/>
        </w:rPr>
        <w:t>megoldást ez a fejezet tárgyalja-</w:t>
      </w:r>
    </w:p>
    <w:p w14:paraId="1B8D1070" w14:textId="0434D844" w:rsidR="002118CE" w:rsidRPr="00EB214E" w:rsidRDefault="002118CE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 xml:space="preserve">A </w:t>
      </w:r>
      <w:r w:rsidR="00B26C16" w:rsidRPr="00CE3F2E">
        <w:rPr>
          <w:rFonts w:cs="Times New Roman"/>
        </w:rPr>
        <w:t>folyamat kezdetekor beolvasásra kerül a teljes ponthalmaz az összes objektumhoz. A ponthalmazokat a megfelelő osztályhoz társítható módon állít</w:t>
      </w:r>
      <w:r w:rsidR="005668F1" w:rsidRPr="00EB214E">
        <w:rPr>
          <w:rFonts w:cs="Times New Roman"/>
        </w:rPr>
        <w:t>om</w:t>
      </w:r>
      <w:r w:rsidR="00B26C16" w:rsidRPr="00EB214E">
        <w:rPr>
          <w:rFonts w:cs="Times New Roman"/>
        </w:rPr>
        <w:t xml:space="preserve"> el</w:t>
      </w:r>
      <w:r w:rsidR="005668F1" w:rsidRPr="00EB214E">
        <w:rPr>
          <w:rFonts w:cs="Times New Roman"/>
        </w:rPr>
        <w:t>ő</w:t>
      </w:r>
      <w:r w:rsidR="00C84064" w:rsidRPr="00EB214E">
        <w:rPr>
          <w:rFonts w:cs="Times New Roman"/>
        </w:rPr>
        <w:t xml:space="preserve">, </w:t>
      </w:r>
      <w:r w:rsidR="00B26C16" w:rsidRPr="00EB214E">
        <w:rPr>
          <w:rFonts w:cs="Times New Roman"/>
        </w:rPr>
        <w:t>de összegezve egy-egy tömbbe tárol</w:t>
      </w:r>
      <w:r w:rsidR="005668F1" w:rsidRPr="00EB214E">
        <w:rPr>
          <w:rFonts w:cs="Times New Roman"/>
        </w:rPr>
        <w:t>om</w:t>
      </w:r>
      <w:r w:rsidR="00B26C16" w:rsidRPr="00EB214E">
        <w:rPr>
          <w:rFonts w:cs="Times New Roman"/>
        </w:rPr>
        <w:t xml:space="preserve"> őket.</w:t>
      </w:r>
    </w:p>
    <w:p w14:paraId="5A847B60" w14:textId="6E5AA865" w:rsidR="00F266CF" w:rsidRPr="00EB214E" w:rsidRDefault="00B26C16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A kapott tervrajzon megállapít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a </w:t>
      </w:r>
      <w:r w:rsidR="003D13E8" w:rsidRPr="00EB214E">
        <w:rPr>
          <w:rFonts w:cs="Times New Roman"/>
        </w:rPr>
        <w:t>kép</w:t>
      </w:r>
      <w:r w:rsidRPr="00EB214E">
        <w:rPr>
          <w:rFonts w:cs="Times New Roman"/>
        </w:rPr>
        <w:t xml:space="preserve"> legszélső kettő párhuzamos oldalpárjának kezdő pontjait. Ugyanezt a folyamatot elvégez</w:t>
      </w:r>
      <w:r w:rsidR="005668F1" w:rsidRPr="00EB214E">
        <w:rPr>
          <w:rFonts w:cs="Times New Roman"/>
        </w:rPr>
        <w:t>em</w:t>
      </w:r>
      <w:r w:rsidRPr="00EB214E">
        <w:rPr>
          <w:rFonts w:cs="Times New Roman"/>
        </w:rPr>
        <w:t xml:space="preserve"> fordítva is, így meglesz a négy legszélsőbb pontja az objektumnak. A legszélső pontot viszont definiálni kell mert az X és Y tengely vizsgálata közben eltérhet a két legszélső pont. Abban az esetben</w:t>
      </w:r>
      <w:r w:rsidR="00784A3D">
        <w:rPr>
          <w:rFonts w:cs="Times New Roman"/>
        </w:rPr>
        <w:t>,</w:t>
      </w:r>
      <w:r w:rsidRPr="00EB214E">
        <w:rPr>
          <w:rFonts w:cs="Times New Roman"/>
        </w:rPr>
        <w:t xml:space="preserve"> ha X és Y tengely vizsgálata esetén is ugyanaz a legszélső </w:t>
      </w:r>
      <w:r w:rsidR="003D13E8" w:rsidRPr="00EB214E">
        <w:rPr>
          <w:rFonts w:cs="Times New Roman"/>
        </w:rPr>
        <w:t>pont</w:t>
      </w:r>
      <w:r w:rsidRPr="00EB214E">
        <w:rPr>
          <w:rFonts w:cs="Times New Roman"/>
        </w:rPr>
        <w:t xml:space="preserve"> akkor </w:t>
      </w:r>
      <w:r w:rsidR="003D13E8" w:rsidRPr="00EB214E">
        <w:rPr>
          <w:rFonts w:cs="Times New Roman"/>
        </w:rPr>
        <w:t>tárolható</w:t>
      </w:r>
      <w:r w:rsidRPr="00EB214E">
        <w:rPr>
          <w:rFonts w:cs="Times New Roman"/>
        </w:rPr>
        <w:t>. Ellenkező</w:t>
      </w:r>
      <w:r w:rsidR="003D13E8" w:rsidRPr="00EB214E">
        <w:rPr>
          <w:rFonts w:cs="Times New Roman"/>
        </w:rPr>
        <w:t xml:space="preserve"> esetben</w:t>
      </w:r>
      <w:r w:rsidR="00F266CF" w:rsidRPr="00EB214E">
        <w:rPr>
          <w:rFonts w:cs="Times New Roman"/>
        </w:rPr>
        <w:t xml:space="preserve"> fel kell venni az eltérő pontokat is legszélső pontnak, mert ritka a négyszögletes ház a mai világban.</w:t>
      </w:r>
    </w:p>
    <w:p w14:paraId="2675332B" w14:textId="2AE17F91" w:rsidR="006342DF" w:rsidRPr="00EB214E" w:rsidRDefault="00F266CF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lastRenderedPageBreak/>
        <w:t>A detektált pontokat rekurzívan vizsgál</w:t>
      </w:r>
      <w:r w:rsidR="005668F1" w:rsidRPr="00EB214E">
        <w:rPr>
          <w:rFonts w:cs="Times New Roman"/>
        </w:rPr>
        <w:t>om</w:t>
      </w:r>
      <w:r w:rsidRPr="00EB214E">
        <w:rPr>
          <w:rFonts w:cs="Times New Roman"/>
        </w:rPr>
        <w:t xml:space="preserve"> és tárol</w:t>
      </w:r>
      <w:r w:rsidR="005668F1" w:rsidRPr="00EB214E">
        <w:rPr>
          <w:rFonts w:cs="Times New Roman"/>
        </w:rPr>
        <w:t>om</w:t>
      </w:r>
      <w:ins w:id="744" w:author="Zoltan Toth, Dr." w:date="2022-05-01T10:22:00Z">
        <w:r w:rsidR="00E57937">
          <w:rPr>
            <w:rFonts w:cs="Times New Roman"/>
          </w:rPr>
          <w:t>,</w:t>
        </w:r>
      </w:ins>
      <w:r w:rsidRPr="00EB214E">
        <w:rPr>
          <w:rFonts w:cs="Times New Roman"/>
        </w:rPr>
        <w:t xml:space="preserve"> hogy mennyi hívást követően </w:t>
      </w:r>
      <w:r w:rsidR="003D13E8" w:rsidRPr="00EB214E">
        <w:rPr>
          <w:rFonts w:cs="Times New Roman"/>
        </w:rPr>
        <w:t>lehet elérni</w:t>
      </w:r>
      <w:r w:rsidRPr="00EB214E">
        <w:rPr>
          <w:rFonts w:cs="Times New Roman"/>
        </w:rPr>
        <w:t xml:space="preserve"> a legközelebbi </w:t>
      </w:r>
      <w:r w:rsidR="006342DF" w:rsidRPr="00EB214E">
        <w:rPr>
          <w:rFonts w:cs="Times New Roman"/>
        </w:rPr>
        <w:t xml:space="preserve">ponthoz. Tehát </w:t>
      </w:r>
      <w:r w:rsidR="003D13E8" w:rsidRPr="00EB214E">
        <w:rPr>
          <w:rFonts w:cs="Times New Roman"/>
        </w:rPr>
        <w:t>vizsgálni kell</w:t>
      </w:r>
      <w:r w:rsidR="006342DF" w:rsidRPr="00EB214E">
        <w:rPr>
          <w:rFonts w:cs="Times New Roman"/>
        </w:rPr>
        <w:t>, hogy egy entitáson belül szerepel-e a két pont vég és vagy kezdőpontként e. A rekurzió a detektált pontok számánál nem lehet több. Abban az esteben ha több kiesik a tömbből.</w:t>
      </w:r>
    </w:p>
    <w:p w14:paraId="1C0046E6" w14:textId="346097D1" w:rsidR="006342DF" w:rsidRPr="00EB214E" w:rsidRDefault="006342DF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megmaradt tömbök halmazából HATCH keresési algoritmust </w:t>
      </w:r>
      <w:r w:rsidR="003D13E8" w:rsidRPr="00EB214E">
        <w:rPr>
          <w:rFonts w:cs="Times New Roman"/>
        </w:rPr>
        <w:t>kell futtatni</w:t>
      </w:r>
      <w:r w:rsidRPr="00EB214E">
        <w:rPr>
          <w:rFonts w:cs="Times New Roman"/>
        </w:rPr>
        <w:t>, aminek lényege a zártság. Visszatérünk a kezdeti adathalmazhoz és minden objektumot megvizsgálva zárt HATCH-</w:t>
      </w:r>
      <w:proofErr w:type="spellStart"/>
      <w:r w:rsidRPr="00EB214E">
        <w:rPr>
          <w:rFonts w:cs="Times New Roman"/>
        </w:rPr>
        <w:t>et</w:t>
      </w:r>
      <w:proofErr w:type="spellEnd"/>
      <w:r w:rsidRPr="00EB214E">
        <w:rPr>
          <w:rFonts w:cs="Times New Roman"/>
        </w:rPr>
        <w:t xml:space="preserve"> vagy </w:t>
      </w:r>
      <w:proofErr w:type="gramStart"/>
      <w:r w:rsidRPr="00EB214E">
        <w:rPr>
          <w:rFonts w:cs="Times New Roman"/>
        </w:rPr>
        <w:t>zárt</w:t>
      </w:r>
      <w:proofErr w:type="gramEnd"/>
      <w:r w:rsidRPr="00EB214E">
        <w:rPr>
          <w:rFonts w:cs="Times New Roman"/>
        </w:rPr>
        <w:t xml:space="preserve"> de összefüggő HATCH-</w:t>
      </w:r>
      <w:proofErr w:type="spellStart"/>
      <w:r w:rsidRPr="00EB214E">
        <w:rPr>
          <w:rFonts w:cs="Times New Roman"/>
        </w:rPr>
        <w:t>eket</w:t>
      </w:r>
      <w:proofErr w:type="spellEnd"/>
      <w:r w:rsidRPr="00EB214E">
        <w:rPr>
          <w:rFonts w:cs="Times New Roman"/>
        </w:rPr>
        <w:t xml:space="preserve"> </w:t>
      </w:r>
      <w:r w:rsidR="003D13E8" w:rsidRPr="00EB214E">
        <w:rPr>
          <w:rFonts w:cs="Times New Roman"/>
        </w:rPr>
        <w:t xml:space="preserve">kell </w:t>
      </w:r>
      <w:commentRangeStart w:id="745"/>
      <w:r w:rsidR="003D13E8" w:rsidRPr="00EB214E">
        <w:rPr>
          <w:rFonts w:cs="Times New Roman"/>
        </w:rPr>
        <w:t>keresni</w:t>
      </w:r>
      <w:commentRangeEnd w:id="745"/>
      <w:r w:rsidR="00E57937">
        <w:rPr>
          <w:rStyle w:val="Jegyzethivatkozs"/>
        </w:rPr>
        <w:commentReference w:id="745"/>
      </w:r>
      <w:r w:rsidRPr="00EB214E">
        <w:rPr>
          <w:rFonts w:cs="Times New Roman"/>
        </w:rPr>
        <w:t>.</w:t>
      </w:r>
    </w:p>
    <w:p w14:paraId="27C7AE26" w14:textId="4D829BB9" w:rsidR="00033BAC" w:rsidRPr="00EB214E" w:rsidRDefault="00033BA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br w:type="page"/>
      </w:r>
    </w:p>
    <w:p w14:paraId="61ABCD22" w14:textId="77777777" w:rsidR="006726BE" w:rsidRPr="00EB214E" w:rsidRDefault="006726BE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bookmarkStart w:id="746" w:name="_Toc100518252"/>
      <w:r w:rsidRPr="00EB214E">
        <w:rPr>
          <w:rFonts w:cs="Times New Roman"/>
        </w:rPr>
        <w:lastRenderedPageBreak/>
        <w:t>Alkalmazás tesztelése</w:t>
      </w:r>
      <w:bookmarkEnd w:id="746"/>
    </w:p>
    <w:p w14:paraId="6F29E0FA" w14:textId="66A57045" w:rsidR="00620AFD" w:rsidRPr="00EB214E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747" w:name="_Toc100518253"/>
      <w:r w:rsidRPr="00EB214E">
        <w:rPr>
          <w:rFonts w:cs="Times New Roman"/>
        </w:rPr>
        <w:t>Modul szintű tesztelés</w:t>
      </w:r>
      <w:bookmarkEnd w:id="747"/>
    </w:p>
    <w:p w14:paraId="76F1225A" w14:textId="4ABD3F68" w:rsidR="00033BAC" w:rsidRPr="00EB214E" w:rsidRDefault="005B4D59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Minden létrehozott </w:t>
      </w:r>
      <w:r w:rsidRPr="003500B6">
        <w:rPr>
          <w:rFonts w:cs="Times New Roman"/>
        </w:rPr>
        <w:t xml:space="preserve">entitás külön tesztfájllal lett tesztelve. A teszt folyamatot </w:t>
      </w:r>
      <w:proofErr w:type="spellStart"/>
      <w:r w:rsidRPr="003500B6">
        <w:rPr>
          <w:rFonts w:cs="Times New Roman"/>
        </w:rPr>
        <w:t>debugger</w:t>
      </w:r>
      <w:proofErr w:type="spellEnd"/>
      <w:r w:rsidRPr="003500B6">
        <w:rPr>
          <w:rFonts w:cs="Times New Roman"/>
        </w:rPr>
        <w:t xml:space="preserve"> </w:t>
      </w:r>
      <w:r w:rsidR="00033BAC" w:rsidRPr="00EB214E">
        <w:rPr>
          <w:rFonts w:cs="Times New Roman"/>
        </w:rPr>
        <w:t>segítségével</w:t>
      </w:r>
      <w:r w:rsidRPr="00EB214E">
        <w:rPr>
          <w:rFonts w:cs="Times New Roman"/>
        </w:rPr>
        <w:t xml:space="preserve"> </w:t>
      </w:r>
      <w:proofErr w:type="spellStart"/>
      <w:r w:rsidRPr="00EB214E">
        <w:rPr>
          <w:rFonts w:cs="Times New Roman"/>
        </w:rPr>
        <w:t>soronként</w:t>
      </w:r>
      <w:proofErr w:type="spellEnd"/>
      <w:r w:rsidRPr="00EB214E">
        <w:rPr>
          <w:rFonts w:cs="Times New Roman"/>
        </w:rPr>
        <w:t xml:space="preserve"> is el tud</w:t>
      </w:r>
      <w:r w:rsidR="00784A3D">
        <w:rPr>
          <w:rFonts w:cs="Times New Roman"/>
        </w:rPr>
        <w:t>tam</w:t>
      </w:r>
      <w:r w:rsidRPr="00EB214E">
        <w:rPr>
          <w:rFonts w:cs="Times New Roman"/>
        </w:rPr>
        <w:t xml:space="preserve"> végezni. Továbbá az változók és az eredmények nyomon követhetőségé érdekében külön </w:t>
      </w:r>
      <w:proofErr w:type="spellStart"/>
      <w:r w:rsidRPr="00EB214E">
        <w:rPr>
          <w:rFonts w:cs="Times New Roman"/>
        </w:rPr>
        <w:t>loglevel</w:t>
      </w:r>
      <w:proofErr w:type="spellEnd"/>
      <w:r w:rsidRPr="00EB214E">
        <w:rPr>
          <w:rFonts w:cs="Times New Roman"/>
        </w:rPr>
        <w:t xml:space="preserve"> változót </w:t>
      </w:r>
      <w:r w:rsidR="00033BAC" w:rsidRPr="00EB214E">
        <w:rPr>
          <w:rFonts w:cs="Times New Roman"/>
        </w:rPr>
        <w:t>deklaráltam</w:t>
      </w:r>
      <w:r w:rsidR="00784A3D">
        <w:rPr>
          <w:rFonts w:cs="Times New Roman"/>
        </w:rPr>
        <w:t>,</w:t>
      </w:r>
      <w:r w:rsidRPr="00EB214E">
        <w:rPr>
          <w:rFonts w:cs="Times New Roman"/>
        </w:rPr>
        <w:t xml:space="preserve"> ami kezeli a túl részletes log adatok átadását a </w:t>
      </w:r>
      <w:proofErr w:type="spellStart"/>
      <w:r w:rsidRPr="00EB214E">
        <w:rPr>
          <w:rFonts w:cs="Times New Roman"/>
        </w:rPr>
        <w:t>consol</w:t>
      </w:r>
      <w:r w:rsidR="00033BAC" w:rsidRPr="00EB214E">
        <w:rPr>
          <w:rFonts w:cs="Times New Roman"/>
        </w:rPr>
        <w:t>e</w:t>
      </w:r>
      <w:proofErr w:type="spellEnd"/>
      <w:r w:rsidRPr="00EB214E">
        <w:rPr>
          <w:rFonts w:cs="Times New Roman"/>
        </w:rPr>
        <w:t xml:space="preserve"> felé. A teszteléshez szükséges </w:t>
      </w:r>
      <w:proofErr w:type="spellStart"/>
      <w:r w:rsidRPr="00EB214E">
        <w:rPr>
          <w:rFonts w:cs="Times New Roman"/>
        </w:rPr>
        <w:t>logolást</w:t>
      </w:r>
      <w:proofErr w:type="spellEnd"/>
      <w:r w:rsidR="00033BAC" w:rsidRPr="00EB214E">
        <w:rPr>
          <w:rFonts w:cs="Times New Roman"/>
        </w:rPr>
        <w:t xml:space="preserve"> mind java mind JS oldalon elkészült.</w:t>
      </w:r>
    </w:p>
    <w:p w14:paraId="4ABB6508" w14:textId="35F2172C" w:rsidR="00620AFD" w:rsidRPr="00EB214E" w:rsidRDefault="00033BA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 xml:space="preserve">A tesztelés során főleg </w:t>
      </w:r>
      <w:proofErr w:type="spellStart"/>
      <w:r w:rsidRPr="00EB214E">
        <w:rPr>
          <w:rFonts w:cs="Times New Roman"/>
        </w:rPr>
        <w:t>javascript</w:t>
      </w:r>
      <w:proofErr w:type="spellEnd"/>
      <w:r w:rsidRPr="00EB214E">
        <w:rPr>
          <w:rFonts w:cs="Times New Roman"/>
        </w:rPr>
        <w:t xml:space="preserve"> szintaktikai és funkcionális hibát sikerült kiszűrni.</w:t>
      </w:r>
      <w:r w:rsidR="005B4D59" w:rsidRPr="00EB214E">
        <w:rPr>
          <w:rFonts w:cs="Times New Roman"/>
        </w:rPr>
        <w:t xml:space="preserve"> </w:t>
      </w:r>
    </w:p>
    <w:p w14:paraId="16FF3A0A" w14:textId="593659BD" w:rsidR="005B4D59" w:rsidRPr="00EB214E" w:rsidRDefault="00033BAC" w:rsidP="00C84064">
      <w:pPr>
        <w:spacing w:line="360" w:lineRule="auto"/>
        <w:jc w:val="both"/>
        <w:rPr>
          <w:rFonts w:cs="Times New Roman"/>
        </w:rPr>
      </w:pPr>
      <w:r w:rsidRPr="00EB214E">
        <w:rPr>
          <w:rFonts w:cs="Times New Roman"/>
        </w:rPr>
        <w:t>Például tanulságos eredményeket tud produkálni a JS-</w:t>
      </w:r>
      <w:proofErr w:type="gramStart"/>
      <w:r w:rsidRPr="00EB214E">
        <w:rPr>
          <w:rFonts w:cs="Times New Roman"/>
        </w:rPr>
        <w:t>ben</w:t>
      </w:r>
      <w:proofErr w:type="gramEnd"/>
      <w:r w:rsidRPr="00EB214E">
        <w:rPr>
          <w:rFonts w:cs="Times New Roman"/>
        </w:rPr>
        <w:t xml:space="preserve"> ha az </w:t>
      </w:r>
      <w:proofErr w:type="spellStart"/>
      <w:r w:rsidRPr="00EB214E">
        <w:rPr>
          <w:rFonts w:cs="Times New Roman"/>
        </w:rPr>
        <w:t>if</w:t>
      </w:r>
      <w:proofErr w:type="spellEnd"/>
      <w:r w:rsidRPr="00EB214E">
        <w:rPr>
          <w:rFonts w:cs="Times New Roman"/>
        </w:rPr>
        <w:t xml:space="preserve"> vizsgálat során a két változó közé csak egy egyenlőség jel kerül. </w:t>
      </w:r>
    </w:p>
    <w:p w14:paraId="239C3302" w14:textId="63F952F8" w:rsidR="00620AFD" w:rsidRPr="00EB214E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cs="Times New Roman"/>
        </w:rPr>
      </w:pPr>
      <w:bookmarkStart w:id="748" w:name="_Toc100518254"/>
      <w:proofErr w:type="spellStart"/>
      <w:r w:rsidRPr="00EB214E">
        <w:rPr>
          <w:rFonts w:cs="Times New Roman"/>
        </w:rPr>
        <w:t>EndtoEnd</w:t>
      </w:r>
      <w:proofErr w:type="spellEnd"/>
      <w:r w:rsidRPr="00EB214E">
        <w:rPr>
          <w:rFonts w:cs="Times New Roman"/>
        </w:rPr>
        <w:t xml:space="preserve"> tesztelés</w:t>
      </w:r>
      <w:bookmarkEnd w:id="748"/>
    </w:p>
    <w:p w14:paraId="326BD84E" w14:textId="74976D98" w:rsidR="00E76564" w:rsidRDefault="00033BAC" w:rsidP="00EB214E">
      <w:pPr>
        <w:spacing w:line="360" w:lineRule="auto"/>
        <w:ind w:firstLine="708"/>
        <w:jc w:val="both"/>
        <w:rPr>
          <w:ins w:id="749" w:author="Ujszászi Mi" w:date="2022-05-04T00:40:00Z"/>
          <w:rFonts w:cs="Times New Roman"/>
        </w:rPr>
      </w:pPr>
      <w:r w:rsidRPr="00776039">
        <w:rPr>
          <w:rFonts w:cs="Times New Roman"/>
        </w:rPr>
        <w:t xml:space="preserve">A </w:t>
      </w:r>
      <w:r w:rsidRPr="003500B6">
        <w:rPr>
          <w:rFonts w:cs="Times New Roman"/>
        </w:rPr>
        <w:t>testfile könyvtárban több ellenőrzött fájl van</w:t>
      </w:r>
      <w:r w:rsidR="00784A3D">
        <w:rPr>
          <w:rFonts w:cs="Times New Roman"/>
        </w:rPr>
        <w:t>,</w:t>
      </w:r>
      <w:r w:rsidRPr="003500B6">
        <w:rPr>
          <w:rFonts w:cs="Times New Roman"/>
        </w:rPr>
        <w:t xml:space="preserve"> aminek a beolvasása rendben lezajlott</w:t>
      </w:r>
      <w:r w:rsidR="00784A3D">
        <w:rPr>
          <w:rFonts w:cs="Times New Roman"/>
        </w:rPr>
        <w:t>, és több online beolvasóval is összehasonlítottam.</w:t>
      </w:r>
    </w:p>
    <w:p w14:paraId="70544C7D" w14:textId="77777777" w:rsidR="00E76564" w:rsidRDefault="00E76564">
      <w:pPr>
        <w:rPr>
          <w:ins w:id="750" w:author="Ujszászi Mi" w:date="2022-05-04T00:40:00Z"/>
          <w:rFonts w:cs="Times New Roman"/>
        </w:rPr>
      </w:pPr>
      <w:ins w:id="751" w:author="Ujszászi Mi" w:date="2022-05-04T00:40:00Z">
        <w:r>
          <w:rPr>
            <w:rFonts w:cs="Times New Roman"/>
          </w:rPr>
          <w:br w:type="page"/>
        </w:r>
      </w:ins>
    </w:p>
    <w:p w14:paraId="05F7201B" w14:textId="77777777" w:rsidR="00620AFD" w:rsidRPr="00CE3F2E" w:rsidDel="00E76564" w:rsidRDefault="00620AFD" w:rsidP="00EB214E">
      <w:pPr>
        <w:spacing w:line="360" w:lineRule="auto"/>
        <w:ind w:firstLine="708"/>
        <w:jc w:val="both"/>
        <w:rPr>
          <w:del w:id="752" w:author="Ujszászi Mi" w:date="2022-05-04T00:41:00Z"/>
          <w:rFonts w:cs="Times New Roman"/>
        </w:rPr>
      </w:pPr>
    </w:p>
    <w:p w14:paraId="7A328198" w14:textId="4C55387D" w:rsidR="006726BE" w:rsidRPr="00EB214E" w:rsidRDefault="006726BE" w:rsidP="00C84064">
      <w:pPr>
        <w:pStyle w:val="Cmsor1"/>
        <w:spacing w:line="360" w:lineRule="auto"/>
        <w:jc w:val="both"/>
        <w:rPr>
          <w:rFonts w:cs="Times New Roman"/>
        </w:rPr>
      </w:pPr>
      <w:bookmarkStart w:id="753" w:name="_Toc100518255"/>
      <w:r w:rsidRPr="00EB214E">
        <w:rPr>
          <w:rFonts w:cs="Times New Roman"/>
        </w:rPr>
        <w:t>Irodalom</w:t>
      </w:r>
      <w:del w:id="754" w:author="Zoltan Toth, Dr." w:date="2022-05-01T10:25:00Z">
        <w:r w:rsidRPr="00EB214E" w:rsidDel="00797C27">
          <w:rPr>
            <w:rFonts w:cs="Times New Roman"/>
          </w:rPr>
          <w:delText xml:space="preserve"> </w:delText>
        </w:r>
      </w:del>
      <w:commentRangeStart w:id="755"/>
      <w:r w:rsidRPr="00EB214E">
        <w:rPr>
          <w:rFonts w:cs="Times New Roman"/>
        </w:rPr>
        <w:t>jegyzé</w:t>
      </w:r>
      <w:r w:rsidR="009F302B" w:rsidRPr="00EB214E">
        <w:rPr>
          <w:rFonts w:cs="Times New Roman"/>
        </w:rPr>
        <w:t>k</w:t>
      </w:r>
      <w:bookmarkEnd w:id="753"/>
      <w:commentRangeEnd w:id="755"/>
      <w:r w:rsidR="00E276A9">
        <w:rPr>
          <w:rStyle w:val="Jegyzethivatkozs"/>
          <w:rFonts w:eastAsiaTheme="minorHAnsi" w:cstheme="minorBidi"/>
          <w:b w:val="0"/>
          <w:bCs w:val="0"/>
          <w:color w:val="auto"/>
        </w:rPr>
        <w:commentReference w:id="755"/>
      </w:r>
    </w:p>
    <w:p w14:paraId="7C64EEF8" w14:textId="47309EF2" w:rsidR="005920CB" w:rsidRPr="00776039" w:rsidRDefault="005920CB" w:rsidP="00C84064">
      <w:pPr>
        <w:spacing w:line="360" w:lineRule="auto"/>
        <w:jc w:val="both"/>
        <w:rPr>
          <w:rFonts w:cs="Times New Roman"/>
        </w:rPr>
      </w:pPr>
    </w:p>
    <w:p w14:paraId="6877D37D" w14:textId="77777777" w:rsidR="002651C0" w:rsidRPr="00776039" w:rsidRDefault="003034E0" w:rsidP="00C84064">
      <w:pPr>
        <w:spacing w:line="360" w:lineRule="auto"/>
        <w:jc w:val="both"/>
        <w:rPr>
          <w:rFonts w:cs="Times New Roman"/>
        </w:rPr>
      </w:pPr>
      <w:hyperlink r:id="rId29" w:history="1">
        <w:r w:rsidR="005920CB" w:rsidRPr="003500B6">
          <w:rPr>
            <w:rStyle w:val="Hiperhivatkozs"/>
            <w:rFonts w:cs="Times New Roman"/>
          </w:rPr>
          <w:t>https://images.autodesk.com/adsk/files/autocad_2014_pdf_dxf_reference_enu.pdf</w:t>
        </w:r>
      </w:hyperlink>
    </w:p>
    <w:p w14:paraId="5BEDE8D9" w14:textId="7877A960" w:rsidR="002651C0" w:rsidRPr="00776039" w:rsidRDefault="003034E0" w:rsidP="00C84064">
      <w:pPr>
        <w:spacing w:line="360" w:lineRule="auto"/>
        <w:jc w:val="both"/>
        <w:rPr>
          <w:rFonts w:cs="Times New Roman"/>
        </w:rPr>
      </w:pPr>
      <w:hyperlink r:id="rId30" w:history="1">
        <w:r w:rsidR="002651C0" w:rsidRPr="003500B6">
          <w:rPr>
            <w:rStyle w:val="Hiperhivatkozs"/>
            <w:rFonts w:cs="Times New Roman"/>
          </w:rPr>
          <w:t>https://ezdxf.readthedocs.io/en/stable/dxfinternals/filestru</w:t>
        </w:r>
        <w:r w:rsidR="002651C0" w:rsidRPr="00CE3F2E">
          <w:rPr>
            <w:rStyle w:val="Hiperhivatkozs"/>
            <w:rFonts w:cs="Times New Roman"/>
          </w:rPr>
          <w:t>cture.html</w:t>
        </w:r>
      </w:hyperlink>
      <w:r w:rsidR="002651C0" w:rsidRPr="00776039">
        <w:rPr>
          <w:rFonts w:cs="Times New Roman"/>
        </w:rPr>
        <w:t xml:space="preserve"> </w:t>
      </w:r>
    </w:p>
    <w:p w14:paraId="3153E1C8" w14:textId="7BA9F928" w:rsidR="002651C0" w:rsidRPr="00776039" w:rsidRDefault="003034E0" w:rsidP="00C84064">
      <w:pPr>
        <w:spacing w:line="360" w:lineRule="auto"/>
        <w:jc w:val="both"/>
        <w:rPr>
          <w:rFonts w:cs="Times New Roman"/>
        </w:rPr>
      </w:pPr>
      <w:hyperlink r:id="rId31" w:history="1">
        <w:r w:rsidR="002651C0" w:rsidRPr="003500B6">
          <w:rPr>
            <w:rStyle w:val="Hiperhivatkozs"/>
            <w:rFonts w:cs="Times New Roman"/>
          </w:rPr>
          <w:t>https://www.loc.gov/preservation/digital/formats/fdd/fdd000446.shtml</w:t>
        </w:r>
      </w:hyperlink>
    </w:p>
    <w:p w14:paraId="42C867BF" w14:textId="649B80F1" w:rsidR="002651C0" w:rsidRPr="00776039" w:rsidRDefault="003034E0" w:rsidP="00C84064">
      <w:pPr>
        <w:spacing w:line="360" w:lineRule="auto"/>
        <w:jc w:val="both"/>
        <w:rPr>
          <w:rFonts w:cs="Times New Roman"/>
        </w:rPr>
      </w:pPr>
      <w:hyperlink r:id="rId32" w:history="1">
        <w:r w:rsidR="002651C0" w:rsidRPr="003500B6">
          <w:rPr>
            <w:rStyle w:val="Hiperhivatkozs"/>
            <w:rFonts w:cs="Times New Roman"/>
          </w:rPr>
          <w:t>https://damassets.autodesk.net/content/dam/autodesk/www/developer-network/platform-technologies/autocad-dxf-archive/acad_r12_dxf.pdf</w:t>
        </w:r>
      </w:hyperlink>
    </w:p>
    <w:p w14:paraId="211E3AEE" w14:textId="18D1C1B9" w:rsidR="002651C0" w:rsidRPr="00776039" w:rsidRDefault="003034E0" w:rsidP="00C84064">
      <w:pPr>
        <w:spacing w:line="360" w:lineRule="auto"/>
        <w:jc w:val="both"/>
        <w:rPr>
          <w:rFonts w:cs="Times New Roman"/>
        </w:rPr>
      </w:pPr>
      <w:hyperlink r:id="rId33" w:history="1">
        <w:r w:rsidR="002651C0" w:rsidRPr="003500B6">
          <w:rPr>
            <w:rStyle w:val="Hiperhivatkozs"/>
            <w:rFonts w:cs="Times New Roman"/>
          </w:rPr>
          <w:t>https://doc</w:t>
        </w:r>
        <w:r w:rsidR="002651C0" w:rsidRPr="00CE3F2E">
          <w:rPr>
            <w:rStyle w:val="Hiperhivatkozs"/>
            <w:rFonts w:cs="Times New Roman"/>
          </w:rPr>
          <w:t>s.fileformat.com/cad/dxf/</w:t>
        </w:r>
      </w:hyperlink>
    </w:p>
    <w:p w14:paraId="09D6DBF2" w14:textId="7823C4EA" w:rsidR="002651C0" w:rsidRPr="00776039" w:rsidRDefault="003034E0" w:rsidP="00C84064">
      <w:pPr>
        <w:spacing w:line="360" w:lineRule="auto"/>
        <w:jc w:val="both"/>
        <w:rPr>
          <w:rFonts w:cs="Times New Roman"/>
        </w:rPr>
      </w:pPr>
      <w:hyperlink r:id="rId34" w:history="1">
        <w:r w:rsidR="002651C0" w:rsidRPr="003500B6">
          <w:rPr>
            <w:rStyle w:val="Hiperhivatkozs"/>
            <w:rFonts w:cs="Times New Roman"/>
          </w:rPr>
          <w:t>https://www.inf.u-szeged.hu/~katona/gis.pdf</w:t>
        </w:r>
      </w:hyperlink>
    </w:p>
    <w:p w14:paraId="5A14EED3" w14:textId="77777777" w:rsidR="002651C0" w:rsidRPr="003500B6" w:rsidRDefault="002651C0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SZTE</w:t>
      </w:r>
    </w:p>
    <w:p w14:paraId="0590E7A6" w14:textId="3834BBC9" w:rsidR="002651C0" w:rsidRPr="00CE3F2E" w:rsidRDefault="002651C0" w:rsidP="00C84064">
      <w:pPr>
        <w:spacing w:line="360" w:lineRule="auto"/>
        <w:ind w:firstLine="708"/>
        <w:jc w:val="both"/>
        <w:rPr>
          <w:rFonts w:cs="Times New Roman"/>
        </w:rPr>
      </w:pPr>
      <w:r w:rsidRPr="00CE3F2E">
        <w:rPr>
          <w:rFonts w:cs="Times New Roman"/>
        </w:rPr>
        <w:t>04_DXF segédlet.pdf</w:t>
      </w:r>
    </w:p>
    <w:p w14:paraId="0791A8BD" w14:textId="3A374DC2" w:rsidR="002651C0" w:rsidRPr="00CE3F2E" w:rsidRDefault="002651C0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ab/>
        <w:t>dxf_felepítes_99old.pdf</w:t>
      </w:r>
    </w:p>
    <w:p w14:paraId="76AEDB7F" w14:textId="686F9726" w:rsidR="00E76564" w:rsidRDefault="003034E0" w:rsidP="00C84064">
      <w:pPr>
        <w:spacing w:line="360" w:lineRule="auto"/>
        <w:jc w:val="both"/>
        <w:rPr>
          <w:ins w:id="756" w:author="Ujszászi Mi" w:date="2022-05-04T00:41:00Z"/>
          <w:rStyle w:val="Hiperhivatkozs"/>
          <w:rFonts w:cs="Times New Roman"/>
        </w:rPr>
      </w:pPr>
      <w:hyperlink r:id="rId35" w:history="1">
        <w:r w:rsidR="002651C0" w:rsidRPr="003500B6">
          <w:rPr>
            <w:rStyle w:val="Hiperhivatkozs"/>
            <w:rFonts w:cs="Times New Roman"/>
          </w:rPr>
          <w:t>https://github.com/fuzzi</w:t>
        </w:r>
        <w:r w:rsidR="002651C0" w:rsidRPr="00CE3F2E">
          <w:rPr>
            <w:rStyle w:val="Hiperhivatkozs"/>
            <w:rFonts w:cs="Times New Roman"/>
          </w:rPr>
          <w:t>ness/kabeja</w:t>
        </w:r>
      </w:hyperlink>
    </w:p>
    <w:p w14:paraId="1C06721C" w14:textId="77777777" w:rsidR="00E76564" w:rsidRDefault="00E76564">
      <w:pPr>
        <w:rPr>
          <w:ins w:id="757" w:author="Ujszászi Mi" w:date="2022-05-04T00:41:00Z"/>
          <w:rStyle w:val="Hiperhivatkozs"/>
          <w:rFonts w:cs="Times New Roman"/>
        </w:rPr>
      </w:pPr>
      <w:ins w:id="758" w:author="Ujszászi Mi" w:date="2022-05-04T00:41:00Z">
        <w:r>
          <w:rPr>
            <w:rStyle w:val="Hiperhivatkozs"/>
            <w:rFonts w:cs="Times New Roman"/>
          </w:rPr>
          <w:br w:type="page"/>
        </w:r>
      </w:ins>
    </w:p>
    <w:p w14:paraId="4947F42F" w14:textId="77777777" w:rsidR="002651C0" w:rsidRPr="00776039" w:rsidDel="00E76564" w:rsidRDefault="002651C0" w:rsidP="00E76564">
      <w:pPr>
        <w:spacing w:line="360" w:lineRule="auto"/>
        <w:jc w:val="center"/>
        <w:rPr>
          <w:del w:id="759" w:author="Ujszászi Mi" w:date="2022-05-04T00:42:00Z"/>
          <w:rFonts w:cs="Times New Roman"/>
        </w:rPr>
        <w:pPrChange w:id="760" w:author="Ujszászi Mi" w:date="2022-05-04T00:42:00Z">
          <w:pPr>
            <w:spacing w:line="360" w:lineRule="auto"/>
            <w:jc w:val="both"/>
          </w:pPr>
        </w:pPrChange>
      </w:pPr>
    </w:p>
    <w:p w14:paraId="0958F3CB" w14:textId="77777777" w:rsidR="00411EFC" w:rsidRPr="00776039" w:rsidRDefault="00411EFC" w:rsidP="00E76564">
      <w:pPr>
        <w:pStyle w:val="Cmsor1"/>
        <w:spacing w:line="360" w:lineRule="auto"/>
        <w:jc w:val="center"/>
        <w:pPrChange w:id="761" w:author="Ujszászi Mi" w:date="2022-05-04T00:42:00Z">
          <w:pPr>
            <w:pStyle w:val="Cmsor1"/>
            <w:spacing w:line="360" w:lineRule="auto"/>
          </w:pPr>
        </w:pPrChange>
      </w:pPr>
      <w:bookmarkStart w:id="762" w:name="_Toc100518256"/>
      <w:commentRangeStart w:id="763"/>
      <w:r w:rsidRPr="00784A3D">
        <w:t>Nyilatkozat</w:t>
      </w:r>
      <w:bookmarkEnd w:id="762"/>
      <w:commentRangeEnd w:id="763"/>
      <w:r w:rsidR="00977318">
        <w:rPr>
          <w:rStyle w:val="Jegyzethivatkozs"/>
          <w:rFonts w:eastAsiaTheme="minorHAnsi" w:cstheme="minorBidi"/>
          <w:b w:val="0"/>
          <w:bCs w:val="0"/>
          <w:color w:val="auto"/>
        </w:rPr>
        <w:commentReference w:id="763"/>
      </w:r>
    </w:p>
    <w:p w14:paraId="10AB013E" w14:textId="4853179C" w:rsidR="00C84064" w:rsidRPr="00EB214E" w:rsidRDefault="00C84064" w:rsidP="00EB214E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</w:rPr>
      </w:pPr>
      <w:r w:rsidRPr="00EB214E">
        <w:rPr>
          <w:rFonts w:eastAsia="Times New Roman" w:cs="Times New Roman"/>
          <w:color w:val="343434"/>
          <w:szCs w:val="24"/>
          <w:lang w:eastAsia="hu-HU"/>
        </w:rPr>
        <w:t xml:space="preserve">Alulírott Ujszászi János programtervező informatikus </w:t>
      </w:r>
      <w:proofErr w:type="spellStart"/>
      <w:r w:rsidRPr="00EB214E">
        <w:rPr>
          <w:rFonts w:eastAsia="Times New Roman" w:cs="Times New Roman"/>
          <w:color w:val="343434"/>
          <w:szCs w:val="24"/>
          <w:lang w:eastAsia="hu-HU"/>
        </w:rPr>
        <w:t>BSc</w:t>
      </w:r>
      <w:proofErr w:type="spellEnd"/>
      <w:r w:rsidRPr="00EB214E">
        <w:rPr>
          <w:rFonts w:eastAsia="Times New Roman" w:cs="Times New Roman"/>
          <w:color w:val="343434"/>
          <w:szCs w:val="24"/>
          <w:lang w:eastAsia="hu-HU"/>
        </w:rPr>
        <w:t xml:space="preserve"> szakos hallgató, kijelentem, hogy a dolgozatomat a Szegedi Tudományegyetem, Informatikai Intézet Szoftverfejlesztés Tanszékén készítettem, programtervező informatikus </w:t>
      </w:r>
      <w:proofErr w:type="spellStart"/>
      <w:r w:rsidRPr="00EB214E">
        <w:rPr>
          <w:rFonts w:eastAsia="Times New Roman" w:cs="Times New Roman"/>
          <w:color w:val="343434"/>
          <w:szCs w:val="24"/>
          <w:lang w:eastAsia="hu-HU"/>
        </w:rPr>
        <w:t>BSc</w:t>
      </w:r>
      <w:proofErr w:type="spellEnd"/>
      <w:r w:rsidRPr="00EB214E">
        <w:rPr>
          <w:rFonts w:eastAsia="Times New Roman" w:cs="Times New Roman"/>
          <w:color w:val="343434"/>
          <w:szCs w:val="24"/>
          <w:lang w:eastAsia="hu-HU"/>
        </w:rPr>
        <w:t xml:space="preserve"> diploma megszerzése érdekében.</w:t>
      </w:r>
    </w:p>
    <w:p w14:paraId="0B5B50F6" w14:textId="77777777" w:rsidR="00C84064" w:rsidRPr="00EB214E" w:rsidRDefault="00C84064" w:rsidP="00EB214E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</w:rPr>
      </w:pPr>
      <w:r w:rsidRPr="00EB214E">
        <w:rPr>
          <w:rFonts w:eastAsia="Times New Roman" w:cs="Times New Roman"/>
          <w:color w:val="343434"/>
          <w:szCs w:val="24"/>
          <w:lang w:eastAsia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EB214E">
        <w:rPr>
          <w:rFonts w:eastAsia="Times New Roman" w:cs="Times New Roman"/>
          <w:color w:val="343434"/>
          <w:szCs w:val="24"/>
          <w:lang w:eastAsia="hu-HU"/>
        </w:rPr>
        <w:t>eszközök,</w:t>
      </w:r>
      <w:proofErr w:type="gramEnd"/>
      <w:r w:rsidRPr="00EB214E">
        <w:rPr>
          <w:rFonts w:eastAsia="Times New Roman" w:cs="Times New Roman"/>
          <w:color w:val="343434"/>
          <w:szCs w:val="24"/>
          <w:lang w:eastAsia="hu-HU"/>
        </w:rPr>
        <w:t xml:space="preserve"> stb.) használtam fel.</w:t>
      </w:r>
    </w:p>
    <w:p w14:paraId="493DB200" w14:textId="77777777" w:rsidR="00C84064" w:rsidRPr="00EB214E" w:rsidRDefault="00C84064" w:rsidP="00EB214E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</w:rPr>
      </w:pPr>
      <w:r w:rsidRPr="00EB214E">
        <w:rPr>
          <w:rFonts w:eastAsia="Times New Roman" w:cs="Times New Roman"/>
          <w:color w:val="343434"/>
          <w:szCs w:val="24"/>
          <w:lang w:eastAsia="hu-HU"/>
        </w:rPr>
        <w:t>Tudomásul veszem, hogy szakdolgozatomat a Szegedi Tudományegyetem Informatikai Intézet könyvtárában, a helyben olvasható könyvek között helyezik el.</w:t>
      </w:r>
    </w:p>
    <w:p w14:paraId="5EE29286" w14:textId="77777777" w:rsidR="00C84064" w:rsidRPr="00EB214E" w:rsidRDefault="00C84064" w:rsidP="00EB214E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</w:rPr>
      </w:pPr>
      <w:r w:rsidRPr="00EB214E">
        <w:rPr>
          <w:rFonts w:eastAsia="Times New Roman" w:cs="Times New Roman"/>
          <w:color w:val="343434"/>
          <w:szCs w:val="24"/>
          <w:lang w:eastAsia="hu-HU"/>
        </w:rPr>
        <w:t> </w:t>
      </w:r>
    </w:p>
    <w:p w14:paraId="351C076E" w14:textId="38C0D560" w:rsidR="00C84064" w:rsidRPr="00EB214E" w:rsidRDefault="00C84064" w:rsidP="00EB214E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</w:rPr>
      </w:pPr>
      <w:r w:rsidRPr="00EB214E">
        <w:rPr>
          <w:rFonts w:eastAsia="Times New Roman" w:cs="Times New Roman"/>
          <w:color w:val="343434"/>
          <w:szCs w:val="24"/>
          <w:lang w:eastAsia="hu-HU"/>
        </w:rPr>
        <w:t>2022. április. 10.</w:t>
      </w:r>
    </w:p>
    <w:p w14:paraId="30B6DD73" w14:textId="5497DE6E" w:rsidR="00411EFC" w:rsidRPr="00EB214E" w:rsidRDefault="00411EFC">
      <w:pPr>
        <w:spacing w:line="360" w:lineRule="auto"/>
        <w:jc w:val="both"/>
        <w:rPr>
          <w:rFonts w:eastAsia="Times New Roman" w:cs="Times New Roman"/>
          <w:color w:val="343434"/>
          <w:szCs w:val="24"/>
          <w:lang w:eastAsia="hu-HU"/>
        </w:rPr>
      </w:pPr>
    </w:p>
    <w:p w14:paraId="613D083D" w14:textId="13F2F0B3" w:rsidR="00C84064" w:rsidRPr="00EB214E" w:rsidRDefault="00C84064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EB214E">
        <w:rPr>
          <w:rFonts w:cs="Times New Roman"/>
          <w:szCs w:val="24"/>
        </w:rPr>
        <w:t>aláírás</w:t>
      </w:r>
    </w:p>
    <w:p w14:paraId="46D33EB2" w14:textId="0F5D98F2" w:rsidR="00E76564" w:rsidRDefault="00CB4C2C" w:rsidP="00E76564">
      <w:pPr>
        <w:jc w:val="both"/>
        <w:rPr>
          <w:ins w:id="764" w:author="Ujszászi Mi" w:date="2022-05-04T00:42:00Z"/>
          <w:rFonts w:eastAsiaTheme="majorEastAsia" w:cs="Times New Roman"/>
          <w:color w:val="365F91" w:themeColor="accent1" w:themeShade="BF"/>
          <w:sz w:val="28"/>
          <w:szCs w:val="28"/>
        </w:rPr>
        <w:pPrChange w:id="765" w:author="Ujszászi Mi" w:date="2022-05-04T00:42:00Z">
          <w:pPr/>
        </w:pPrChange>
      </w:pPr>
      <w:bookmarkStart w:id="766" w:name="_Toc100518257"/>
      <w:ins w:id="767" w:author="Ujszászi Mi" w:date="2022-05-04T01:08:00Z">
        <w:r>
          <w:rPr>
            <w:rFonts w:cs="Times New Roman"/>
            <w:b/>
            <w:bCs/>
          </w:rPr>
          <w:t xml:space="preserve"> </w:t>
        </w:r>
      </w:ins>
    </w:p>
    <w:p w14:paraId="5F91486D" w14:textId="3E5465D4" w:rsidR="004678EB" w:rsidRPr="00776039" w:rsidRDefault="00411EFC" w:rsidP="00E76564">
      <w:pPr>
        <w:pStyle w:val="Cmsor1"/>
        <w:spacing w:line="360" w:lineRule="auto"/>
        <w:jc w:val="center"/>
        <w:pPrChange w:id="768" w:author="Ujszászi Mi" w:date="2022-05-04T00:42:00Z">
          <w:pPr>
            <w:pStyle w:val="Cmsor1"/>
            <w:spacing w:line="360" w:lineRule="auto"/>
            <w:jc w:val="both"/>
          </w:pPr>
        </w:pPrChange>
      </w:pPr>
      <w:r w:rsidRPr="00EB214E">
        <w:rPr>
          <w:rFonts w:cs="Times New Roman"/>
          <w:b w:val="0"/>
          <w:bCs w:val="0"/>
        </w:rPr>
        <w:t>Köszönetnyilvánítás</w:t>
      </w:r>
      <w:bookmarkEnd w:id="766"/>
    </w:p>
    <w:p w14:paraId="63B7F9A8" w14:textId="33E60C88" w:rsidR="00411EFC" w:rsidRPr="003500B6" w:rsidRDefault="00411EFC" w:rsidP="00C84064">
      <w:pPr>
        <w:jc w:val="both"/>
        <w:rPr>
          <w:rFonts w:cs="Times New Roman"/>
        </w:rPr>
      </w:pPr>
      <w:commentRangeStart w:id="769"/>
      <w:r w:rsidRPr="003500B6">
        <w:rPr>
          <w:rFonts w:cs="Times New Roman"/>
        </w:rPr>
        <w:t>Szeretném megköszönni a segítséget témavezetőmnek Tóth Zoltánnak.</w:t>
      </w:r>
      <w:commentRangeEnd w:id="769"/>
      <w:r w:rsidR="00AB1505">
        <w:rPr>
          <w:rStyle w:val="Jegyzethivatkozs"/>
        </w:rPr>
        <w:commentReference w:id="769"/>
      </w:r>
    </w:p>
    <w:p w14:paraId="10463DD4" w14:textId="28313E60" w:rsidR="00411EFC" w:rsidRPr="00EB214E" w:rsidRDefault="00411EFC" w:rsidP="00C84064">
      <w:pPr>
        <w:jc w:val="both"/>
        <w:rPr>
          <w:rFonts w:cs="Times New Roman"/>
        </w:rPr>
      </w:pPr>
      <w:r w:rsidRPr="00EB214E">
        <w:rPr>
          <w:rFonts w:cs="Times New Roman"/>
        </w:rPr>
        <w:t>Kollégáimnak Verner Gábornak</w:t>
      </w:r>
      <w:r w:rsidR="004678EB" w:rsidRPr="00EB214E">
        <w:rPr>
          <w:rFonts w:cs="Times New Roman"/>
        </w:rPr>
        <w:t>, Gulyás Ferencnek</w:t>
      </w:r>
      <w:r w:rsidRPr="00EB214E">
        <w:rPr>
          <w:rFonts w:cs="Times New Roman"/>
        </w:rPr>
        <w:t xml:space="preserve"> és Dr. Ugron Balázsnak.</w:t>
      </w:r>
    </w:p>
    <w:p w14:paraId="71BEA59C" w14:textId="007947E2" w:rsidR="00411EFC" w:rsidRPr="00EB214E" w:rsidRDefault="00411EFC" w:rsidP="00C84064">
      <w:pPr>
        <w:pStyle w:val="Cmsor1"/>
        <w:spacing w:line="360" w:lineRule="auto"/>
        <w:jc w:val="both"/>
        <w:rPr>
          <w:rFonts w:cs="Times New Roman"/>
        </w:rPr>
      </w:pPr>
      <w:bookmarkStart w:id="770" w:name="_Toc100518258"/>
      <w:r w:rsidRPr="00EB214E">
        <w:rPr>
          <w:rFonts w:cs="Times New Roman"/>
        </w:rPr>
        <w:t>Mellékletek és elektronikus melléklet</w:t>
      </w:r>
      <w:bookmarkEnd w:id="770"/>
    </w:p>
    <w:p w14:paraId="41826DE1" w14:textId="43BE2E19" w:rsidR="00411EFC" w:rsidRPr="00776039" w:rsidRDefault="00411EFC" w:rsidP="00C84064">
      <w:pPr>
        <w:jc w:val="both"/>
        <w:rPr>
          <w:rFonts w:cs="Times New Roman"/>
        </w:rPr>
      </w:pPr>
    </w:p>
    <w:p w14:paraId="7EA29ECC" w14:textId="47C764E5" w:rsidR="00B80CB5" w:rsidRPr="00776039" w:rsidRDefault="003034E0" w:rsidP="00C84064">
      <w:pPr>
        <w:jc w:val="both"/>
        <w:rPr>
          <w:rFonts w:cs="Times New Roman"/>
        </w:rPr>
      </w:pPr>
      <w:hyperlink r:id="rId36" w:history="1">
        <w:r w:rsidR="00411EFC" w:rsidRPr="003500B6">
          <w:rPr>
            <w:rStyle w:val="Hiperhivatkozs"/>
            <w:rFonts w:cs="Times New Roman"/>
          </w:rPr>
          <w:t>https://github.com/JannY0927/iCalc_V0</w:t>
        </w:r>
      </w:hyperlink>
    </w:p>
    <w:sectPr w:rsidR="00B80CB5" w:rsidRPr="00776039" w:rsidSect="00EB214E"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Zoltan Toth, Dr." w:date="2022-05-01T09:32:00Z" w:initials="ZTD">
    <w:p w14:paraId="296E428A" w14:textId="33587CA8" w:rsidR="009072F0" w:rsidRDefault="009072F0">
      <w:pPr>
        <w:pStyle w:val="Jegyzetszveg"/>
      </w:pPr>
      <w:r>
        <w:rPr>
          <w:rStyle w:val="Jegyzethivatkozs"/>
        </w:rPr>
        <w:annotationRef/>
      </w:r>
      <w:r>
        <w:t>Egy mondatban lehet kifejteni is itt, hogy miért is fontos ez a szekció és mit tartalmaz,</w:t>
      </w:r>
    </w:p>
  </w:comment>
  <w:comment w:id="15" w:author="Ujszászi Mi" w:date="2022-05-03T21:32:00Z" w:initials="UM">
    <w:p w14:paraId="29B0F183" w14:textId="6BF4079B" w:rsidR="009072F0" w:rsidRDefault="009072F0">
      <w:pPr>
        <w:pStyle w:val="Jegyzetszveg"/>
      </w:pPr>
      <w:r>
        <w:rPr>
          <w:rStyle w:val="Jegyzethivatkozs"/>
        </w:rPr>
        <w:annotationRef/>
      </w:r>
      <w:proofErr w:type="spellStart"/>
      <w:r>
        <w:t>Done</w:t>
      </w:r>
      <w:proofErr w:type="spellEnd"/>
    </w:p>
  </w:comment>
  <w:comment w:id="20" w:author="Zoltan Toth, Dr." w:date="2022-05-01T09:33:00Z" w:initials="ZTD">
    <w:p w14:paraId="296E69EB" w14:textId="2FAA39C0" w:rsidR="009072F0" w:rsidRDefault="009072F0">
      <w:pPr>
        <w:pStyle w:val="Jegyzetszveg"/>
      </w:pPr>
      <w:r>
        <w:rPr>
          <w:rStyle w:val="Jegyzethivatkozs"/>
        </w:rPr>
        <w:annotationRef/>
      </w:r>
      <w:r>
        <w:t>Ne legyen olyan, hogy fejezetcím, majd egyből alfejezetcím, de közte nincs semmi. Ide valami általános szöveg is írható, hogy miről fognak szólni az alfejezetek.</w:t>
      </w:r>
    </w:p>
  </w:comment>
  <w:comment w:id="21" w:author="Ujszászi Mi" w:date="2022-05-03T21:32:00Z" w:initials="UM">
    <w:p w14:paraId="0BD4C178" w14:textId="41421A78" w:rsidR="009072F0" w:rsidRDefault="009072F0">
      <w:pPr>
        <w:pStyle w:val="Jegyzetszveg"/>
      </w:pPr>
      <w:r>
        <w:rPr>
          <w:rStyle w:val="Jegyzethivatkozs"/>
        </w:rPr>
        <w:annotationRef/>
      </w:r>
      <w:proofErr w:type="spellStart"/>
      <w:r>
        <w:t>Done</w:t>
      </w:r>
      <w:proofErr w:type="spellEnd"/>
    </w:p>
  </w:comment>
  <w:comment w:id="82" w:author="Zoltan Toth, Dr." w:date="2022-05-01T09:37:00Z" w:initials="ZTD">
    <w:p w14:paraId="45381204" w14:textId="77777777" w:rsidR="009072F0" w:rsidRDefault="009072F0" w:rsidP="00872898">
      <w:pPr>
        <w:pStyle w:val="Jegyzetszveg"/>
      </w:pPr>
      <w:r>
        <w:rPr>
          <w:rStyle w:val="Jegyzethivatkozs"/>
        </w:rPr>
        <w:annotationRef/>
      </w:r>
      <w:r>
        <w:t>Milyen szekciót?</w:t>
      </w:r>
    </w:p>
  </w:comment>
  <w:comment w:id="83" w:author="Ujszászi Mi" w:date="2022-05-03T22:03:00Z" w:initials="UM">
    <w:p w14:paraId="13180503" w14:textId="77777777" w:rsidR="009072F0" w:rsidRDefault="009072F0" w:rsidP="00872898">
      <w:pPr>
        <w:pStyle w:val="Jegyzetszveg"/>
      </w:pPr>
      <w:r>
        <w:rPr>
          <w:rStyle w:val="Jegyzethivatkozs"/>
        </w:rPr>
        <w:annotationRef/>
      </w:r>
      <w:r>
        <w:t>Classes. beírtam</w:t>
      </w:r>
    </w:p>
  </w:comment>
  <w:comment w:id="180" w:author="Zoltan Toth, Dr." w:date="2022-05-01T09:36:00Z" w:initials="ZTD">
    <w:p w14:paraId="4912849E" w14:textId="680A49CD" w:rsidR="009072F0" w:rsidRDefault="009072F0">
      <w:pPr>
        <w:pStyle w:val="Jegyzetszveg"/>
      </w:pPr>
      <w:r>
        <w:rPr>
          <w:rStyle w:val="Jegyzethivatkozs"/>
        </w:rPr>
        <w:annotationRef/>
      </w:r>
      <w:r>
        <w:t>Sajnos ezt magyarítani kéne. Ne képként, hanem normál táblázatban kéne megjeleníteni.</w:t>
      </w:r>
    </w:p>
  </w:comment>
  <w:comment w:id="190" w:author="Zoltan Toth, Dr." w:date="2022-05-01T09:37:00Z" w:initials="ZTD">
    <w:p w14:paraId="6DBE28EB" w14:textId="0A31F3FA" w:rsidR="009072F0" w:rsidRDefault="009072F0">
      <w:pPr>
        <w:pStyle w:val="Jegyzetszveg"/>
      </w:pPr>
      <w:r>
        <w:rPr>
          <w:rStyle w:val="Jegyzethivatkozs"/>
        </w:rPr>
        <w:annotationRef/>
      </w:r>
      <w:r>
        <w:t>szintén</w:t>
      </w:r>
    </w:p>
  </w:comment>
  <w:comment w:id="251" w:author="Zoltan Toth, Dr." w:date="2022-05-01T09:37:00Z" w:initials="ZTD">
    <w:p w14:paraId="396968C1" w14:textId="440CB8EE" w:rsidR="009072F0" w:rsidRDefault="009072F0">
      <w:pPr>
        <w:pStyle w:val="Jegyzetszveg"/>
      </w:pPr>
      <w:r>
        <w:rPr>
          <w:rStyle w:val="Jegyzethivatkozs"/>
        </w:rPr>
        <w:annotationRef/>
      </w:r>
      <w:r>
        <w:t>Milyen szekciót?</w:t>
      </w:r>
    </w:p>
  </w:comment>
  <w:comment w:id="252" w:author="Ujszászi Mi" w:date="2022-05-03T22:03:00Z" w:initials="UM">
    <w:p w14:paraId="07A66F12" w14:textId="28EA40BA" w:rsidR="009072F0" w:rsidRDefault="009072F0">
      <w:pPr>
        <w:pStyle w:val="Jegyzetszveg"/>
      </w:pPr>
      <w:r>
        <w:rPr>
          <w:rStyle w:val="Jegyzethivatkozs"/>
        </w:rPr>
        <w:annotationRef/>
      </w:r>
      <w:r>
        <w:t>Classes. beírtam</w:t>
      </w:r>
    </w:p>
  </w:comment>
  <w:comment w:id="263" w:author="Zoltan Toth, Dr." w:date="2022-05-01T09:39:00Z" w:initials="ZTD">
    <w:p w14:paraId="4AB2B3DA" w14:textId="59693B11" w:rsidR="009072F0" w:rsidRDefault="009072F0">
      <w:pPr>
        <w:pStyle w:val="Jegyzetszveg"/>
      </w:pPr>
      <w:r>
        <w:rPr>
          <w:rStyle w:val="Jegyzethivatkozs"/>
        </w:rPr>
        <w:annotationRef/>
      </w:r>
      <w:r>
        <w:t>Itt is és az előző alfejezetben is jó lenne leírni, hogy miért hagyhatod el a szekció feldolgozását.</w:t>
      </w:r>
    </w:p>
  </w:comment>
  <w:comment w:id="264" w:author="Ujszászi Mi" w:date="2022-05-03T22:11:00Z" w:initials="UM">
    <w:p w14:paraId="041AA10C" w14:textId="280E217C" w:rsidR="009072F0" w:rsidRDefault="009072F0">
      <w:pPr>
        <w:pStyle w:val="Jegyzetszveg"/>
      </w:pPr>
      <w:r>
        <w:rPr>
          <w:rStyle w:val="Jegyzethivatkozs"/>
        </w:rPr>
        <w:annotationRef/>
      </w:r>
      <w:r>
        <w:t>Minden helyre írtam kis indoklást</w:t>
      </w:r>
    </w:p>
  </w:comment>
  <w:comment w:id="279" w:author="Zoltan Toth, Dr." w:date="2022-05-01T09:40:00Z" w:initials="ZTD">
    <w:p w14:paraId="350BD76A" w14:textId="19619BD8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Lehet, hogy jó lenne az </w:t>
      </w:r>
      <w:proofErr w:type="spellStart"/>
      <w:r>
        <w:t>entities</w:t>
      </w:r>
      <w:proofErr w:type="spellEnd"/>
      <w:r>
        <w:t xml:space="preserve">-el kezdeni, mert arról fogsz majd többet beszélni később. A többit pedig bemutatod, de már az elején leszögezed, hogy ezek </w:t>
      </w:r>
      <w:proofErr w:type="spellStart"/>
      <w:r>
        <w:t>ismerteteése</w:t>
      </w:r>
      <w:proofErr w:type="spellEnd"/>
      <w:r>
        <w:t xml:space="preserve"> csak a DXF fájl összetételének megértésében segít, azonban nem lesznek használva a kalkulátorban</w:t>
      </w:r>
    </w:p>
  </w:comment>
  <w:comment w:id="280" w:author="Ujszászi Mi" w:date="2022-05-03T22:12:00Z" w:initials="UM">
    <w:p w14:paraId="7F33972D" w14:textId="77777777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A sorrendet érdemes tartani </w:t>
      </w:r>
      <w:proofErr w:type="gramStart"/>
      <w:r>
        <w:t>mert</w:t>
      </w:r>
      <w:proofErr w:type="gramEnd"/>
      <w:r>
        <w:t xml:space="preserve"> ha szerepelnek fájlon </w:t>
      </w:r>
      <w:proofErr w:type="spellStart"/>
      <w:r>
        <w:t>belöl</w:t>
      </w:r>
      <w:proofErr w:type="spellEnd"/>
      <w:r>
        <w:t xml:space="preserve"> akkor ez a kötött sorrend.</w:t>
      </w:r>
    </w:p>
    <w:p w14:paraId="41274C44" w14:textId="08549A92" w:rsidR="009072F0" w:rsidRDefault="009072F0">
      <w:pPr>
        <w:pStyle w:val="Jegyzetszveg"/>
      </w:pPr>
      <w:r>
        <w:t xml:space="preserve">A felépítés </w:t>
      </w:r>
      <w:proofErr w:type="gramStart"/>
      <w:r>
        <w:t>fejezetbe</w:t>
      </w:r>
      <w:proofErr w:type="gramEnd"/>
      <w:r>
        <w:t xml:space="preserve"> ahol nem volt semmi beírtam ezt is meg amit javasoltál azt is. </w:t>
      </w:r>
    </w:p>
  </w:comment>
  <w:comment w:id="325" w:author="Zoltan Toth, Dr." w:date="2022-05-01T09:47:00Z" w:initials="ZTD">
    <w:p w14:paraId="6078172F" w14:textId="2FDF5590" w:rsidR="009072F0" w:rsidRDefault="009072F0">
      <w:pPr>
        <w:pStyle w:val="Jegyzetszveg"/>
      </w:pPr>
      <w:r>
        <w:rPr>
          <w:rStyle w:val="Jegyzethivatkozs"/>
        </w:rPr>
        <w:annotationRef/>
      </w:r>
      <w:r>
        <w:t>Ha lehet akkor más elrendezéssel legyen rajzolva, hogy az előző oldalra odaférjen.</w:t>
      </w:r>
    </w:p>
  </w:comment>
  <w:comment w:id="326" w:author="Ujszászi Mi" w:date="2022-05-03T22:49:00Z" w:initials="UM">
    <w:p w14:paraId="0E718B17" w14:textId="77BE2F1F" w:rsidR="009072F0" w:rsidRDefault="009072F0">
      <w:pPr>
        <w:pStyle w:val="Jegyzetszveg"/>
      </w:pPr>
      <w:r>
        <w:rPr>
          <w:rStyle w:val="Jegyzethivatkozs"/>
        </w:rPr>
        <w:annotationRef/>
      </w:r>
      <w:proofErr w:type="spellStart"/>
      <w:r>
        <w:t>Done</w:t>
      </w:r>
      <w:proofErr w:type="spellEnd"/>
    </w:p>
  </w:comment>
  <w:comment w:id="354" w:author="Zoltan Toth, Dr." w:date="2022-05-01T09:54:00Z" w:initials="ZTD">
    <w:p w14:paraId="10AB7592" w14:textId="788A223A" w:rsidR="009072F0" w:rsidRDefault="009072F0">
      <w:pPr>
        <w:pStyle w:val="Jegyzetszveg"/>
      </w:pPr>
      <w:r>
        <w:rPr>
          <w:rStyle w:val="Jegyzethivatkozs"/>
        </w:rPr>
        <w:annotationRef/>
      </w:r>
      <w:r>
        <w:t>Milyen módon? Ez így nem teljesen világos.</w:t>
      </w:r>
    </w:p>
  </w:comment>
  <w:comment w:id="361" w:author="Zoltan Toth, Dr." w:date="2022-05-01T09:55:00Z" w:initials="ZTD">
    <w:p w14:paraId="60777AB5" w14:textId="5B23736E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Érdemes lenne leírni, hogy hány fájl alapján történt ez a kimutatás. </w:t>
      </w:r>
      <w:proofErr w:type="gramStart"/>
      <w:r>
        <w:t>Illetve</w:t>
      </w:r>
      <w:proofErr w:type="gramEnd"/>
      <w:r>
        <w:t xml:space="preserve"> ha lenne egy diagram erről (entitás típus és előfordulás, akkor az jól mutatna itt)</w:t>
      </w:r>
    </w:p>
  </w:comment>
  <w:comment w:id="414" w:author="Zoltan Toth, Dr." w:date="2022-05-01T10:00:00Z" w:initials="ZTD">
    <w:p w14:paraId="00FA0B9B" w14:textId="43FD495D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Ez nem </w:t>
      </w:r>
      <w:proofErr w:type="gramStart"/>
      <w:r>
        <w:t>tudom</w:t>
      </w:r>
      <w:proofErr w:type="gramEnd"/>
      <w:r>
        <w:t xml:space="preserve"> hogy akart itt kinézni</w:t>
      </w:r>
    </w:p>
  </w:comment>
  <w:comment w:id="422" w:author="Zoltan Toth, Dr." w:date="2022-05-01T10:03:00Z" w:initials="ZTD">
    <w:p w14:paraId="5CA0AA66" w14:textId="5AEDED29" w:rsidR="009072F0" w:rsidRDefault="009072F0">
      <w:pPr>
        <w:pStyle w:val="Jegyzetszveg"/>
      </w:pPr>
      <w:r>
        <w:rPr>
          <w:rStyle w:val="Jegyzethivatkozs"/>
        </w:rPr>
        <w:annotationRef/>
      </w:r>
      <w:r>
        <w:t>formázások</w:t>
      </w:r>
    </w:p>
  </w:comment>
  <w:comment w:id="467" w:author="Zoltan Toth, Dr." w:date="2022-05-01T10:07:00Z" w:initials="ZTD">
    <w:p w14:paraId="68B50C7B" w14:textId="0E866B6B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ne </w:t>
      </w:r>
      <w:proofErr w:type="gramStart"/>
      <w:r>
        <w:t>ábra</w:t>
      </w:r>
      <w:proofErr w:type="gramEnd"/>
      <w:r>
        <w:t xml:space="preserve"> hanem kódrészletként legyen beszúrva. Az ábrákat, táblázatokat és kódrészleteket minden esetben hivatkozd a szövegből!</w:t>
      </w:r>
    </w:p>
  </w:comment>
  <w:comment w:id="468" w:author="Ujszászi Mi" w:date="2022-05-03T23:33:00Z" w:initials="UM">
    <w:p w14:paraId="27AAB42B" w14:textId="5EA93D05" w:rsidR="009072F0" w:rsidRDefault="009072F0">
      <w:pPr>
        <w:pStyle w:val="Jegyzetszveg"/>
      </w:pPr>
      <w:r>
        <w:rPr>
          <w:rStyle w:val="Jegyzethivatkozs"/>
        </w:rPr>
        <w:annotationRef/>
      </w:r>
      <w:proofErr w:type="spellStart"/>
      <w:r>
        <w:t>Done</w:t>
      </w:r>
      <w:proofErr w:type="spellEnd"/>
    </w:p>
  </w:comment>
  <w:comment w:id="511" w:author="Zoltan Toth, Dr." w:date="2022-05-01T10:09:00Z" w:initials="ZTD">
    <w:p w14:paraId="0AEE9915" w14:textId="0A116E36" w:rsidR="009072F0" w:rsidRDefault="009072F0">
      <w:pPr>
        <w:pStyle w:val="Jegyzetszveg"/>
      </w:pPr>
      <w:r>
        <w:rPr>
          <w:rStyle w:val="Jegyzethivatkozs"/>
        </w:rPr>
        <w:annotationRef/>
      </w:r>
      <w:r>
        <w:t>Ez mehetne egyenletként is. Úgy szebben mutatna.</w:t>
      </w:r>
    </w:p>
  </w:comment>
  <w:comment w:id="577" w:author="Zoltan Toth, Dr." w:date="2022-05-01T10:12:00Z" w:initials="ZTD">
    <w:p w14:paraId="2F7E30E3" w14:textId="0B8DB51E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Szerintem ez is legyen inkább </w:t>
      </w:r>
      <w:proofErr w:type="spellStart"/>
      <w:r>
        <w:t>kódrászlet</w:t>
      </w:r>
      <w:proofErr w:type="spellEnd"/>
    </w:p>
  </w:comment>
  <w:comment w:id="578" w:author="Ujszászi Mi" w:date="2022-05-04T22:05:00Z" w:initials="UM">
    <w:p w14:paraId="0B92A0F3" w14:textId="1878A5D8" w:rsidR="00B72EC7" w:rsidRDefault="00B72EC7">
      <w:pPr>
        <w:pStyle w:val="Jegyzetszveg"/>
      </w:pPr>
      <w:r>
        <w:rPr>
          <w:rStyle w:val="Jegyzethivatkozs"/>
        </w:rPr>
        <w:annotationRef/>
      </w:r>
      <w:proofErr w:type="spellStart"/>
      <w:r>
        <w:t>done</w:t>
      </w:r>
      <w:proofErr w:type="spellEnd"/>
    </w:p>
  </w:comment>
  <w:comment w:id="738" w:author="Zoltan Toth, Dr." w:date="2022-05-01T10:17:00Z" w:initials="ZTD">
    <w:p w14:paraId="4FE87B38" w14:textId="00AFFE43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Ezt ne itt. Hiányzik a befejezés fejezet, amiben összefoglalod a dolgozatban megvalósított elemeket, illetve azon belül lehet egy jövőbeni tervek rész. Ezeket ott fejtsd </w:t>
      </w:r>
      <w:proofErr w:type="gramStart"/>
      <w:r>
        <w:t>ki</w:t>
      </w:r>
      <w:proofErr w:type="gramEnd"/>
      <w:r>
        <w:t xml:space="preserve"> hogy milyen bővítési lehetőségeket látsz még az alkalmazásban</w:t>
      </w:r>
    </w:p>
  </w:comment>
  <w:comment w:id="745" w:author="Zoltan Toth, Dr." w:date="2022-05-01T10:23:00Z" w:initials="ZTD">
    <w:p w14:paraId="27E7A828" w14:textId="15E55ADA" w:rsidR="009072F0" w:rsidRDefault="009072F0">
      <w:pPr>
        <w:pStyle w:val="Jegyzetszveg"/>
      </w:pPr>
      <w:r>
        <w:rPr>
          <w:rStyle w:val="Jegyzethivatkozs"/>
        </w:rPr>
        <w:annotationRef/>
      </w:r>
      <w:r>
        <w:t>Ez a fejezet lenne a legfontosabb, mivel ez adja a megoldást a felmerülő problémára. Emiatt én kicsit bővebben, részletesebben írnék a számításról.</w:t>
      </w:r>
    </w:p>
  </w:comment>
  <w:comment w:id="755" w:author="Zoltan Toth, Dr." w:date="2022-05-01T10:25:00Z" w:initials="ZTD">
    <w:p w14:paraId="0C18066C" w14:textId="0E1BD537" w:rsidR="009072F0" w:rsidRDefault="009072F0">
      <w:pPr>
        <w:pStyle w:val="Jegyzetszveg"/>
      </w:pPr>
      <w:r>
        <w:rPr>
          <w:rStyle w:val="Jegyzethivatkozs"/>
        </w:rPr>
        <w:annotationRef/>
      </w:r>
      <w:r>
        <w:t>Külön oldalon szerepeljen</w:t>
      </w:r>
    </w:p>
  </w:comment>
  <w:comment w:id="763" w:author="Zoltan Toth, Dr." w:date="2022-05-01T10:26:00Z" w:initials="ZTD">
    <w:p w14:paraId="2B339228" w14:textId="4DA15E64" w:rsidR="009072F0" w:rsidRDefault="009072F0">
      <w:pPr>
        <w:pStyle w:val="Jegyzetszveg"/>
      </w:pPr>
      <w:r>
        <w:rPr>
          <w:rStyle w:val="Jegyzethivatkozs"/>
        </w:rPr>
        <w:annotationRef/>
      </w:r>
      <w:r>
        <w:t xml:space="preserve">Szerintem a nyilatkozat és a köszönetnyilvánítás is külön-külön oldalra </w:t>
      </w:r>
      <w:proofErr w:type="gramStart"/>
      <w:r>
        <w:t>kell</w:t>
      </w:r>
      <w:proofErr w:type="gramEnd"/>
      <w:r>
        <w:t xml:space="preserve"> hogy kerüljön. Ezt csekkold az </w:t>
      </w:r>
      <w:proofErr w:type="spellStart"/>
      <w:r>
        <w:t>inf</w:t>
      </w:r>
      <w:proofErr w:type="spellEnd"/>
      <w:r>
        <w:t xml:space="preserve">-es </w:t>
      </w:r>
      <w:proofErr w:type="spellStart"/>
      <w:r>
        <w:t>template</w:t>
      </w:r>
      <w:proofErr w:type="spellEnd"/>
      <w:r>
        <w:t xml:space="preserve">-ben </w:t>
      </w:r>
      <w:proofErr w:type="spellStart"/>
      <w:r>
        <w:t>pls</w:t>
      </w:r>
      <w:proofErr w:type="spellEnd"/>
      <w:r>
        <w:t>.</w:t>
      </w:r>
    </w:p>
  </w:comment>
  <w:comment w:id="769" w:author="Zoltan Toth, Dr." w:date="2022-05-01T10:26:00Z" w:initials="ZTD">
    <w:p w14:paraId="0E848EA4" w14:textId="6C516CD4" w:rsidR="009072F0" w:rsidRDefault="009072F0">
      <w:pPr>
        <w:pStyle w:val="Jegyzetszveg"/>
      </w:pPr>
      <w:r>
        <w:rPr>
          <w:rStyle w:val="Jegyzethivatkozs"/>
        </w:rPr>
        <w:annotationRef/>
      </w:r>
      <w:r>
        <w:t>Mivel nem én vagyok papíron a témavezető, így ne így nevezz meg.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6E428A" w15:done="0"/>
  <w15:commentEx w15:paraId="29B0F183" w15:paraIdParent="296E428A" w15:done="0"/>
  <w15:commentEx w15:paraId="296E69EB" w15:done="0"/>
  <w15:commentEx w15:paraId="0BD4C178" w15:paraIdParent="296E69EB" w15:done="0"/>
  <w15:commentEx w15:paraId="45381204" w15:done="0"/>
  <w15:commentEx w15:paraId="13180503" w15:paraIdParent="45381204" w15:done="0"/>
  <w15:commentEx w15:paraId="4912849E" w15:done="0"/>
  <w15:commentEx w15:paraId="6DBE28EB" w15:done="0"/>
  <w15:commentEx w15:paraId="396968C1" w15:done="0"/>
  <w15:commentEx w15:paraId="07A66F12" w15:paraIdParent="396968C1" w15:done="0"/>
  <w15:commentEx w15:paraId="4AB2B3DA" w15:done="0"/>
  <w15:commentEx w15:paraId="041AA10C" w15:paraIdParent="4AB2B3DA" w15:done="0"/>
  <w15:commentEx w15:paraId="350BD76A" w15:done="0"/>
  <w15:commentEx w15:paraId="41274C44" w15:paraIdParent="350BD76A" w15:done="0"/>
  <w15:commentEx w15:paraId="6078172F" w15:done="0"/>
  <w15:commentEx w15:paraId="0E718B17" w15:paraIdParent="6078172F" w15:done="0"/>
  <w15:commentEx w15:paraId="10AB7592" w15:done="0"/>
  <w15:commentEx w15:paraId="60777AB5" w15:done="0"/>
  <w15:commentEx w15:paraId="00FA0B9B" w15:done="0"/>
  <w15:commentEx w15:paraId="5CA0AA66" w15:done="0"/>
  <w15:commentEx w15:paraId="68B50C7B" w15:done="0"/>
  <w15:commentEx w15:paraId="27AAB42B" w15:paraIdParent="68B50C7B" w15:done="0"/>
  <w15:commentEx w15:paraId="0AEE9915" w15:done="0"/>
  <w15:commentEx w15:paraId="2F7E30E3" w15:done="0"/>
  <w15:commentEx w15:paraId="0B92A0F3" w15:paraIdParent="2F7E30E3" w15:done="0"/>
  <w15:commentEx w15:paraId="4FE87B38" w15:done="0"/>
  <w15:commentEx w15:paraId="27E7A828" w15:done="0"/>
  <w15:commentEx w15:paraId="0C18066C" w15:done="0"/>
  <w15:commentEx w15:paraId="2B339228" w15:done="0"/>
  <w15:commentEx w15:paraId="0E848E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6E428A" w16cid:durableId="2618D22D"/>
  <w16cid:commentId w16cid:paraId="29B0F183" w16cid:durableId="261C1DE2"/>
  <w16cid:commentId w16cid:paraId="296E69EB" w16cid:durableId="2618D26D"/>
  <w16cid:commentId w16cid:paraId="0BD4C178" w16cid:durableId="261C1DE6"/>
  <w16cid:commentId w16cid:paraId="45381204" w16cid:durableId="261C2C31"/>
  <w16cid:commentId w16cid:paraId="13180503" w16cid:durableId="261C2C30"/>
  <w16cid:commentId w16cid:paraId="4912849E" w16cid:durableId="2618D30B"/>
  <w16cid:commentId w16cid:paraId="6DBE28EB" w16cid:durableId="2618D346"/>
  <w16cid:commentId w16cid:paraId="396968C1" w16cid:durableId="2618D371"/>
  <w16cid:commentId w16cid:paraId="07A66F12" w16cid:durableId="261C254B"/>
  <w16cid:commentId w16cid:paraId="4AB2B3DA" w16cid:durableId="2618D3BF"/>
  <w16cid:commentId w16cid:paraId="041AA10C" w16cid:durableId="261C270F"/>
  <w16cid:commentId w16cid:paraId="350BD76A" w16cid:durableId="2618D415"/>
  <w16cid:commentId w16cid:paraId="41274C44" w16cid:durableId="261C2749"/>
  <w16cid:commentId w16cid:paraId="6078172F" w16cid:durableId="2618D5C2"/>
  <w16cid:commentId w16cid:paraId="0E718B17" w16cid:durableId="261C2FE1"/>
  <w16cid:commentId w16cid:paraId="10AB7592" w16cid:durableId="2618D751"/>
  <w16cid:commentId w16cid:paraId="60777AB5" w16cid:durableId="2618D79A"/>
  <w16cid:commentId w16cid:paraId="00FA0B9B" w16cid:durableId="2618D8C9"/>
  <w16cid:commentId w16cid:paraId="5CA0AA66" w16cid:durableId="2618D989"/>
  <w16cid:commentId w16cid:paraId="68B50C7B" w16cid:durableId="2618DA4B"/>
  <w16cid:commentId w16cid:paraId="27AAB42B" w16cid:durableId="261C3A35"/>
  <w16cid:commentId w16cid:paraId="0AEE9915" w16cid:durableId="2618DAC9"/>
  <w16cid:commentId w16cid:paraId="2F7E30E3" w16cid:durableId="2618DB9B"/>
  <w16cid:commentId w16cid:paraId="0B92A0F3" w16cid:durableId="261D7710"/>
  <w16cid:commentId w16cid:paraId="4FE87B38" w16cid:durableId="2618DCA3"/>
  <w16cid:commentId w16cid:paraId="27E7A828" w16cid:durableId="2618DE1B"/>
  <w16cid:commentId w16cid:paraId="0C18066C" w16cid:durableId="2618DE92"/>
  <w16cid:commentId w16cid:paraId="2B339228" w16cid:durableId="2618DEE1"/>
  <w16cid:commentId w16cid:paraId="0E848EA4" w16cid:durableId="2618DE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DDED4" w14:textId="77777777" w:rsidR="009D3156" w:rsidRDefault="009D3156" w:rsidP="00E868B4">
      <w:pPr>
        <w:spacing w:after="0" w:line="240" w:lineRule="auto"/>
      </w:pPr>
      <w:r>
        <w:separator/>
      </w:r>
    </w:p>
  </w:endnote>
  <w:endnote w:type="continuationSeparator" w:id="0">
    <w:p w14:paraId="732347A7" w14:textId="77777777" w:rsidR="009D3156" w:rsidRDefault="009D3156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86519"/>
      <w:docPartObj>
        <w:docPartGallery w:val="Page Numbers (Bottom of Page)"/>
        <w:docPartUnique/>
      </w:docPartObj>
    </w:sdtPr>
    <w:sdtContent>
      <w:p w14:paraId="7F4D0914" w14:textId="59F22107" w:rsidR="009072F0" w:rsidRDefault="009072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2DDA3B" w14:textId="77777777" w:rsidR="009072F0" w:rsidRDefault="009072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B85A4" w14:textId="77777777" w:rsidR="009D3156" w:rsidRDefault="009D3156" w:rsidP="00E868B4">
      <w:pPr>
        <w:spacing w:after="0" w:line="240" w:lineRule="auto"/>
      </w:pPr>
      <w:r>
        <w:separator/>
      </w:r>
    </w:p>
  </w:footnote>
  <w:footnote w:type="continuationSeparator" w:id="0">
    <w:p w14:paraId="04402543" w14:textId="77777777" w:rsidR="009D3156" w:rsidRDefault="009D3156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1D6E5F"/>
    <w:multiLevelType w:val="hybridMultilevel"/>
    <w:tmpl w:val="E7F651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F245E6B"/>
    <w:multiLevelType w:val="hybridMultilevel"/>
    <w:tmpl w:val="B0786F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1E83B6C"/>
    <w:multiLevelType w:val="hybridMultilevel"/>
    <w:tmpl w:val="DC02C8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jszászi Mi">
    <w15:presenceInfo w15:providerId="Windows Live" w15:userId="69a7a3a35b7ef4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16D0D"/>
    <w:rsid w:val="00025695"/>
    <w:rsid w:val="00033B1C"/>
    <w:rsid w:val="00033BAC"/>
    <w:rsid w:val="000357FE"/>
    <w:rsid w:val="000446A9"/>
    <w:rsid w:val="000B1493"/>
    <w:rsid w:val="000B4DEB"/>
    <w:rsid w:val="000B50C3"/>
    <w:rsid w:val="000B7C20"/>
    <w:rsid w:val="000C6B8B"/>
    <w:rsid w:val="000E7207"/>
    <w:rsid w:val="000F4262"/>
    <w:rsid w:val="00102400"/>
    <w:rsid w:val="00102837"/>
    <w:rsid w:val="00127EFF"/>
    <w:rsid w:val="001612D2"/>
    <w:rsid w:val="00164DF5"/>
    <w:rsid w:val="00166170"/>
    <w:rsid w:val="001716A0"/>
    <w:rsid w:val="00172535"/>
    <w:rsid w:val="001775D3"/>
    <w:rsid w:val="001869B6"/>
    <w:rsid w:val="001A3480"/>
    <w:rsid w:val="001A4B57"/>
    <w:rsid w:val="001A6D2E"/>
    <w:rsid w:val="001B129D"/>
    <w:rsid w:val="001F3341"/>
    <w:rsid w:val="002118CE"/>
    <w:rsid w:val="00213979"/>
    <w:rsid w:val="00214167"/>
    <w:rsid w:val="002266B8"/>
    <w:rsid w:val="00240F8E"/>
    <w:rsid w:val="00245726"/>
    <w:rsid w:val="00246245"/>
    <w:rsid w:val="002631D2"/>
    <w:rsid w:val="002651C0"/>
    <w:rsid w:val="00267227"/>
    <w:rsid w:val="00284780"/>
    <w:rsid w:val="00292153"/>
    <w:rsid w:val="002A6069"/>
    <w:rsid w:val="002B2EAD"/>
    <w:rsid w:val="002E365A"/>
    <w:rsid w:val="002E7815"/>
    <w:rsid w:val="002F75A1"/>
    <w:rsid w:val="003034E0"/>
    <w:rsid w:val="003071D0"/>
    <w:rsid w:val="003271E1"/>
    <w:rsid w:val="0033482F"/>
    <w:rsid w:val="00335FF8"/>
    <w:rsid w:val="00343E43"/>
    <w:rsid w:val="003500B6"/>
    <w:rsid w:val="00350BF0"/>
    <w:rsid w:val="003515D4"/>
    <w:rsid w:val="0035251D"/>
    <w:rsid w:val="003562B0"/>
    <w:rsid w:val="003709B8"/>
    <w:rsid w:val="0037560A"/>
    <w:rsid w:val="003837FC"/>
    <w:rsid w:val="00390F56"/>
    <w:rsid w:val="003925BE"/>
    <w:rsid w:val="003A57E4"/>
    <w:rsid w:val="003B298A"/>
    <w:rsid w:val="003B3518"/>
    <w:rsid w:val="003C2C23"/>
    <w:rsid w:val="003D13E8"/>
    <w:rsid w:val="00410263"/>
    <w:rsid w:val="004119CF"/>
    <w:rsid w:val="00411EFC"/>
    <w:rsid w:val="00417C5E"/>
    <w:rsid w:val="00430283"/>
    <w:rsid w:val="004302FA"/>
    <w:rsid w:val="0046404B"/>
    <w:rsid w:val="004643D9"/>
    <w:rsid w:val="004678EB"/>
    <w:rsid w:val="004710BD"/>
    <w:rsid w:val="0049443E"/>
    <w:rsid w:val="00495F48"/>
    <w:rsid w:val="004B194F"/>
    <w:rsid w:val="004C42AD"/>
    <w:rsid w:val="004C743B"/>
    <w:rsid w:val="004D395A"/>
    <w:rsid w:val="004D41A9"/>
    <w:rsid w:val="004E3714"/>
    <w:rsid w:val="004F06D2"/>
    <w:rsid w:val="004F64E6"/>
    <w:rsid w:val="00516D54"/>
    <w:rsid w:val="00526AD6"/>
    <w:rsid w:val="00532EB3"/>
    <w:rsid w:val="00542084"/>
    <w:rsid w:val="00562179"/>
    <w:rsid w:val="005668F1"/>
    <w:rsid w:val="005920CB"/>
    <w:rsid w:val="005A221F"/>
    <w:rsid w:val="005A44E9"/>
    <w:rsid w:val="005A520B"/>
    <w:rsid w:val="005B4D59"/>
    <w:rsid w:val="005C7DC1"/>
    <w:rsid w:val="005D44A1"/>
    <w:rsid w:val="005D6682"/>
    <w:rsid w:val="005E06C7"/>
    <w:rsid w:val="005E1ADF"/>
    <w:rsid w:val="005E60EA"/>
    <w:rsid w:val="005F54F6"/>
    <w:rsid w:val="005F68FB"/>
    <w:rsid w:val="005F6D41"/>
    <w:rsid w:val="00620AFD"/>
    <w:rsid w:val="006342DF"/>
    <w:rsid w:val="00650018"/>
    <w:rsid w:val="00663170"/>
    <w:rsid w:val="006726BE"/>
    <w:rsid w:val="00684A7D"/>
    <w:rsid w:val="006869B1"/>
    <w:rsid w:val="006A179F"/>
    <w:rsid w:val="006A17BF"/>
    <w:rsid w:val="006A70C2"/>
    <w:rsid w:val="006D45BB"/>
    <w:rsid w:val="006D4C98"/>
    <w:rsid w:val="006E3B68"/>
    <w:rsid w:val="006E65E5"/>
    <w:rsid w:val="006F0D89"/>
    <w:rsid w:val="006F146C"/>
    <w:rsid w:val="00706621"/>
    <w:rsid w:val="00712FAC"/>
    <w:rsid w:val="00715509"/>
    <w:rsid w:val="00725D43"/>
    <w:rsid w:val="007356FF"/>
    <w:rsid w:val="00737B79"/>
    <w:rsid w:val="0074240D"/>
    <w:rsid w:val="00762D79"/>
    <w:rsid w:val="00765538"/>
    <w:rsid w:val="00772D6C"/>
    <w:rsid w:val="00774158"/>
    <w:rsid w:val="007753AC"/>
    <w:rsid w:val="00776039"/>
    <w:rsid w:val="00783178"/>
    <w:rsid w:val="007839B3"/>
    <w:rsid w:val="00784A3D"/>
    <w:rsid w:val="00787767"/>
    <w:rsid w:val="0079372A"/>
    <w:rsid w:val="00794275"/>
    <w:rsid w:val="00797C27"/>
    <w:rsid w:val="007B7CDF"/>
    <w:rsid w:val="008053F5"/>
    <w:rsid w:val="008222BC"/>
    <w:rsid w:val="00835AC8"/>
    <w:rsid w:val="00842A56"/>
    <w:rsid w:val="008441B0"/>
    <w:rsid w:val="0086343D"/>
    <w:rsid w:val="008667A4"/>
    <w:rsid w:val="00872898"/>
    <w:rsid w:val="0088229D"/>
    <w:rsid w:val="00885376"/>
    <w:rsid w:val="00895570"/>
    <w:rsid w:val="008B7A08"/>
    <w:rsid w:val="008C3E8C"/>
    <w:rsid w:val="008C4121"/>
    <w:rsid w:val="008D5395"/>
    <w:rsid w:val="008D61E7"/>
    <w:rsid w:val="008F1BDD"/>
    <w:rsid w:val="008F2DEB"/>
    <w:rsid w:val="00901AA3"/>
    <w:rsid w:val="00906459"/>
    <w:rsid w:val="009072F0"/>
    <w:rsid w:val="00912A35"/>
    <w:rsid w:val="009704B2"/>
    <w:rsid w:val="00977318"/>
    <w:rsid w:val="00983656"/>
    <w:rsid w:val="009A080D"/>
    <w:rsid w:val="009A1880"/>
    <w:rsid w:val="009A722D"/>
    <w:rsid w:val="009B7C96"/>
    <w:rsid w:val="009D3156"/>
    <w:rsid w:val="009D7547"/>
    <w:rsid w:val="009F302B"/>
    <w:rsid w:val="00A06CA6"/>
    <w:rsid w:val="00A076FE"/>
    <w:rsid w:val="00A1448B"/>
    <w:rsid w:val="00A43F86"/>
    <w:rsid w:val="00A50263"/>
    <w:rsid w:val="00A55DD6"/>
    <w:rsid w:val="00A560F7"/>
    <w:rsid w:val="00A6065A"/>
    <w:rsid w:val="00A62E71"/>
    <w:rsid w:val="00A66C3B"/>
    <w:rsid w:val="00A816B7"/>
    <w:rsid w:val="00A8234E"/>
    <w:rsid w:val="00A92CEC"/>
    <w:rsid w:val="00A94810"/>
    <w:rsid w:val="00A96AD8"/>
    <w:rsid w:val="00AB1505"/>
    <w:rsid w:val="00AC6693"/>
    <w:rsid w:val="00AF13BF"/>
    <w:rsid w:val="00AF4291"/>
    <w:rsid w:val="00B02187"/>
    <w:rsid w:val="00B17444"/>
    <w:rsid w:val="00B17BA1"/>
    <w:rsid w:val="00B26C16"/>
    <w:rsid w:val="00B4077D"/>
    <w:rsid w:val="00B47C23"/>
    <w:rsid w:val="00B54D2D"/>
    <w:rsid w:val="00B66D9B"/>
    <w:rsid w:val="00B70FDD"/>
    <w:rsid w:val="00B72EC7"/>
    <w:rsid w:val="00B75956"/>
    <w:rsid w:val="00B80CB5"/>
    <w:rsid w:val="00B842C6"/>
    <w:rsid w:val="00B9623C"/>
    <w:rsid w:val="00BA7F75"/>
    <w:rsid w:val="00BC1557"/>
    <w:rsid w:val="00BD1332"/>
    <w:rsid w:val="00BD1986"/>
    <w:rsid w:val="00BD40C1"/>
    <w:rsid w:val="00BD5AC3"/>
    <w:rsid w:val="00BE23D0"/>
    <w:rsid w:val="00BE4B85"/>
    <w:rsid w:val="00BF12C1"/>
    <w:rsid w:val="00BF3C08"/>
    <w:rsid w:val="00C069D7"/>
    <w:rsid w:val="00C1273F"/>
    <w:rsid w:val="00C22E35"/>
    <w:rsid w:val="00C2709C"/>
    <w:rsid w:val="00C6050D"/>
    <w:rsid w:val="00C65582"/>
    <w:rsid w:val="00C65CAC"/>
    <w:rsid w:val="00C6743B"/>
    <w:rsid w:val="00C70A38"/>
    <w:rsid w:val="00C77E58"/>
    <w:rsid w:val="00C84064"/>
    <w:rsid w:val="00C91B55"/>
    <w:rsid w:val="00C95B82"/>
    <w:rsid w:val="00CA266D"/>
    <w:rsid w:val="00CA38B3"/>
    <w:rsid w:val="00CB027B"/>
    <w:rsid w:val="00CB4C2C"/>
    <w:rsid w:val="00CB75A5"/>
    <w:rsid w:val="00CC495D"/>
    <w:rsid w:val="00CD5024"/>
    <w:rsid w:val="00CD55CE"/>
    <w:rsid w:val="00CE0C5A"/>
    <w:rsid w:val="00CE3F2E"/>
    <w:rsid w:val="00D300DE"/>
    <w:rsid w:val="00D61560"/>
    <w:rsid w:val="00D83151"/>
    <w:rsid w:val="00D96E61"/>
    <w:rsid w:val="00DA5B18"/>
    <w:rsid w:val="00DA6B45"/>
    <w:rsid w:val="00DB4A54"/>
    <w:rsid w:val="00DD7CC2"/>
    <w:rsid w:val="00DE1671"/>
    <w:rsid w:val="00E003C2"/>
    <w:rsid w:val="00E25004"/>
    <w:rsid w:val="00E276A9"/>
    <w:rsid w:val="00E27BC0"/>
    <w:rsid w:val="00E43A80"/>
    <w:rsid w:val="00E57937"/>
    <w:rsid w:val="00E66B70"/>
    <w:rsid w:val="00E76564"/>
    <w:rsid w:val="00E868B4"/>
    <w:rsid w:val="00E957EA"/>
    <w:rsid w:val="00E95A4B"/>
    <w:rsid w:val="00E96B39"/>
    <w:rsid w:val="00EB214E"/>
    <w:rsid w:val="00EB34CC"/>
    <w:rsid w:val="00EB579F"/>
    <w:rsid w:val="00EE0935"/>
    <w:rsid w:val="00EE75B8"/>
    <w:rsid w:val="00EF54B5"/>
    <w:rsid w:val="00F03AB3"/>
    <w:rsid w:val="00F07CB3"/>
    <w:rsid w:val="00F266CF"/>
    <w:rsid w:val="00F60F14"/>
    <w:rsid w:val="00F614B3"/>
    <w:rsid w:val="00F82D36"/>
    <w:rsid w:val="00FC51F6"/>
    <w:rsid w:val="00FF0BCF"/>
    <w:rsid w:val="00FF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7D9CE5A5-6DFD-4749-BE95-7835D9C7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3170"/>
    <w:pPr>
      <w:keepNext/>
      <w:keepLines/>
      <w:spacing w:before="480" w:after="36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3170"/>
    <w:pPr>
      <w:keepNext/>
      <w:spacing w:before="440" w:after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3170"/>
    <w:pPr>
      <w:keepNext/>
      <w:keepLines/>
      <w:spacing w:before="560" w:after="360"/>
      <w:outlineLvl w:val="2"/>
      <w:pPrChange w:id="0" w:author="Zoltan Toth, Dr." w:date="2022-05-03T23:26:00Z">
        <w:pPr>
          <w:keepNext/>
          <w:keepLines/>
          <w:spacing w:before="320" w:after="120" w:line="276" w:lineRule="auto"/>
          <w:outlineLvl w:val="2"/>
        </w:pPr>
      </w:pPrChange>
    </w:pPr>
    <w:rPr>
      <w:rFonts w:eastAsiaTheme="majorEastAsia" w:cstheme="majorBidi"/>
      <w:b/>
      <w:bCs/>
      <w:color w:val="4F81BD" w:themeColor="accent1"/>
      <w:rPrChange w:id="0" w:author="Zoltan Toth, Dr." w:date="2022-05-03T23:26:00Z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2"/>
          <w:lang w:val="hu-HU" w:eastAsia="en-US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6317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63170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663170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NormlWeb">
    <w:name w:val="Normal (Web)"/>
    <w:basedOn w:val="Norml"/>
    <w:uiPriority w:val="99"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663170"/>
    <w:pPr>
      <w:spacing w:before="240" w:after="440"/>
      <w:pPrChange w:id="1" w:author="Zoltan Toth, Dr." w:date="2022-05-03T23:26:00Z">
        <w:pPr>
          <w:spacing w:before="240" w:after="440" w:line="276" w:lineRule="auto"/>
        </w:pPr>
      </w:pPrChange>
    </w:pPr>
    <w:rPr>
      <w:b/>
      <w:rPrChange w:id="1" w:author="Zoltan Toth, Dr." w:date="2022-05-03T23:26:00Z">
        <w:rPr>
          <w:rFonts w:eastAsiaTheme="minorHAnsi" w:cstheme="minorBidi"/>
          <w:sz w:val="28"/>
          <w:szCs w:val="22"/>
          <w:lang w:val="hu-HU" w:eastAsia="en-US" w:bidi="ar-SA"/>
        </w:rPr>
      </w:rPrChange>
    </w:rPr>
  </w:style>
  <w:style w:type="character" w:customStyle="1" w:styleId="Cmsor42Char">
    <w:name w:val="Címsor42 Char"/>
    <w:basedOn w:val="Bekezdsalapbettpusa"/>
    <w:link w:val="Cmsor42"/>
    <w:rsid w:val="00663170"/>
    <w:rPr>
      <w:rFonts w:ascii="Times New Roman" w:hAnsi="Times New Roman"/>
      <w:b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DA5B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5B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5B18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5B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5B18"/>
    <w:rPr>
      <w:rFonts w:ascii="Times New Roman" w:hAnsi="Times New Roman"/>
      <w:b/>
      <w:bCs/>
      <w:sz w:val="20"/>
      <w:szCs w:val="20"/>
    </w:rPr>
  </w:style>
  <w:style w:type="paragraph" w:customStyle="1" w:styleId="dek1">
    <w:name w:val="dek1"/>
    <w:basedOn w:val="Norml"/>
    <w:rsid w:val="001775D3"/>
    <w:pPr>
      <w:spacing w:after="0" w:line="360" w:lineRule="auto"/>
      <w:jc w:val="center"/>
    </w:pPr>
    <w:rPr>
      <w:rFonts w:eastAsia="Times New Roman" w:cs="Times New Roman"/>
      <w:b/>
      <w:sz w:val="36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oleObject" Target="embeddings/oleObject1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34" Type="http://schemas.openxmlformats.org/officeDocument/2006/relationships/hyperlink" Target="https://www.inf.u-szeged.hu/~katona/gi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emf"/><Relationship Id="rId33" Type="http://schemas.openxmlformats.org/officeDocument/2006/relationships/hyperlink" Target="https://docs.fileformat.com/cad/dxf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ezdxf.readthedocs.io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images.autodesk.com/adsk/files/autocad_2014_pdf_dxf_reference_enu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0.png"/><Relationship Id="rId32" Type="http://schemas.openxmlformats.org/officeDocument/2006/relationships/hyperlink" Target="https://damassets.autodesk.net/content/dam/autodesk/www/developer-network/platform-technologies/autocad-dxf-archive/acad_r12_dxf.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hyperlink" Target="https://github.com/JannY0927/iCalc_V0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hyperlink" Target="https://www.loc.gov/preservation/digital/formats/fdd/fdd000446.s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chart" Target="charts/chart2.xml"/><Relationship Id="rId27" Type="http://schemas.openxmlformats.org/officeDocument/2006/relationships/image" Target="media/image12.png"/><Relationship Id="rId30" Type="http://schemas.openxmlformats.org/officeDocument/2006/relationships/hyperlink" Target="https://ezdxf.readthedocs.io/en/stable/dxfinternals/filestructure.html" TargetMode="External"/><Relationship Id="rId35" Type="http://schemas.openxmlformats.org/officeDocument/2006/relationships/hyperlink" Target="https://github.com/fuzziness/kabej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Entitás</a:t>
            </a:r>
            <a:r>
              <a:rPr lang="hu-HU" baseline="0"/>
              <a:t> eloszlás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32887088185484575"/>
          <c:y val="0.19974133088657142"/>
          <c:w val="0.3561163294166943"/>
          <c:h val="0.6523826943566555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0C-436B-A395-5F64EC4A84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0C-436B-A395-5F64EC4A84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0C-436B-A395-5F64EC4A84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0C-436B-A395-5F64EC4A84A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0C-436B-A395-5F64EC4A84A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40C-436B-A395-5F64EC4A84A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40C-436B-A395-5F64EC4A84A0}"/>
              </c:ext>
            </c:extLst>
          </c:dPt>
          <c:dLbls>
            <c:dLbl>
              <c:idx val="6"/>
              <c:layout>
                <c:manualLayout>
                  <c:x val="5.8166017773277234E-2"/>
                  <c:y val="4.22906009559163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40C-436B-A395-5F64EC4A84A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Munka2!$A$1:$A$7</c:f>
              <c:strCache>
                <c:ptCount val="7"/>
                <c:pt idx="0">
                  <c:v>Line</c:v>
                </c:pt>
                <c:pt idx="1">
                  <c:v>Arc</c:v>
                </c:pt>
                <c:pt idx="2">
                  <c:v>Hatch</c:v>
                </c:pt>
                <c:pt idx="3">
                  <c:v>Circle</c:v>
                </c:pt>
                <c:pt idx="4">
                  <c:v>LWPolyline</c:v>
                </c:pt>
                <c:pt idx="5">
                  <c:v>MText</c:v>
                </c:pt>
                <c:pt idx="6">
                  <c:v>3dFace</c:v>
                </c:pt>
              </c:strCache>
            </c:strRef>
          </c:cat>
          <c:val>
            <c:numRef>
              <c:f>Munka2!$B$1:$B$7</c:f>
              <c:numCache>
                <c:formatCode>0%</c:formatCode>
                <c:ptCount val="7"/>
                <c:pt idx="0">
                  <c:v>0.35</c:v>
                </c:pt>
                <c:pt idx="1">
                  <c:v>0.14000000000000001</c:v>
                </c:pt>
                <c:pt idx="2">
                  <c:v>0.14000000000000001</c:v>
                </c:pt>
                <c:pt idx="3">
                  <c:v>0.1</c:v>
                </c:pt>
                <c:pt idx="4">
                  <c:v>0.08</c:v>
                </c:pt>
                <c:pt idx="5">
                  <c:v>0.04</c:v>
                </c:pt>
                <c:pt idx="6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40C-436B-A395-5F64EC4A84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Entitás eloszlás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Munka2!$A$1:$A$7</c:f>
              <c:strCache>
                <c:ptCount val="7"/>
                <c:pt idx="0">
                  <c:v>Line</c:v>
                </c:pt>
                <c:pt idx="1">
                  <c:v>Arc</c:v>
                </c:pt>
                <c:pt idx="2">
                  <c:v>Hatch</c:v>
                </c:pt>
                <c:pt idx="3">
                  <c:v>Circle</c:v>
                </c:pt>
                <c:pt idx="4">
                  <c:v>LWPolyline</c:v>
                </c:pt>
                <c:pt idx="5">
                  <c:v>MText</c:v>
                </c:pt>
                <c:pt idx="6">
                  <c:v>3dFace</c:v>
                </c:pt>
              </c:strCache>
            </c:strRef>
          </c:cat>
          <c:val>
            <c:numRef>
              <c:f>Munka2!$B$1:$B$7</c:f>
              <c:numCache>
                <c:formatCode>0%</c:formatCode>
                <c:ptCount val="7"/>
                <c:pt idx="0">
                  <c:v>0.35</c:v>
                </c:pt>
                <c:pt idx="1">
                  <c:v>0.14000000000000001</c:v>
                </c:pt>
                <c:pt idx="2">
                  <c:v>0.14000000000000001</c:v>
                </c:pt>
                <c:pt idx="3">
                  <c:v>0.1</c:v>
                </c:pt>
                <c:pt idx="4">
                  <c:v>0.08</c:v>
                </c:pt>
                <c:pt idx="5">
                  <c:v>0.04</c:v>
                </c:pt>
                <c:pt idx="6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6A-4643-9DEB-D366C0C6A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8640248"/>
        <c:axId val="478642872"/>
      </c:barChart>
      <c:catAx>
        <c:axId val="4786402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8642872"/>
        <c:crosses val="autoZero"/>
        <c:auto val="1"/>
        <c:lblAlgn val="ctr"/>
        <c:lblOffset val="100"/>
        <c:noMultiLvlLbl val="0"/>
      </c:catAx>
      <c:valAx>
        <c:axId val="47864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864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06AD0-B20F-4CEF-9EE1-7DF4F4E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45</Pages>
  <Words>6221</Words>
  <Characters>42930</Characters>
  <Application>Microsoft Office Word</Application>
  <DocSecurity>0</DocSecurity>
  <Lines>357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Ujszászi Mi</cp:lastModifiedBy>
  <cp:revision>1</cp:revision>
  <dcterms:created xsi:type="dcterms:W3CDTF">2022-05-01T08:27:00Z</dcterms:created>
  <dcterms:modified xsi:type="dcterms:W3CDTF">2022-05-04T20:24:00Z</dcterms:modified>
</cp:coreProperties>
</file>